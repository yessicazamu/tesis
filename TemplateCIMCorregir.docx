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05BB" w14:textId="7146313A" w:rsidR="00C36F6A" w:rsidRPr="00FA76A5" w:rsidRDefault="007C6D61" w:rsidP="001A6937">
      <w:pPr>
        <w:autoSpaceDE w:val="0"/>
        <w:autoSpaceDN w:val="0"/>
        <w:adjustRightInd w:val="0"/>
        <w:jc w:val="center"/>
        <w:rPr>
          <w:rFonts w:ascii="Arial" w:hAnsi="Arial" w:cs="Arial"/>
          <w:b/>
          <w:bCs/>
          <w:sz w:val="20"/>
          <w:szCs w:val="20"/>
          <w:lang w:val="es-MX"/>
        </w:rPr>
      </w:pPr>
      <w:r w:rsidRPr="007C6D61">
        <w:rPr>
          <w:rFonts w:ascii="Arial" w:hAnsi="Arial" w:cs="Arial"/>
          <w:b/>
          <w:bCs/>
          <w:sz w:val="32"/>
          <w:szCs w:val="32"/>
        </w:rPr>
        <w:t xml:space="preserve">Visualización de información en sistemas colaborativos: Caso de estudio Videojuegos League </w:t>
      </w:r>
      <w:proofErr w:type="spellStart"/>
      <w:r w:rsidRPr="007C6D61">
        <w:rPr>
          <w:rFonts w:ascii="Arial" w:hAnsi="Arial" w:cs="Arial"/>
          <w:b/>
          <w:bCs/>
          <w:sz w:val="32"/>
          <w:szCs w:val="32"/>
        </w:rPr>
        <w:t>Of</w:t>
      </w:r>
      <w:proofErr w:type="spellEnd"/>
      <w:r w:rsidRPr="007C6D61">
        <w:rPr>
          <w:rFonts w:ascii="Arial" w:hAnsi="Arial" w:cs="Arial"/>
          <w:b/>
          <w:bCs/>
          <w:sz w:val="32"/>
          <w:szCs w:val="32"/>
        </w:rPr>
        <w:t xml:space="preserve"> </w:t>
      </w:r>
      <w:proofErr w:type="spellStart"/>
      <w:r w:rsidRPr="007C6D61">
        <w:rPr>
          <w:rFonts w:ascii="Arial" w:hAnsi="Arial" w:cs="Arial"/>
          <w:b/>
          <w:bCs/>
          <w:sz w:val="32"/>
          <w:szCs w:val="32"/>
        </w:rPr>
        <w:t>Legend</w:t>
      </w:r>
      <w:ins w:id="0" w:author="Yessica Zamudio Sangabriel" w:date="2019-08-22T11:38:00Z">
        <w:r w:rsidR="00FB7E09">
          <w:rPr>
            <w:rFonts w:ascii="Arial" w:hAnsi="Arial" w:cs="Arial"/>
            <w:b/>
            <w:bCs/>
            <w:sz w:val="32"/>
            <w:szCs w:val="32"/>
          </w:rPr>
          <w:t>s</w:t>
        </w:r>
      </w:ins>
      <w:bookmarkStart w:id="1" w:name="_GoBack"/>
      <w:bookmarkEnd w:id="1"/>
      <w:proofErr w:type="spellEnd"/>
    </w:p>
    <w:p w14:paraId="48D05917" w14:textId="4F4048AF" w:rsidR="00C36F6A" w:rsidRPr="000C1EB8" w:rsidRDefault="00C36F6A" w:rsidP="00996EB3">
      <w:pPr>
        <w:spacing w:before="360" w:after="120"/>
        <w:jc w:val="both"/>
        <w:rPr>
          <w:rFonts w:ascii="Arial" w:hAnsi="Arial" w:cs="Arial"/>
          <w:b/>
          <w:bCs/>
        </w:rPr>
      </w:pPr>
      <w:r w:rsidRPr="000C1EB8">
        <w:rPr>
          <w:rFonts w:ascii="Arial" w:hAnsi="Arial" w:cs="Arial"/>
          <w:b/>
          <w:bCs/>
        </w:rPr>
        <w:t>Resumen</w:t>
      </w:r>
      <w:r>
        <w:rPr>
          <w:rFonts w:ascii="Arial" w:hAnsi="Arial" w:cs="Arial"/>
          <w:b/>
          <w:bCs/>
        </w:rPr>
        <w:t xml:space="preserve"> </w:t>
      </w:r>
    </w:p>
    <w:p w14:paraId="20F02F51" w14:textId="288578FB" w:rsidR="004C428E" w:rsidRPr="004C428E" w:rsidDel="00410D20" w:rsidRDefault="004C428E">
      <w:pPr>
        <w:jc w:val="both"/>
        <w:rPr>
          <w:del w:id="2" w:author="Luis G. Montané-Jiménez" w:date="2019-08-03T11:12:00Z"/>
          <w:rFonts w:ascii="Arial" w:hAnsi="Arial" w:cs="Arial"/>
          <w:sz w:val="20"/>
          <w:szCs w:val="20"/>
        </w:rPr>
        <w:pPrChange w:id="3" w:author="Yessica Zamudio Sangabriel" w:date="2019-08-14T14:53:00Z">
          <w:pPr/>
        </w:pPrChange>
      </w:pPr>
      <w:r w:rsidRPr="004C428E">
        <w:rPr>
          <w:rFonts w:ascii="Arial" w:hAnsi="Arial" w:cs="Arial"/>
          <w:sz w:val="20"/>
          <w:szCs w:val="20"/>
        </w:rPr>
        <w:t xml:space="preserve">Los sistemas interactivos proporcionan información a través de mecanismos visuales que los usuarios utilizan para comprender lo que sucede en el desarrollo de una actividad </w:t>
      </w:r>
      <w:del w:id="4" w:author="Luis G. Montané-Jiménez" w:date="2019-08-03T12:10:00Z">
        <w:r w:rsidRPr="004C428E" w:rsidDel="00C4755C">
          <w:rPr>
            <w:rFonts w:ascii="Arial" w:hAnsi="Arial" w:cs="Arial"/>
            <w:sz w:val="20"/>
            <w:szCs w:val="20"/>
          </w:rPr>
          <w:delText>individual o</w:delText>
        </w:r>
      </w:del>
      <w:r w:rsidRPr="004C428E">
        <w:rPr>
          <w:rFonts w:ascii="Arial" w:hAnsi="Arial" w:cs="Arial"/>
          <w:sz w:val="20"/>
          <w:szCs w:val="20"/>
        </w:rPr>
        <w:t xml:space="preserve"> colaborativa. La información mostrada a los equipos </w:t>
      </w:r>
      <w:ins w:id="5" w:author="Luis G. Montané-Jiménez" w:date="2019-08-03T12:14:00Z">
        <w:r w:rsidR="00815146">
          <w:rPr>
            <w:rFonts w:ascii="Arial" w:hAnsi="Arial" w:cs="Arial"/>
            <w:sz w:val="20"/>
            <w:szCs w:val="20"/>
          </w:rPr>
          <w:t xml:space="preserve">a través de la visualización de información </w:t>
        </w:r>
      </w:ins>
      <w:ins w:id="6" w:author="Luis G. Montané-Jiménez" w:date="2019-08-03T12:15:00Z">
        <w:r w:rsidR="00815146">
          <w:rPr>
            <w:rFonts w:ascii="Arial" w:hAnsi="Arial" w:cs="Arial"/>
            <w:sz w:val="20"/>
            <w:szCs w:val="20"/>
          </w:rPr>
          <w:t xml:space="preserve">(VI) </w:t>
        </w:r>
      </w:ins>
      <w:r w:rsidRPr="004C428E">
        <w:rPr>
          <w:rFonts w:ascii="Arial" w:hAnsi="Arial" w:cs="Arial"/>
          <w:sz w:val="20"/>
          <w:szCs w:val="20"/>
        </w:rPr>
        <w:t xml:space="preserve">apoya </w:t>
      </w:r>
      <w:del w:id="7" w:author="Luis G. Montané-Jiménez" w:date="2019-08-03T11:14:00Z">
        <w:r w:rsidRPr="004C428E" w:rsidDel="00410D20">
          <w:rPr>
            <w:rFonts w:ascii="Arial" w:hAnsi="Arial" w:cs="Arial"/>
            <w:sz w:val="20"/>
            <w:szCs w:val="20"/>
          </w:rPr>
          <w:delText xml:space="preserve">la generación a la toma de decisiones, </w:delText>
        </w:r>
      </w:del>
      <w:ins w:id="8" w:author="Luis G. Montané-Jiménez" w:date="2019-08-03T11:14:00Z">
        <w:r w:rsidR="00410D20">
          <w:rPr>
            <w:rFonts w:ascii="Arial" w:hAnsi="Arial" w:cs="Arial"/>
            <w:sz w:val="20"/>
            <w:szCs w:val="20"/>
          </w:rPr>
          <w:t xml:space="preserve"> a la </w:t>
        </w:r>
      </w:ins>
      <w:del w:id="9" w:author="Luis G. Montané-Jiménez" w:date="2019-08-03T11:14:00Z">
        <w:r w:rsidRPr="004C428E" w:rsidDel="00410D20">
          <w:rPr>
            <w:rFonts w:ascii="Arial" w:hAnsi="Arial" w:cs="Arial"/>
            <w:sz w:val="20"/>
            <w:szCs w:val="20"/>
          </w:rPr>
          <w:delText>comunicación, colaboración y coordinación de los integrantes del equipo</w:delText>
        </w:r>
      </w:del>
      <w:ins w:id="10" w:author="Luis G. Montané-Jiménez" w:date="2019-08-03T11:14:00Z">
        <w:r w:rsidR="00410D20">
          <w:rPr>
            <w:rFonts w:ascii="Arial" w:hAnsi="Arial" w:cs="Arial"/>
            <w:sz w:val="20"/>
            <w:szCs w:val="20"/>
          </w:rPr>
          <w:t xml:space="preserve">toma de decisiones </w:t>
        </w:r>
      </w:ins>
      <w:ins w:id="11" w:author="Yessica Zamudio Sangabriel" w:date="2019-08-11T12:10:00Z">
        <w:r w:rsidR="000A1B31">
          <w:rPr>
            <w:rFonts w:ascii="Arial" w:hAnsi="Arial" w:cs="Arial"/>
            <w:sz w:val="20"/>
            <w:szCs w:val="20"/>
          </w:rPr>
          <w:t>a</w:t>
        </w:r>
      </w:ins>
      <w:ins w:id="12" w:author="Luis G. Montané-Jiménez" w:date="2019-08-03T11:14:00Z">
        <w:del w:id="13" w:author="Yessica Zamudio Sangabriel" w:date="2019-08-11T12:10:00Z">
          <w:r w:rsidR="00410D20" w:rsidDel="000A1B31">
            <w:rPr>
              <w:rFonts w:ascii="Arial" w:hAnsi="Arial" w:cs="Arial"/>
              <w:sz w:val="20"/>
              <w:szCs w:val="20"/>
            </w:rPr>
            <w:delText>de</w:delText>
          </w:r>
        </w:del>
        <w:r w:rsidR="00410D20">
          <w:rPr>
            <w:rFonts w:ascii="Arial" w:hAnsi="Arial" w:cs="Arial"/>
            <w:sz w:val="20"/>
            <w:szCs w:val="20"/>
          </w:rPr>
          <w:t xml:space="preserve"> los usuarios</w:t>
        </w:r>
      </w:ins>
      <w:ins w:id="14" w:author="Luis G. Montané-Jiménez" w:date="2019-08-03T12:10:00Z">
        <w:r w:rsidR="00C4755C">
          <w:rPr>
            <w:rFonts w:ascii="Arial" w:hAnsi="Arial" w:cs="Arial"/>
            <w:sz w:val="20"/>
            <w:szCs w:val="20"/>
          </w:rPr>
          <w:t xml:space="preserve"> dentro del desarrollo de actividades colaborativas</w:t>
        </w:r>
      </w:ins>
      <w:r w:rsidRPr="004C428E">
        <w:rPr>
          <w:rFonts w:ascii="Arial" w:hAnsi="Arial" w:cs="Arial"/>
          <w:sz w:val="20"/>
          <w:szCs w:val="20"/>
        </w:rPr>
        <w:t>.</w:t>
      </w:r>
      <w:ins w:id="15" w:author="Luis G. Montané-Jiménez" w:date="2019-08-03T11:26:00Z">
        <w:r w:rsidR="00437C3C">
          <w:rPr>
            <w:rFonts w:ascii="Arial" w:hAnsi="Arial" w:cs="Arial"/>
            <w:sz w:val="20"/>
            <w:szCs w:val="20"/>
          </w:rPr>
          <w:t xml:space="preserve"> </w:t>
        </w:r>
      </w:ins>
    </w:p>
    <w:p w14:paraId="3953F930" w14:textId="2458991C" w:rsidR="004C428E" w:rsidRPr="004C428E" w:rsidDel="00C4755C" w:rsidRDefault="004C428E">
      <w:pPr>
        <w:jc w:val="both"/>
        <w:rPr>
          <w:del w:id="16" w:author="Luis G. Montané-Jiménez" w:date="2019-08-03T12:02:00Z"/>
          <w:rFonts w:ascii="Arial" w:hAnsi="Arial" w:cs="Arial"/>
          <w:sz w:val="20"/>
          <w:szCs w:val="20"/>
        </w:rPr>
        <w:pPrChange w:id="17" w:author="Yessica Zamudio Sangabriel" w:date="2019-08-14T14:53:00Z">
          <w:pPr/>
        </w:pPrChange>
      </w:pPr>
      <w:del w:id="18" w:author="Luis G. Montané-Jiménez" w:date="2019-08-05T13:11:00Z">
        <w:r w:rsidRPr="004C428E" w:rsidDel="0098280C">
          <w:rPr>
            <w:rFonts w:ascii="Arial" w:hAnsi="Arial" w:cs="Arial"/>
            <w:sz w:val="20"/>
            <w:szCs w:val="20"/>
          </w:rPr>
          <w:delText xml:space="preserve">La </w:delText>
        </w:r>
      </w:del>
      <w:del w:id="19" w:author="Luis G. Montané-Jiménez" w:date="2019-08-03T12:15:00Z">
        <w:r w:rsidRPr="004C428E" w:rsidDel="00815146">
          <w:rPr>
            <w:rFonts w:ascii="Arial" w:hAnsi="Arial" w:cs="Arial"/>
            <w:sz w:val="20"/>
            <w:szCs w:val="20"/>
          </w:rPr>
          <w:delText xml:space="preserve">visualización de información </w:delText>
        </w:r>
      </w:del>
      <w:del w:id="20" w:author="Luis G. Montané-Jiménez" w:date="2019-08-03T12:16:00Z">
        <w:r w:rsidRPr="004C428E" w:rsidDel="00815146">
          <w:rPr>
            <w:rFonts w:ascii="Arial" w:hAnsi="Arial" w:cs="Arial"/>
            <w:sz w:val="20"/>
            <w:szCs w:val="20"/>
          </w:rPr>
          <w:delText>es un campo de investigación que ha cobrado gran relevancia en el panorama actual. El término Visualización de la Información fue acuñado a finales de los años 80, y hasta ese momento, es</w:delText>
        </w:r>
      </w:del>
      <w:del w:id="21" w:author="Luis G. Montané-Jiménez" w:date="2019-08-05T13:11:00Z">
        <w:r w:rsidRPr="004C428E" w:rsidDel="0098280C">
          <w:rPr>
            <w:rFonts w:ascii="Arial" w:hAnsi="Arial" w:cs="Arial"/>
            <w:sz w:val="20"/>
            <w:szCs w:val="20"/>
          </w:rPr>
          <w:delText xml:space="preserve"> considerad</w:delText>
        </w:r>
      </w:del>
      <w:del w:id="22" w:author="Luis G. Montané-Jiménez" w:date="2019-08-03T12:32:00Z">
        <w:r w:rsidRPr="004C428E" w:rsidDel="00B769B2">
          <w:rPr>
            <w:rFonts w:ascii="Arial" w:hAnsi="Arial" w:cs="Arial"/>
            <w:sz w:val="20"/>
            <w:szCs w:val="20"/>
          </w:rPr>
          <w:delText>o</w:delText>
        </w:r>
      </w:del>
      <w:del w:id="23" w:author="Luis G. Montané-Jiménez" w:date="2019-08-05T13:11:00Z">
        <w:r w:rsidRPr="004C428E" w:rsidDel="0098280C">
          <w:rPr>
            <w:rFonts w:ascii="Arial" w:hAnsi="Arial" w:cs="Arial"/>
            <w:sz w:val="20"/>
            <w:szCs w:val="20"/>
          </w:rPr>
          <w:delText xml:space="preserve"> </w:delText>
        </w:r>
      </w:del>
      <w:del w:id="24" w:author="Luis G. Montané-Jiménez" w:date="2019-08-03T12:32:00Z">
        <w:r w:rsidRPr="004C428E" w:rsidDel="00B769B2">
          <w:rPr>
            <w:rFonts w:ascii="Arial" w:hAnsi="Arial" w:cs="Arial"/>
            <w:sz w:val="20"/>
            <w:szCs w:val="20"/>
          </w:rPr>
          <w:delText xml:space="preserve">como </w:delText>
        </w:r>
      </w:del>
      <w:del w:id="25" w:author="Luis G. Montané-Jiménez" w:date="2019-08-05T13:11:00Z">
        <w:r w:rsidRPr="004C428E" w:rsidDel="0098280C">
          <w:rPr>
            <w:rFonts w:ascii="Arial" w:hAnsi="Arial" w:cs="Arial"/>
            <w:sz w:val="20"/>
            <w:szCs w:val="20"/>
          </w:rPr>
          <w:delText xml:space="preserve">un </w:delText>
        </w:r>
      </w:del>
      <w:del w:id="26" w:author="Luis G. Montané-Jiménez" w:date="2019-08-03T12:32:00Z">
        <w:r w:rsidRPr="004C428E" w:rsidDel="00B769B2">
          <w:rPr>
            <w:rFonts w:ascii="Arial" w:hAnsi="Arial" w:cs="Arial"/>
            <w:sz w:val="20"/>
            <w:szCs w:val="20"/>
          </w:rPr>
          <w:delText>sector</w:delText>
        </w:r>
      </w:del>
      <w:del w:id="27" w:author="Luis G. Montané-Jiménez" w:date="2019-08-05T13:11:00Z">
        <w:r w:rsidRPr="004C428E" w:rsidDel="0098280C">
          <w:rPr>
            <w:rFonts w:ascii="Arial" w:hAnsi="Arial" w:cs="Arial"/>
            <w:sz w:val="20"/>
            <w:szCs w:val="20"/>
          </w:rPr>
          <w:delText xml:space="preserve"> de la disciplina Interacción Humano-Computadora (IHC).</w:delText>
        </w:r>
      </w:del>
    </w:p>
    <w:p w14:paraId="658B7A35" w14:textId="671DCAF8" w:rsidR="004C428E" w:rsidRPr="004C428E" w:rsidDel="00B769B2" w:rsidRDefault="004C428E">
      <w:pPr>
        <w:jc w:val="both"/>
        <w:rPr>
          <w:del w:id="28" w:author="Luis G. Montané-Jiménez" w:date="2019-08-03T12:27:00Z"/>
          <w:rFonts w:ascii="Arial" w:hAnsi="Arial" w:cs="Arial"/>
          <w:sz w:val="20"/>
          <w:szCs w:val="20"/>
        </w:rPr>
        <w:pPrChange w:id="29" w:author="Yessica Zamudio Sangabriel" w:date="2019-08-14T14:53:00Z">
          <w:pPr/>
        </w:pPrChange>
      </w:pPr>
      <w:r w:rsidRPr="004C428E">
        <w:rPr>
          <w:rFonts w:ascii="Arial" w:hAnsi="Arial" w:cs="Arial"/>
          <w:sz w:val="20"/>
          <w:szCs w:val="20"/>
        </w:rPr>
        <w:t xml:space="preserve">A medida que </w:t>
      </w:r>
      <w:del w:id="30" w:author="Luis G. Montané-Jiménez" w:date="2019-08-03T12:25:00Z">
        <w:r w:rsidRPr="004C428E" w:rsidDel="00B769B2">
          <w:rPr>
            <w:rFonts w:ascii="Arial" w:hAnsi="Arial" w:cs="Arial"/>
            <w:sz w:val="20"/>
            <w:szCs w:val="20"/>
          </w:rPr>
          <w:delText xml:space="preserve">el campo de la visualización de la información </w:delText>
        </w:r>
      </w:del>
      <w:r w:rsidRPr="004C428E">
        <w:rPr>
          <w:rFonts w:ascii="Arial" w:hAnsi="Arial" w:cs="Arial"/>
          <w:sz w:val="20"/>
          <w:szCs w:val="20"/>
        </w:rPr>
        <w:t>aumenta</w:t>
      </w:r>
      <w:ins w:id="31" w:author="Luis G. Montané-Jiménez" w:date="2019-08-03T12:26:00Z">
        <w:r w:rsidR="00B769B2">
          <w:rPr>
            <w:rFonts w:ascii="Arial" w:hAnsi="Arial" w:cs="Arial"/>
            <w:sz w:val="20"/>
            <w:szCs w:val="20"/>
          </w:rPr>
          <w:t>n</w:t>
        </w:r>
      </w:ins>
      <w:r w:rsidRPr="004C428E">
        <w:rPr>
          <w:rFonts w:ascii="Arial" w:hAnsi="Arial" w:cs="Arial"/>
          <w:sz w:val="20"/>
          <w:szCs w:val="20"/>
        </w:rPr>
        <w:t xml:space="preserve"> las técnicas </w:t>
      </w:r>
      <w:ins w:id="32" w:author="Luis G. Montané-Jiménez" w:date="2019-08-03T12:24:00Z">
        <w:r w:rsidR="00B769B2">
          <w:rPr>
            <w:rFonts w:ascii="Arial" w:hAnsi="Arial" w:cs="Arial"/>
            <w:sz w:val="20"/>
            <w:szCs w:val="20"/>
          </w:rPr>
          <w:t xml:space="preserve">de VI </w:t>
        </w:r>
      </w:ins>
      <w:del w:id="33" w:author="Luis G. Montané-Jiménez" w:date="2019-08-03T12:24:00Z">
        <w:r w:rsidRPr="004C428E" w:rsidDel="00B769B2">
          <w:rPr>
            <w:rFonts w:ascii="Arial" w:hAnsi="Arial" w:cs="Arial"/>
            <w:sz w:val="20"/>
            <w:szCs w:val="20"/>
          </w:rPr>
          <w:delText>desarrolladas en laboratorios de investigación están llegando a los usuarios</w:delText>
        </w:r>
      </w:del>
      <w:ins w:id="34" w:author="Luis G. Montané-Jiménez" w:date="2019-08-03T12:27:00Z">
        <w:r w:rsidR="00B769B2">
          <w:rPr>
            <w:rFonts w:ascii="Arial" w:hAnsi="Arial" w:cs="Arial"/>
            <w:sz w:val="20"/>
            <w:szCs w:val="20"/>
          </w:rPr>
          <w:t>,</w:t>
        </w:r>
      </w:ins>
      <w:del w:id="35" w:author="Luis G. Montané-Jiménez" w:date="2019-08-03T12:27:00Z">
        <w:r w:rsidRPr="004C428E" w:rsidDel="00B769B2">
          <w:rPr>
            <w:rFonts w:ascii="Arial" w:hAnsi="Arial" w:cs="Arial"/>
            <w:sz w:val="20"/>
            <w:szCs w:val="20"/>
          </w:rPr>
          <w:delText xml:space="preserve">. </w:delText>
        </w:r>
      </w:del>
      <w:ins w:id="36" w:author="Luis G. Montané-Jiménez" w:date="2019-08-03T12:27:00Z">
        <w:r w:rsidR="00B769B2">
          <w:rPr>
            <w:rFonts w:ascii="Arial" w:hAnsi="Arial" w:cs="Arial"/>
            <w:sz w:val="20"/>
            <w:szCs w:val="20"/>
          </w:rPr>
          <w:t>l</w:t>
        </w:r>
      </w:ins>
      <w:del w:id="37" w:author="Luis G. Montané-Jiménez" w:date="2019-08-03T12:27:00Z">
        <w:r w:rsidRPr="004C428E" w:rsidDel="00B769B2">
          <w:rPr>
            <w:rFonts w:ascii="Arial" w:hAnsi="Arial" w:cs="Arial"/>
            <w:sz w:val="20"/>
            <w:szCs w:val="20"/>
          </w:rPr>
          <w:delText>L</w:delText>
        </w:r>
      </w:del>
      <w:r w:rsidRPr="004C428E">
        <w:rPr>
          <w:rFonts w:ascii="Arial" w:hAnsi="Arial" w:cs="Arial"/>
          <w:sz w:val="20"/>
          <w:szCs w:val="20"/>
        </w:rPr>
        <w:t xml:space="preserve">os informes de los estudios de usabilidad y experimentos controlados son útiles, pero </w:t>
      </w:r>
      <w:del w:id="38" w:author="Yessica Zamudio Sangabriel" w:date="2019-08-11T12:11:00Z">
        <w:r w:rsidRPr="004C428E" w:rsidDel="000A1B31">
          <w:rPr>
            <w:rFonts w:ascii="Arial" w:hAnsi="Arial" w:cs="Arial"/>
            <w:sz w:val="20"/>
            <w:szCs w:val="20"/>
          </w:rPr>
          <w:delText>hay un deseo</w:delText>
        </w:r>
      </w:del>
      <w:ins w:id="39" w:author="Yessica Zamudio Sangabriel" w:date="2019-08-11T12:11:00Z">
        <w:r w:rsidR="000A1B31">
          <w:rPr>
            <w:rFonts w:ascii="Arial" w:hAnsi="Arial" w:cs="Arial"/>
            <w:sz w:val="20"/>
            <w:szCs w:val="20"/>
          </w:rPr>
          <w:t>se buscan</w:t>
        </w:r>
      </w:ins>
      <w:r w:rsidRPr="004C428E">
        <w:rPr>
          <w:rFonts w:ascii="Arial" w:hAnsi="Arial" w:cs="Arial"/>
          <w:sz w:val="20"/>
          <w:szCs w:val="20"/>
        </w:rPr>
        <w:t xml:space="preserve"> </w:t>
      </w:r>
      <w:del w:id="40" w:author="Yessica Zamudio Sangabriel" w:date="2019-08-11T12:11:00Z">
        <w:r w:rsidRPr="004C428E" w:rsidDel="000A1B31">
          <w:rPr>
            <w:rFonts w:ascii="Arial" w:hAnsi="Arial" w:cs="Arial"/>
            <w:sz w:val="20"/>
            <w:szCs w:val="20"/>
          </w:rPr>
          <w:delText>creciente de</w:delText>
        </w:r>
      </w:del>
      <w:del w:id="41" w:author="Yessica Zamudio Sangabriel" w:date="2019-08-11T12:18:00Z">
        <w:r w:rsidRPr="004C428E" w:rsidDel="000A1B31">
          <w:rPr>
            <w:rFonts w:ascii="Arial" w:hAnsi="Arial" w:cs="Arial"/>
            <w:sz w:val="20"/>
            <w:szCs w:val="20"/>
          </w:rPr>
          <w:delText xml:space="preserve"> </w:delText>
        </w:r>
      </w:del>
      <w:r w:rsidRPr="004C428E">
        <w:rPr>
          <w:rFonts w:ascii="Arial" w:hAnsi="Arial" w:cs="Arial"/>
          <w:sz w:val="20"/>
          <w:szCs w:val="20"/>
        </w:rPr>
        <w:t xml:space="preserve">métodos alternativos de evaluación, a fin de presentar evidencia </w:t>
      </w:r>
      <w:del w:id="42" w:author="Yessica Zamudio Sangabriel" w:date="2019-08-11T12:19:00Z">
        <w:r w:rsidRPr="0098280C" w:rsidDel="000A1B31">
          <w:rPr>
            <w:rFonts w:ascii="Arial" w:hAnsi="Arial" w:cs="Arial"/>
            <w:sz w:val="20"/>
            <w:szCs w:val="20"/>
            <w:shd w:val="clear" w:color="auto" w:fill="FF0000"/>
            <w:rPrChange w:id="43" w:author="Luis G. Montané-Jiménez" w:date="2019-08-05T13:11:00Z">
              <w:rPr>
                <w:rFonts w:ascii="Arial" w:hAnsi="Arial" w:cs="Arial"/>
                <w:sz w:val="20"/>
                <w:szCs w:val="20"/>
              </w:rPr>
            </w:rPrChange>
          </w:rPr>
          <w:delText>procesable</w:delText>
        </w:r>
        <w:r w:rsidRPr="004C428E" w:rsidDel="000A1B31">
          <w:rPr>
            <w:rFonts w:ascii="Arial" w:hAnsi="Arial" w:cs="Arial"/>
            <w:sz w:val="20"/>
            <w:szCs w:val="20"/>
          </w:rPr>
          <w:delText xml:space="preserve"> </w:delText>
        </w:r>
      </w:del>
      <w:r w:rsidRPr="004C428E">
        <w:rPr>
          <w:rFonts w:ascii="Arial" w:hAnsi="Arial" w:cs="Arial"/>
          <w:sz w:val="20"/>
          <w:szCs w:val="20"/>
        </w:rPr>
        <w:t xml:space="preserve">de beneficios medibles </w:t>
      </w:r>
      <w:del w:id="44" w:author="Yessica Zamudio Sangabriel" w:date="2019-08-11T12:22:00Z">
        <w:r w:rsidRPr="004C428E" w:rsidDel="000A1B31">
          <w:rPr>
            <w:rFonts w:ascii="Arial" w:hAnsi="Arial" w:cs="Arial"/>
            <w:sz w:val="20"/>
            <w:szCs w:val="20"/>
          </w:rPr>
          <w:delText xml:space="preserve">que alentará </w:delText>
        </w:r>
      </w:del>
      <w:ins w:id="45" w:author="Yessica Zamudio Sangabriel" w:date="2019-08-11T12:22:00Z">
        <w:r w:rsidR="000A1B31">
          <w:rPr>
            <w:rFonts w:ascii="Arial" w:hAnsi="Arial" w:cs="Arial"/>
            <w:sz w:val="20"/>
            <w:szCs w:val="20"/>
          </w:rPr>
          <w:t xml:space="preserve">para </w:t>
        </w:r>
      </w:ins>
      <w:r w:rsidRPr="004C428E">
        <w:rPr>
          <w:rFonts w:ascii="Arial" w:hAnsi="Arial" w:cs="Arial"/>
          <w:sz w:val="20"/>
          <w:szCs w:val="20"/>
        </w:rPr>
        <w:t>la adopción más generalizada de la visualización.</w:t>
      </w:r>
      <w:ins w:id="46" w:author="Luis G. Montané-Jiménez" w:date="2019-08-03T12:27:00Z">
        <w:r w:rsidR="00B769B2">
          <w:rPr>
            <w:rFonts w:ascii="Arial" w:hAnsi="Arial" w:cs="Arial"/>
            <w:sz w:val="20"/>
            <w:szCs w:val="20"/>
          </w:rPr>
          <w:t xml:space="preserve"> Por lo tanto, </w:t>
        </w:r>
      </w:ins>
    </w:p>
    <w:p w14:paraId="35FE72AB" w14:textId="7D0072D1" w:rsidR="004C428E" w:rsidRDefault="004C428E">
      <w:pPr>
        <w:jc w:val="both"/>
        <w:rPr>
          <w:ins w:id="47" w:author="Luis G. Montané-Jiménez" w:date="2019-08-03T12:03:00Z"/>
          <w:rFonts w:ascii="Arial" w:hAnsi="Arial" w:cs="Arial"/>
          <w:sz w:val="20"/>
          <w:szCs w:val="20"/>
        </w:rPr>
        <w:pPrChange w:id="48" w:author="Yessica Zamudio Sangabriel" w:date="2019-08-14T14:53:00Z">
          <w:pPr/>
        </w:pPrChange>
      </w:pPr>
      <w:del w:id="49" w:author="Luis G. Montané-Jiménez" w:date="2019-08-03T12:27:00Z">
        <w:r w:rsidRPr="004C428E" w:rsidDel="00B769B2">
          <w:rPr>
            <w:rFonts w:ascii="Arial" w:hAnsi="Arial" w:cs="Arial"/>
            <w:sz w:val="20"/>
            <w:szCs w:val="20"/>
          </w:rPr>
          <w:delText xml:space="preserve">Los </w:delText>
        </w:r>
      </w:del>
      <w:ins w:id="50" w:author="Luis G. Montané-Jiménez" w:date="2019-08-03T12:27:00Z">
        <w:r w:rsidR="00B769B2">
          <w:rPr>
            <w:rFonts w:ascii="Arial" w:hAnsi="Arial" w:cs="Arial"/>
            <w:sz w:val="20"/>
            <w:szCs w:val="20"/>
          </w:rPr>
          <w:t xml:space="preserve">un </w:t>
        </w:r>
      </w:ins>
      <w:r w:rsidRPr="004C428E">
        <w:rPr>
          <w:rFonts w:ascii="Arial" w:hAnsi="Arial" w:cs="Arial"/>
          <w:sz w:val="20"/>
          <w:szCs w:val="20"/>
        </w:rPr>
        <w:t>marco</w:t>
      </w:r>
      <w:del w:id="51" w:author="Luis G. Montané-Jiménez" w:date="2019-08-03T12:27:00Z">
        <w:r w:rsidRPr="004C428E" w:rsidDel="00B769B2">
          <w:rPr>
            <w:rFonts w:ascii="Arial" w:hAnsi="Arial" w:cs="Arial"/>
            <w:sz w:val="20"/>
            <w:szCs w:val="20"/>
          </w:rPr>
          <w:delText>s</w:delText>
        </w:r>
      </w:del>
      <w:r w:rsidRPr="004C428E">
        <w:rPr>
          <w:rFonts w:ascii="Arial" w:hAnsi="Arial" w:cs="Arial"/>
          <w:sz w:val="20"/>
          <w:szCs w:val="20"/>
        </w:rPr>
        <w:t xml:space="preserve"> de trabajo p</w:t>
      </w:r>
      <w:ins w:id="52" w:author="Luis G. Montané-Jiménez" w:date="2019-08-03T12:27:00Z">
        <w:r w:rsidR="00B769B2">
          <w:rPr>
            <w:rFonts w:ascii="Arial" w:hAnsi="Arial" w:cs="Arial"/>
            <w:sz w:val="20"/>
            <w:szCs w:val="20"/>
          </w:rPr>
          <w:t xml:space="preserve">odría </w:t>
        </w:r>
      </w:ins>
      <w:del w:id="53" w:author="Luis G. Montané-Jiménez" w:date="2019-08-03T12:27:00Z">
        <w:r w:rsidRPr="004C428E" w:rsidDel="00B769B2">
          <w:rPr>
            <w:rFonts w:ascii="Arial" w:hAnsi="Arial" w:cs="Arial"/>
            <w:sz w:val="20"/>
            <w:szCs w:val="20"/>
          </w:rPr>
          <w:delText xml:space="preserve">ueden </w:delText>
        </w:r>
      </w:del>
      <w:r w:rsidRPr="004C428E">
        <w:rPr>
          <w:rFonts w:ascii="Arial" w:hAnsi="Arial" w:cs="Arial"/>
          <w:sz w:val="20"/>
          <w:szCs w:val="20"/>
        </w:rPr>
        <w:t xml:space="preserve">reducir los costos de desarrollo ya que el objetivo de estos es que posibiliten </w:t>
      </w:r>
      <w:del w:id="54" w:author="Yessica Zamudio Sangabriel" w:date="2019-08-11T12:22:00Z">
        <w:r w:rsidRPr="004C428E" w:rsidDel="000A1B31">
          <w:rPr>
            <w:rFonts w:ascii="Arial" w:hAnsi="Arial" w:cs="Arial"/>
            <w:sz w:val="20"/>
            <w:szCs w:val="20"/>
          </w:rPr>
          <w:delText xml:space="preserve">la evaluación de </w:delText>
        </w:r>
      </w:del>
      <w:del w:id="55" w:author="Luis G. Montané-Jiménez" w:date="2019-08-03T12:27:00Z">
        <w:r w:rsidRPr="004C428E" w:rsidDel="00B769B2">
          <w:rPr>
            <w:rFonts w:ascii="Arial" w:hAnsi="Arial" w:cs="Arial"/>
            <w:sz w:val="20"/>
            <w:szCs w:val="20"/>
          </w:rPr>
          <w:delText>usabilidad automática</w:delText>
        </w:r>
      </w:del>
      <w:ins w:id="56" w:author="Luis G. Montané-Jiménez" w:date="2019-08-03T12:27:00Z">
        <w:r w:rsidR="00B769B2">
          <w:rPr>
            <w:rFonts w:ascii="Arial" w:hAnsi="Arial" w:cs="Arial"/>
            <w:sz w:val="20"/>
            <w:szCs w:val="20"/>
          </w:rPr>
          <w:t>la efectividad de las técnicas de evaluaci</w:t>
        </w:r>
      </w:ins>
      <w:ins w:id="57" w:author="Luis G. Montané-Jiménez" w:date="2019-08-03T12:28:00Z">
        <w:r w:rsidR="00B769B2">
          <w:rPr>
            <w:rFonts w:ascii="Arial" w:hAnsi="Arial" w:cs="Arial"/>
            <w:sz w:val="20"/>
            <w:szCs w:val="20"/>
          </w:rPr>
          <w:t>ón</w:t>
        </w:r>
      </w:ins>
      <w:r w:rsidRPr="004C428E">
        <w:rPr>
          <w:rFonts w:ascii="Arial" w:hAnsi="Arial" w:cs="Arial"/>
          <w:sz w:val="20"/>
          <w:szCs w:val="20"/>
        </w:rPr>
        <w:t>.</w:t>
      </w:r>
    </w:p>
    <w:p w14:paraId="6F9AB9CC" w14:textId="77777777" w:rsidR="00C4755C" w:rsidRDefault="00C4755C" w:rsidP="004C428E">
      <w:pPr>
        <w:rPr>
          <w:rFonts w:ascii="Arial" w:hAnsi="Arial" w:cs="Arial"/>
          <w:sz w:val="20"/>
          <w:szCs w:val="20"/>
        </w:rPr>
      </w:pPr>
    </w:p>
    <w:p w14:paraId="0D823F68" w14:textId="780CED0C" w:rsidR="00C36F6A" w:rsidRPr="00C82C57" w:rsidRDefault="00C36F6A" w:rsidP="004C428E">
      <w:pPr>
        <w:rPr>
          <w:rFonts w:ascii="Arial" w:hAnsi="Arial" w:cs="Arial"/>
          <w:i/>
          <w:iCs/>
          <w:sz w:val="20"/>
          <w:szCs w:val="20"/>
          <w:lang w:val="es-MX"/>
        </w:rPr>
      </w:pPr>
      <w:r w:rsidRPr="00C82C57">
        <w:rPr>
          <w:rFonts w:ascii="Arial" w:hAnsi="Arial" w:cs="Arial"/>
          <w:b/>
          <w:bCs/>
          <w:i/>
          <w:iCs/>
          <w:sz w:val="20"/>
          <w:szCs w:val="20"/>
          <w:lang w:val="es-MX"/>
        </w:rPr>
        <w:t>Palabras clave</w:t>
      </w:r>
      <w:r w:rsidRPr="00C82C57">
        <w:rPr>
          <w:rFonts w:ascii="Arial" w:hAnsi="Arial" w:cs="Arial"/>
          <w:i/>
          <w:iCs/>
          <w:sz w:val="20"/>
          <w:szCs w:val="20"/>
          <w:lang w:val="es-MX"/>
        </w:rPr>
        <w:t xml:space="preserve">: </w:t>
      </w:r>
      <w:r w:rsidR="007C6D61">
        <w:rPr>
          <w:rFonts w:ascii="Arial" w:hAnsi="Arial" w:cs="Arial"/>
          <w:i/>
          <w:iCs/>
          <w:sz w:val="20"/>
          <w:szCs w:val="20"/>
          <w:lang w:val="es-MX"/>
        </w:rPr>
        <w:t>Visualización</w:t>
      </w:r>
      <w:r w:rsidR="00410D20">
        <w:rPr>
          <w:rFonts w:ascii="Arial" w:hAnsi="Arial" w:cs="Arial"/>
          <w:i/>
          <w:iCs/>
          <w:sz w:val="20"/>
          <w:szCs w:val="20"/>
          <w:lang w:val="es-MX"/>
        </w:rPr>
        <w:t xml:space="preserve">, </w:t>
      </w:r>
      <w:r w:rsidR="007C6D61">
        <w:rPr>
          <w:rFonts w:ascii="Arial" w:hAnsi="Arial" w:cs="Arial"/>
          <w:i/>
          <w:iCs/>
          <w:sz w:val="20"/>
          <w:szCs w:val="20"/>
          <w:lang w:val="es-MX"/>
        </w:rPr>
        <w:t>Colaboración,</w:t>
      </w:r>
      <w:r w:rsidR="00410D20">
        <w:rPr>
          <w:rFonts w:ascii="Arial" w:hAnsi="Arial" w:cs="Arial"/>
          <w:i/>
          <w:iCs/>
          <w:sz w:val="20"/>
          <w:szCs w:val="20"/>
          <w:lang w:val="es-MX"/>
        </w:rPr>
        <w:t xml:space="preserve"> </w:t>
      </w:r>
      <w:r w:rsidR="007C6D61">
        <w:rPr>
          <w:rFonts w:ascii="Arial" w:hAnsi="Arial" w:cs="Arial"/>
          <w:i/>
          <w:iCs/>
          <w:sz w:val="20"/>
          <w:szCs w:val="20"/>
          <w:lang w:val="es-MX"/>
        </w:rPr>
        <w:t>Evaluación,</w:t>
      </w:r>
      <w:r w:rsidR="00410D20">
        <w:rPr>
          <w:rFonts w:ascii="Arial" w:hAnsi="Arial" w:cs="Arial"/>
          <w:i/>
          <w:iCs/>
          <w:sz w:val="20"/>
          <w:szCs w:val="20"/>
          <w:lang w:val="es-MX"/>
        </w:rPr>
        <w:t xml:space="preserve"> </w:t>
      </w:r>
      <w:r w:rsidR="007C6D61">
        <w:rPr>
          <w:rFonts w:ascii="Arial" w:hAnsi="Arial" w:cs="Arial"/>
          <w:i/>
          <w:iCs/>
          <w:sz w:val="20"/>
          <w:szCs w:val="20"/>
          <w:lang w:val="es-MX"/>
        </w:rPr>
        <w:t>Equipo</w:t>
      </w:r>
      <w:r w:rsidR="004B2220">
        <w:rPr>
          <w:rFonts w:ascii="Arial" w:hAnsi="Arial" w:cs="Arial"/>
          <w:i/>
          <w:iCs/>
          <w:sz w:val="20"/>
          <w:szCs w:val="20"/>
          <w:lang w:val="es-MX"/>
        </w:rPr>
        <w:t>.</w:t>
      </w:r>
      <w:r w:rsidRPr="00C82C57">
        <w:rPr>
          <w:rFonts w:ascii="Arial" w:hAnsi="Arial" w:cs="Arial"/>
          <w:i/>
          <w:iCs/>
          <w:sz w:val="20"/>
          <w:szCs w:val="20"/>
          <w:lang w:val="es-MX"/>
        </w:rPr>
        <w:t xml:space="preserve"> </w:t>
      </w:r>
    </w:p>
    <w:p w14:paraId="58C727E9" w14:textId="29C1B770" w:rsidR="00C36F6A" w:rsidRPr="00697FC5" w:rsidRDefault="00C36F6A" w:rsidP="00996EB3">
      <w:pPr>
        <w:spacing w:before="360" w:after="120"/>
        <w:jc w:val="both"/>
        <w:rPr>
          <w:rFonts w:ascii="Arial" w:hAnsi="Arial" w:cs="Arial"/>
          <w:b/>
          <w:bCs/>
          <w:lang w:val="en-US"/>
        </w:rPr>
      </w:pPr>
      <w:r w:rsidRPr="00697FC5">
        <w:rPr>
          <w:rFonts w:ascii="Arial" w:hAnsi="Arial" w:cs="Arial"/>
          <w:b/>
          <w:bCs/>
          <w:lang w:val="en-US"/>
        </w:rPr>
        <w:t xml:space="preserve">Abstract </w:t>
      </w:r>
    </w:p>
    <w:p w14:paraId="622481AD" w14:textId="4836FE6F" w:rsidR="00C36F6A" w:rsidRDefault="006D06DD" w:rsidP="00996EB3">
      <w:pPr>
        <w:spacing w:before="360" w:after="120"/>
        <w:jc w:val="both"/>
        <w:rPr>
          <w:rFonts w:ascii="Arial" w:hAnsi="Arial" w:cs="Arial"/>
          <w:b/>
          <w:bCs/>
        </w:rPr>
      </w:pPr>
      <w:ins w:id="58" w:author="Yessica Zamudio Sangabriel" w:date="2019-08-11T16:21:00Z">
        <w:r>
          <w:rPr>
            <w:rFonts w:ascii="Arial" w:hAnsi="Arial" w:cs="Arial"/>
            <w:b/>
            <w:bCs/>
          </w:rPr>
          <w:t>1.</w:t>
        </w:r>
      </w:ins>
      <w:r w:rsidR="00C36F6A" w:rsidRPr="000C1EB8">
        <w:rPr>
          <w:rFonts w:ascii="Arial" w:hAnsi="Arial" w:cs="Arial"/>
          <w:b/>
          <w:bCs/>
        </w:rPr>
        <w:t>Introducción</w:t>
      </w:r>
      <w:r w:rsidR="007213B2" w:rsidRPr="007213B2">
        <w:rPr>
          <w:rFonts w:ascii="Arial" w:hAnsi="Arial" w:cs="Arial"/>
          <w:bCs/>
        </w:rPr>
        <w:t xml:space="preserve"> </w:t>
      </w:r>
    </w:p>
    <w:p w14:paraId="33267C31" w14:textId="6E0464F4" w:rsidR="00BB1F10" w:rsidRPr="00547CAD" w:rsidRDefault="00BB1F10" w:rsidP="006D06DD">
      <w:pPr>
        <w:jc w:val="both"/>
        <w:rPr>
          <w:rFonts w:ascii="Arial" w:hAnsi="Arial" w:cs="Arial"/>
          <w:sz w:val="20"/>
          <w:szCs w:val="20"/>
          <w:lang w:val="es-MX"/>
          <w:rPrChange w:id="59" w:author="Yessica Zamudio Sangabriel" w:date="2019-08-11T13:47:00Z">
            <w:rPr>
              <w:rFonts w:ascii="Arial" w:hAnsi="Arial" w:cs="Arial"/>
              <w:lang w:val="es-MX"/>
            </w:rPr>
          </w:rPrChange>
        </w:rPr>
      </w:pPr>
      <w:del w:id="60" w:author="Luis G. Montané-Jiménez" w:date="2019-08-03T22:19:00Z">
        <w:r w:rsidRPr="00547CAD" w:rsidDel="00D747F7">
          <w:rPr>
            <w:rFonts w:ascii="Arial" w:hAnsi="Arial" w:cs="Arial"/>
            <w:sz w:val="20"/>
            <w:szCs w:val="20"/>
            <w:lang w:val="es-MX"/>
            <w:rPrChange w:id="61" w:author="Yessica Zamudio Sangabriel" w:date="2019-08-11T13:47:00Z">
              <w:rPr>
                <w:rFonts w:ascii="Arial" w:hAnsi="Arial" w:cs="Arial"/>
                <w:lang w:val="es-MX"/>
              </w:rPr>
            </w:rPrChange>
          </w:rPr>
          <w:delText>Dentro de los</w:delText>
        </w:r>
      </w:del>
      <w:ins w:id="62" w:author="Luis G. Montané-Jiménez" w:date="2019-08-03T22:19:00Z">
        <w:r w:rsidR="00D747F7" w:rsidRPr="00547CAD">
          <w:rPr>
            <w:rFonts w:ascii="Arial" w:hAnsi="Arial" w:cs="Arial"/>
            <w:sz w:val="20"/>
            <w:szCs w:val="20"/>
            <w:lang w:val="es-MX"/>
            <w:rPrChange w:id="63" w:author="Yessica Zamudio Sangabriel" w:date="2019-08-11T13:47:00Z">
              <w:rPr>
                <w:rFonts w:ascii="Arial" w:hAnsi="Arial" w:cs="Arial"/>
                <w:lang w:val="es-MX"/>
              </w:rPr>
            </w:rPrChange>
          </w:rPr>
          <w:t>Los</w:t>
        </w:r>
      </w:ins>
      <w:r w:rsidRPr="00547CAD">
        <w:rPr>
          <w:rFonts w:ascii="Arial" w:hAnsi="Arial" w:cs="Arial"/>
          <w:sz w:val="20"/>
          <w:szCs w:val="20"/>
          <w:lang w:val="es-MX"/>
          <w:rPrChange w:id="64" w:author="Yessica Zamudio Sangabriel" w:date="2019-08-11T13:47:00Z">
            <w:rPr>
              <w:rFonts w:ascii="Arial" w:hAnsi="Arial" w:cs="Arial"/>
              <w:lang w:val="es-MX"/>
            </w:rPr>
          </w:rPrChange>
        </w:rPr>
        <w:t xml:space="preserve"> sistemas </w:t>
      </w:r>
      <w:ins w:id="65" w:author="Luis G. Montané-Jiménez" w:date="2019-08-03T22:19:00Z">
        <w:r w:rsidR="00D747F7" w:rsidRPr="00547CAD">
          <w:rPr>
            <w:rFonts w:ascii="Arial" w:hAnsi="Arial" w:cs="Arial"/>
            <w:sz w:val="20"/>
            <w:szCs w:val="20"/>
            <w:lang w:val="es-MX"/>
            <w:rPrChange w:id="66" w:author="Yessica Zamudio Sangabriel" w:date="2019-08-11T13:47:00Z">
              <w:rPr>
                <w:rFonts w:ascii="Arial" w:hAnsi="Arial" w:cs="Arial"/>
                <w:lang w:val="es-MX"/>
              </w:rPr>
            </w:rPrChange>
          </w:rPr>
          <w:t xml:space="preserve">colaborativos son </w:t>
        </w:r>
      </w:ins>
      <w:ins w:id="67" w:author="Luis G. Montané-Jiménez" w:date="2019-08-03T22:20:00Z">
        <w:r w:rsidR="00D747F7" w:rsidRPr="00547CAD">
          <w:rPr>
            <w:rFonts w:ascii="Arial" w:hAnsi="Arial" w:cs="Arial"/>
            <w:sz w:val="20"/>
            <w:szCs w:val="20"/>
            <w:lang w:val="es-MX"/>
            <w:rPrChange w:id="68" w:author="Yessica Zamudio Sangabriel" w:date="2019-08-11T13:47:00Z">
              <w:rPr>
                <w:rFonts w:ascii="Arial" w:hAnsi="Arial" w:cs="Arial"/>
                <w:lang w:val="es-MX"/>
              </w:rPr>
            </w:rPrChange>
          </w:rPr>
          <w:t xml:space="preserve">sistemas </w:t>
        </w:r>
      </w:ins>
      <w:r w:rsidRPr="00547CAD">
        <w:rPr>
          <w:rFonts w:ascii="Arial" w:hAnsi="Arial" w:cs="Arial"/>
          <w:sz w:val="20"/>
          <w:szCs w:val="20"/>
          <w:lang w:val="es-MX"/>
          <w:rPrChange w:id="69" w:author="Yessica Zamudio Sangabriel" w:date="2019-08-11T13:47:00Z">
            <w:rPr>
              <w:rFonts w:ascii="Arial" w:hAnsi="Arial" w:cs="Arial"/>
              <w:lang w:val="es-MX"/>
            </w:rPr>
          </w:rPrChange>
        </w:rPr>
        <w:t xml:space="preserve">interactivos </w:t>
      </w:r>
      <w:del w:id="70" w:author="Luis G. Montané-Jiménez" w:date="2019-08-03T22:20:00Z">
        <w:r w:rsidRPr="00547CAD" w:rsidDel="00D747F7">
          <w:rPr>
            <w:rFonts w:ascii="Arial" w:hAnsi="Arial" w:cs="Arial"/>
            <w:sz w:val="20"/>
            <w:szCs w:val="20"/>
            <w:lang w:val="es-MX"/>
            <w:rPrChange w:id="71" w:author="Yessica Zamudio Sangabriel" w:date="2019-08-11T13:47:00Z">
              <w:rPr>
                <w:rFonts w:ascii="Arial" w:hAnsi="Arial" w:cs="Arial"/>
                <w:lang w:val="es-MX"/>
              </w:rPr>
            </w:rPrChange>
          </w:rPr>
          <w:delText>encontramos los sistemas colaborativos, los cuales son una clase de aplicaciones,</w:delText>
        </w:r>
      </w:del>
      <w:ins w:id="72" w:author="Luis G. Montané-Jiménez" w:date="2019-08-03T22:20:00Z">
        <w:r w:rsidR="00D747F7" w:rsidRPr="00547CAD">
          <w:rPr>
            <w:rFonts w:ascii="Arial" w:hAnsi="Arial" w:cs="Arial"/>
            <w:sz w:val="20"/>
            <w:szCs w:val="20"/>
            <w:lang w:val="es-MX"/>
            <w:rPrChange w:id="73" w:author="Yessica Zamudio Sangabriel" w:date="2019-08-11T13:47:00Z">
              <w:rPr>
                <w:rFonts w:ascii="Arial" w:hAnsi="Arial" w:cs="Arial"/>
                <w:lang w:val="es-MX"/>
              </w:rPr>
            </w:rPrChange>
          </w:rPr>
          <w:t xml:space="preserve">utilizados </w:t>
        </w:r>
      </w:ins>
      <w:del w:id="74" w:author="Luis G. Montané-Jiménez" w:date="2019-08-03T22:20:00Z">
        <w:r w:rsidRPr="00547CAD" w:rsidDel="00D747F7">
          <w:rPr>
            <w:rFonts w:ascii="Arial" w:hAnsi="Arial" w:cs="Arial"/>
            <w:sz w:val="20"/>
            <w:szCs w:val="20"/>
            <w:lang w:val="es-MX"/>
            <w:rPrChange w:id="75" w:author="Yessica Zamudio Sangabriel" w:date="2019-08-11T13:47:00Z">
              <w:rPr>
                <w:rFonts w:ascii="Arial" w:hAnsi="Arial" w:cs="Arial"/>
                <w:lang w:val="es-MX"/>
              </w:rPr>
            </w:rPrChange>
          </w:rPr>
          <w:delText xml:space="preserve"> </w:delText>
        </w:r>
      </w:del>
      <w:r w:rsidRPr="00547CAD">
        <w:rPr>
          <w:rFonts w:ascii="Arial" w:hAnsi="Arial" w:cs="Arial"/>
          <w:sz w:val="20"/>
          <w:szCs w:val="20"/>
          <w:lang w:val="es-MX"/>
          <w:rPrChange w:id="76" w:author="Yessica Zamudio Sangabriel" w:date="2019-08-11T13:47:00Z">
            <w:rPr>
              <w:rFonts w:ascii="Arial" w:hAnsi="Arial" w:cs="Arial"/>
              <w:lang w:val="es-MX"/>
            </w:rPr>
          </w:rPrChange>
        </w:rPr>
        <w:t>p</w:t>
      </w:r>
      <w:ins w:id="77" w:author="Luis G. Montané-Jiménez" w:date="2019-08-03T22:20:00Z">
        <w:r w:rsidR="00D747F7" w:rsidRPr="00547CAD">
          <w:rPr>
            <w:rFonts w:ascii="Arial" w:hAnsi="Arial" w:cs="Arial"/>
            <w:sz w:val="20"/>
            <w:szCs w:val="20"/>
            <w:lang w:val="es-MX"/>
            <w:rPrChange w:id="78" w:author="Yessica Zamudio Sangabriel" w:date="2019-08-11T13:47:00Z">
              <w:rPr>
                <w:rFonts w:ascii="Arial" w:hAnsi="Arial" w:cs="Arial"/>
                <w:lang w:val="es-MX"/>
              </w:rPr>
            </w:rPrChange>
          </w:rPr>
          <w:t>or</w:t>
        </w:r>
      </w:ins>
      <w:del w:id="79" w:author="Luis G. Montané-Jiménez" w:date="2019-08-03T22:20:00Z">
        <w:r w:rsidRPr="00547CAD" w:rsidDel="00D747F7">
          <w:rPr>
            <w:rFonts w:ascii="Arial" w:hAnsi="Arial" w:cs="Arial"/>
            <w:sz w:val="20"/>
            <w:szCs w:val="20"/>
            <w:lang w:val="es-MX"/>
            <w:rPrChange w:id="80" w:author="Yessica Zamudio Sangabriel" w:date="2019-08-11T13:47:00Z">
              <w:rPr>
                <w:rFonts w:ascii="Arial" w:hAnsi="Arial" w:cs="Arial"/>
                <w:lang w:val="es-MX"/>
              </w:rPr>
            </w:rPrChange>
          </w:rPr>
          <w:delText>ara</w:delText>
        </w:r>
      </w:del>
      <w:r w:rsidRPr="00547CAD">
        <w:rPr>
          <w:rFonts w:ascii="Arial" w:hAnsi="Arial" w:cs="Arial"/>
          <w:sz w:val="20"/>
          <w:szCs w:val="20"/>
          <w:lang w:val="es-MX"/>
          <w:rPrChange w:id="81" w:author="Yessica Zamudio Sangabriel" w:date="2019-08-11T13:47:00Z">
            <w:rPr>
              <w:rFonts w:ascii="Arial" w:hAnsi="Arial" w:cs="Arial"/>
              <w:lang w:val="es-MX"/>
            </w:rPr>
          </w:rPrChange>
        </w:rPr>
        <w:t xml:space="preserve"> grupos, organizaciones, </w:t>
      </w:r>
      <w:del w:id="82" w:author="Luis G. Montané-Jiménez" w:date="2019-08-04T13:29:00Z">
        <w:r w:rsidRPr="00547CAD" w:rsidDel="00D76FE0">
          <w:rPr>
            <w:rFonts w:ascii="Arial" w:hAnsi="Arial" w:cs="Arial"/>
            <w:sz w:val="20"/>
            <w:szCs w:val="20"/>
            <w:lang w:val="es-MX"/>
            <w:rPrChange w:id="83" w:author="Yessica Zamudio Sangabriel" w:date="2019-08-11T13:47:00Z">
              <w:rPr>
                <w:rFonts w:ascii="Arial" w:hAnsi="Arial" w:cs="Arial"/>
                <w:lang w:val="es-MX"/>
              </w:rPr>
            </w:rPrChange>
          </w:rPr>
          <w:delText xml:space="preserve">que surge de la unión de computadoras, de grandes bases de información y de tecnologías de comunicación (esas aplicaciones pueden o no soportar cooperación). Es una tecnología diseñada para facilitar el trabajo en grupo. Se puede usar </w:delText>
        </w:r>
      </w:del>
      <w:r w:rsidRPr="00547CAD">
        <w:rPr>
          <w:rFonts w:ascii="Arial" w:hAnsi="Arial" w:cs="Arial"/>
          <w:sz w:val="20"/>
          <w:szCs w:val="20"/>
          <w:lang w:val="es-MX"/>
          <w:rPrChange w:id="84" w:author="Yessica Zamudio Sangabriel" w:date="2019-08-11T13:47:00Z">
            <w:rPr>
              <w:rFonts w:ascii="Arial" w:hAnsi="Arial" w:cs="Arial"/>
              <w:lang w:val="es-MX"/>
            </w:rPr>
          </w:rPrChange>
        </w:rPr>
        <w:t>para comunicar, cooperar, coordinar, resolver problemas, competir o negociar</w:t>
      </w:r>
      <w:ins w:id="85" w:author="Luis G. Montané-Jiménez" w:date="2019-08-04T13:29:00Z">
        <w:r w:rsidR="00D76FE0" w:rsidRPr="00547CAD">
          <w:rPr>
            <w:rFonts w:ascii="Arial" w:hAnsi="Arial" w:cs="Arial"/>
            <w:sz w:val="20"/>
            <w:szCs w:val="20"/>
            <w:lang w:val="es-MX"/>
            <w:rPrChange w:id="86" w:author="Yessica Zamudio Sangabriel" w:date="2019-08-11T13:47:00Z">
              <w:rPr>
                <w:rFonts w:ascii="Arial" w:hAnsi="Arial" w:cs="Arial"/>
                <w:lang w:val="es-MX"/>
              </w:rPr>
            </w:rPrChange>
          </w:rPr>
          <w:t>, facilitando el trabajo en grupo</w:t>
        </w:r>
      </w:ins>
      <w:r w:rsidRPr="00547CAD">
        <w:rPr>
          <w:rFonts w:ascii="Arial" w:hAnsi="Arial" w:cs="Arial"/>
          <w:sz w:val="20"/>
          <w:szCs w:val="20"/>
          <w:lang w:val="es-MX"/>
          <w:rPrChange w:id="87" w:author="Yessica Zamudio Sangabriel" w:date="2019-08-11T13:47:00Z">
            <w:rPr>
              <w:rFonts w:ascii="Arial" w:hAnsi="Arial" w:cs="Arial"/>
              <w:lang w:val="es-MX"/>
            </w:rPr>
          </w:rPrChange>
        </w:rPr>
        <w:t xml:space="preserve"> [</w:t>
      </w:r>
      <w:proofErr w:type="spellStart"/>
      <w:r w:rsidRPr="00547CAD">
        <w:rPr>
          <w:rFonts w:ascii="Arial" w:hAnsi="Arial" w:cs="Arial"/>
          <w:sz w:val="20"/>
          <w:szCs w:val="20"/>
          <w:lang w:val="es-MX"/>
          <w:rPrChange w:id="88" w:author="Yessica Zamudio Sangabriel" w:date="2019-08-11T13:47:00Z">
            <w:rPr>
              <w:rFonts w:ascii="Arial" w:hAnsi="Arial" w:cs="Arial"/>
              <w:lang w:val="es-MX"/>
            </w:rPr>
          </w:rPrChange>
        </w:rPr>
        <w:t>Bibbó</w:t>
      </w:r>
      <w:proofErr w:type="spellEnd"/>
      <w:r w:rsidRPr="00547CAD">
        <w:rPr>
          <w:rFonts w:ascii="Arial" w:hAnsi="Arial" w:cs="Arial"/>
          <w:sz w:val="20"/>
          <w:szCs w:val="20"/>
          <w:lang w:val="es-MX"/>
          <w:rPrChange w:id="89" w:author="Yessica Zamudio Sangabriel" w:date="2019-08-11T13:47:00Z">
            <w:rPr>
              <w:rFonts w:ascii="Arial" w:hAnsi="Arial" w:cs="Arial"/>
              <w:lang w:val="es-MX"/>
            </w:rPr>
          </w:rPrChange>
        </w:rPr>
        <w:t xml:space="preserve">, L. M. 2009]. </w:t>
      </w:r>
    </w:p>
    <w:p w14:paraId="667737A5" w14:textId="1DAA12E7" w:rsidR="00BB1F10" w:rsidRPr="00547CAD" w:rsidDel="00BE7E43" w:rsidRDefault="00BB1F10">
      <w:pPr>
        <w:jc w:val="both"/>
        <w:rPr>
          <w:del w:id="90" w:author="Luis G. Montané-Jiménez" w:date="2019-08-04T14:10:00Z"/>
          <w:rFonts w:ascii="Arial" w:hAnsi="Arial" w:cs="Arial"/>
          <w:sz w:val="20"/>
          <w:szCs w:val="20"/>
          <w:lang w:val="es-MX"/>
          <w:rPrChange w:id="91" w:author="Yessica Zamudio Sangabriel" w:date="2019-08-11T13:47:00Z">
            <w:rPr>
              <w:del w:id="92" w:author="Luis G. Montané-Jiménez" w:date="2019-08-04T14:10:00Z"/>
              <w:rFonts w:ascii="Arial" w:hAnsi="Arial" w:cs="Arial"/>
              <w:lang w:val="es-MX"/>
            </w:rPr>
          </w:rPrChange>
        </w:rPr>
      </w:pPr>
      <w:r w:rsidRPr="00547CAD">
        <w:rPr>
          <w:rFonts w:ascii="Arial" w:hAnsi="Arial" w:cs="Arial"/>
          <w:sz w:val="20"/>
          <w:szCs w:val="20"/>
          <w:lang w:val="es-MX"/>
          <w:rPrChange w:id="93" w:author="Yessica Zamudio Sangabriel" w:date="2019-08-11T13:47:00Z">
            <w:rPr>
              <w:rFonts w:ascii="Arial" w:hAnsi="Arial" w:cs="Arial"/>
              <w:lang w:val="es-MX"/>
            </w:rPr>
          </w:rPrChange>
        </w:rPr>
        <w:t xml:space="preserve">Otra definición menciona que las aplicaciones colaborativas son un conjunto de herramientas que cubren necesidades para que dos o grupos </w:t>
      </w:r>
      <w:r w:rsidR="00B142C4" w:rsidRPr="00547CAD">
        <w:rPr>
          <w:rFonts w:ascii="Arial" w:hAnsi="Arial" w:cs="Arial"/>
          <w:sz w:val="20"/>
          <w:szCs w:val="20"/>
          <w:lang w:val="es-MX"/>
          <w:rPrChange w:id="94" w:author="Yessica Zamudio Sangabriel" w:date="2019-08-11T13:47:00Z">
            <w:rPr>
              <w:rFonts w:ascii="Arial" w:hAnsi="Arial" w:cs="Arial"/>
              <w:lang w:val="es-MX"/>
            </w:rPr>
          </w:rPrChange>
        </w:rPr>
        <w:t>de personas</w:t>
      </w:r>
      <w:r w:rsidRPr="00547CAD">
        <w:rPr>
          <w:rFonts w:ascii="Arial" w:hAnsi="Arial" w:cs="Arial"/>
          <w:sz w:val="20"/>
          <w:szCs w:val="20"/>
          <w:lang w:val="es-MX"/>
          <w:rPrChange w:id="95" w:author="Yessica Zamudio Sangabriel" w:date="2019-08-11T13:47:00Z">
            <w:rPr>
              <w:rFonts w:ascii="Arial" w:hAnsi="Arial" w:cs="Arial"/>
              <w:lang w:val="es-MX"/>
            </w:rPr>
          </w:rPrChange>
        </w:rPr>
        <w:t xml:space="preserve"> puedan coordinar y cooperar en sus actividades a través de un entorno común, buscando alcanzar exitosamente metas y objetivos compartidos [</w:t>
      </w:r>
      <w:proofErr w:type="spellStart"/>
      <w:r w:rsidRPr="00547CAD">
        <w:rPr>
          <w:rFonts w:ascii="Arial" w:hAnsi="Arial" w:cs="Arial"/>
          <w:sz w:val="20"/>
          <w:szCs w:val="20"/>
          <w:lang w:val="es-MX"/>
          <w:rPrChange w:id="96" w:author="Yessica Zamudio Sangabriel" w:date="2019-08-11T13:47:00Z">
            <w:rPr>
              <w:rFonts w:ascii="Arial" w:hAnsi="Arial" w:cs="Arial"/>
              <w:lang w:val="es-MX"/>
            </w:rPr>
          </w:rPrChange>
        </w:rPr>
        <w:t>Penichet</w:t>
      </w:r>
      <w:proofErr w:type="spellEnd"/>
      <w:r w:rsidRPr="00547CAD">
        <w:rPr>
          <w:rFonts w:ascii="Arial" w:hAnsi="Arial" w:cs="Arial"/>
          <w:sz w:val="20"/>
          <w:szCs w:val="20"/>
          <w:lang w:val="es-MX"/>
          <w:rPrChange w:id="97" w:author="Yessica Zamudio Sangabriel" w:date="2019-08-11T13:47:00Z">
            <w:rPr>
              <w:rFonts w:ascii="Arial" w:hAnsi="Arial" w:cs="Arial"/>
              <w:lang w:val="es-MX"/>
            </w:rPr>
          </w:rPrChange>
        </w:rPr>
        <w:t>, V. M, 2003].</w:t>
      </w:r>
    </w:p>
    <w:p w14:paraId="069E989A" w14:textId="6876EE79" w:rsidR="00BB1F10" w:rsidRPr="00547CAD" w:rsidRDefault="00BE7E43">
      <w:pPr>
        <w:jc w:val="both"/>
        <w:rPr>
          <w:rFonts w:ascii="Arial" w:hAnsi="Arial" w:cs="Arial"/>
          <w:sz w:val="20"/>
          <w:szCs w:val="20"/>
          <w:lang w:val="es-MX"/>
          <w:rPrChange w:id="98" w:author="Yessica Zamudio Sangabriel" w:date="2019-08-11T13:47:00Z">
            <w:rPr>
              <w:rFonts w:ascii="Arial" w:hAnsi="Arial" w:cs="Arial"/>
              <w:lang w:val="es-MX"/>
            </w:rPr>
          </w:rPrChange>
        </w:rPr>
      </w:pPr>
      <w:ins w:id="99" w:author="Luis G. Montané-Jiménez" w:date="2019-08-04T14:10:00Z">
        <w:r w:rsidRPr="00547CAD">
          <w:rPr>
            <w:rFonts w:ascii="Arial" w:hAnsi="Arial" w:cs="Arial"/>
            <w:sz w:val="20"/>
            <w:szCs w:val="20"/>
            <w:lang w:val="es-MX"/>
            <w:rPrChange w:id="100" w:author="Yessica Zamudio Sangabriel" w:date="2019-08-11T13:47:00Z">
              <w:rPr>
                <w:rFonts w:ascii="Arial" w:hAnsi="Arial" w:cs="Arial"/>
                <w:lang w:val="es-MX"/>
              </w:rPr>
            </w:rPrChange>
          </w:rPr>
          <w:t xml:space="preserve"> </w:t>
        </w:r>
      </w:ins>
      <w:r w:rsidR="00BB1F10" w:rsidRPr="00547CAD">
        <w:rPr>
          <w:rFonts w:ascii="Arial" w:hAnsi="Arial" w:cs="Arial"/>
          <w:sz w:val="20"/>
          <w:szCs w:val="20"/>
          <w:lang w:val="es-MX"/>
          <w:rPrChange w:id="101" w:author="Yessica Zamudio Sangabriel" w:date="2019-08-11T13:47:00Z">
            <w:rPr>
              <w:rFonts w:ascii="Arial" w:hAnsi="Arial" w:cs="Arial"/>
              <w:lang w:val="es-MX"/>
            </w:rPr>
          </w:rPrChange>
        </w:rPr>
        <w:t>Estos grupos, llamados También equipos, poseen estructuras organizadas y definidas con roles, objetivos y metas en común [Blumberg et al., 2012], y donde el</w:t>
      </w:r>
      <w:ins w:id="102" w:author="Yessica Zamudio Sangabriel" w:date="2019-08-11T12:27:00Z">
        <w:r w:rsidR="00204167" w:rsidRPr="006D06DD">
          <w:rPr>
            <w:rFonts w:ascii="Arial" w:hAnsi="Arial" w:cs="Arial"/>
            <w:sz w:val="20"/>
            <w:szCs w:val="20"/>
            <w:lang w:val="es-MX"/>
          </w:rPr>
          <w:t xml:space="preserve"> </w:t>
        </w:r>
      </w:ins>
      <w:del w:id="103" w:author="Yessica Zamudio Sangabriel" w:date="2019-08-11T12:27:00Z">
        <w:r w:rsidR="00BB1F10" w:rsidRPr="00547CAD" w:rsidDel="00204167">
          <w:rPr>
            <w:rFonts w:ascii="Arial" w:hAnsi="Arial" w:cs="Arial"/>
            <w:sz w:val="20"/>
            <w:szCs w:val="20"/>
            <w:lang w:val="es-MX"/>
            <w:rPrChange w:id="104" w:author="Yessica Zamudio Sangabriel" w:date="2019-08-11T13:47:00Z">
              <w:rPr>
                <w:rFonts w:ascii="Arial" w:hAnsi="Arial" w:cs="Arial"/>
                <w:lang w:val="es-MX"/>
              </w:rPr>
            </w:rPrChange>
          </w:rPr>
          <w:delText xml:space="preserve"> </w:delText>
        </w:r>
        <w:r w:rsidR="00BB1F10" w:rsidRPr="00547CAD" w:rsidDel="002D68FB">
          <w:rPr>
            <w:rFonts w:ascii="Arial" w:hAnsi="Arial" w:cs="Arial"/>
            <w:sz w:val="20"/>
            <w:szCs w:val="20"/>
            <w:lang w:val="es-MX"/>
            <w:rPrChange w:id="105" w:author="Yessica Zamudio Sangabriel" w:date="2019-08-11T13:47:00Z">
              <w:rPr>
                <w:rFonts w:ascii="Arial" w:hAnsi="Arial" w:cs="Arial"/>
                <w:lang w:val="es-MX"/>
              </w:rPr>
            </w:rPrChange>
          </w:rPr>
          <w:delText>´</w:delText>
        </w:r>
      </w:del>
      <w:r w:rsidR="00BB1F10" w:rsidRPr="00547CAD">
        <w:rPr>
          <w:rFonts w:ascii="Arial" w:hAnsi="Arial" w:cs="Arial"/>
          <w:sz w:val="20"/>
          <w:szCs w:val="20"/>
          <w:lang w:val="es-MX"/>
          <w:rPrChange w:id="106" w:author="Yessica Zamudio Sangabriel" w:date="2019-08-11T13:47:00Z">
            <w:rPr>
              <w:rFonts w:ascii="Arial" w:hAnsi="Arial" w:cs="Arial"/>
              <w:lang w:val="es-MX"/>
            </w:rPr>
          </w:rPrChange>
        </w:rPr>
        <w:t xml:space="preserve">éxito de los equipos para realizar una actividad depende en gran medida del desempeño </w:t>
      </w:r>
      <w:del w:id="107" w:author="Luis G. Montané-Jiménez" w:date="2019-08-04T14:11:00Z">
        <w:r w:rsidR="00BB1F10" w:rsidRPr="00547CAD" w:rsidDel="00BE7E43">
          <w:rPr>
            <w:rFonts w:ascii="Arial" w:hAnsi="Arial" w:cs="Arial"/>
            <w:sz w:val="20"/>
            <w:szCs w:val="20"/>
            <w:lang w:val="es-MX"/>
            <w:rPrChange w:id="108" w:author="Yessica Zamudio Sangabriel" w:date="2019-08-11T13:47:00Z">
              <w:rPr>
                <w:rFonts w:ascii="Arial" w:hAnsi="Arial" w:cs="Arial"/>
                <w:lang w:val="es-MX"/>
              </w:rPr>
            </w:rPrChange>
          </w:rPr>
          <w:delText>del mismo</w:delText>
        </w:r>
      </w:del>
      <w:ins w:id="109" w:author="Luis G. Montané-Jiménez" w:date="2019-08-04T14:11:00Z">
        <w:r w:rsidRPr="00547CAD">
          <w:rPr>
            <w:rFonts w:ascii="Arial" w:hAnsi="Arial" w:cs="Arial"/>
            <w:sz w:val="20"/>
            <w:szCs w:val="20"/>
            <w:lang w:val="es-MX"/>
            <w:rPrChange w:id="110" w:author="Yessica Zamudio Sangabriel" w:date="2019-08-11T13:47:00Z">
              <w:rPr>
                <w:rFonts w:ascii="Arial" w:hAnsi="Arial" w:cs="Arial"/>
                <w:lang w:val="es-MX"/>
              </w:rPr>
            </w:rPrChange>
          </w:rPr>
          <w:t>de este</w:t>
        </w:r>
      </w:ins>
      <w:r w:rsidR="00BB1F10" w:rsidRPr="00547CAD">
        <w:rPr>
          <w:rFonts w:ascii="Arial" w:hAnsi="Arial" w:cs="Arial"/>
          <w:sz w:val="20"/>
          <w:szCs w:val="20"/>
          <w:lang w:val="es-MX"/>
          <w:rPrChange w:id="111" w:author="Yessica Zamudio Sangabriel" w:date="2019-08-11T13:47:00Z">
            <w:rPr>
              <w:rFonts w:ascii="Arial" w:hAnsi="Arial" w:cs="Arial"/>
              <w:lang w:val="es-MX"/>
            </w:rPr>
          </w:rPrChange>
        </w:rPr>
        <w:t>. Los sistemas colaborativos apoyan a los equipos para la realización de una actividad. Desde los inicios de los sistemas colaborativos los diseñadores han buscado que estos sistemas apoyen eficientemente el trabajo en equipo [</w:t>
      </w:r>
      <w:proofErr w:type="spellStart"/>
      <w:r w:rsidR="00BB1F10" w:rsidRPr="00547CAD">
        <w:rPr>
          <w:rFonts w:ascii="Arial" w:hAnsi="Arial" w:cs="Arial"/>
          <w:sz w:val="20"/>
          <w:szCs w:val="20"/>
          <w:lang w:val="es-MX"/>
          <w:rPrChange w:id="112" w:author="Yessica Zamudio Sangabriel" w:date="2019-08-11T13:47:00Z">
            <w:rPr>
              <w:rFonts w:ascii="Arial" w:hAnsi="Arial" w:cs="Arial"/>
              <w:lang w:val="es-MX"/>
            </w:rPr>
          </w:rPrChange>
        </w:rPr>
        <w:t>Greif</w:t>
      </w:r>
      <w:proofErr w:type="spellEnd"/>
      <w:r w:rsidR="00BB1F10" w:rsidRPr="00547CAD">
        <w:rPr>
          <w:rFonts w:ascii="Arial" w:hAnsi="Arial" w:cs="Arial"/>
          <w:sz w:val="20"/>
          <w:szCs w:val="20"/>
          <w:lang w:val="es-MX"/>
          <w:rPrChange w:id="113" w:author="Yessica Zamudio Sangabriel" w:date="2019-08-11T13:47:00Z">
            <w:rPr>
              <w:rFonts w:ascii="Arial" w:hAnsi="Arial" w:cs="Arial"/>
              <w:lang w:val="es-MX"/>
            </w:rPr>
          </w:rPrChange>
        </w:rPr>
        <w:t xml:space="preserve">, 1988]. Por ejemplo, incorporando herramientas de consciencia (o awareness) de grupo para medir el desempeño de los equipos </w:t>
      </w:r>
      <w:del w:id="114" w:author="Yessica Zamudio Sangabriel" w:date="2019-08-11T12:27:00Z">
        <w:r w:rsidR="00BB1F10" w:rsidRPr="00547CAD" w:rsidDel="00204167">
          <w:rPr>
            <w:rFonts w:ascii="Arial" w:hAnsi="Arial" w:cs="Arial"/>
            <w:sz w:val="20"/>
            <w:szCs w:val="20"/>
            <w:lang w:val="es-MX"/>
            <w:rPrChange w:id="115" w:author="Yessica Zamudio Sangabriel" w:date="2019-08-11T13:47:00Z">
              <w:rPr>
                <w:rFonts w:ascii="Arial" w:hAnsi="Arial" w:cs="Arial"/>
                <w:lang w:val="es-MX"/>
              </w:rPr>
            </w:rPrChange>
          </w:rPr>
          <w:delText>en relación a</w:delText>
        </w:r>
      </w:del>
      <w:ins w:id="116" w:author="Yessica Zamudio Sangabriel" w:date="2019-08-11T12:27:00Z">
        <w:r w:rsidR="00204167" w:rsidRPr="006D06DD">
          <w:rPr>
            <w:rFonts w:ascii="Arial" w:hAnsi="Arial" w:cs="Arial"/>
            <w:sz w:val="20"/>
            <w:szCs w:val="20"/>
            <w:lang w:val="es-MX"/>
          </w:rPr>
          <w:t>en relación con</w:t>
        </w:r>
      </w:ins>
      <w:r w:rsidR="00BB1F10" w:rsidRPr="00547CAD">
        <w:rPr>
          <w:rFonts w:ascii="Arial" w:hAnsi="Arial" w:cs="Arial"/>
          <w:sz w:val="20"/>
          <w:szCs w:val="20"/>
          <w:lang w:val="es-MX"/>
          <w:rPrChange w:id="117" w:author="Yessica Zamudio Sangabriel" w:date="2019-08-11T13:47:00Z">
            <w:rPr>
              <w:rFonts w:ascii="Arial" w:hAnsi="Arial" w:cs="Arial"/>
              <w:lang w:val="es-MX"/>
            </w:rPr>
          </w:rPrChange>
        </w:rPr>
        <w:t xml:space="preserve"> las tareas realizadas y avances obtenidos [Collazos et al., 2004]. </w:t>
      </w:r>
    </w:p>
    <w:p w14:paraId="0C8E069E" w14:textId="0BA50323" w:rsidR="00204167" w:rsidRPr="006D06DD" w:rsidRDefault="00BB1F10">
      <w:pPr>
        <w:jc w:val="both"/>
        <w:rPr>
          <w:ins w:id="118" w:author="Yessica Zamudio Sangabriel" w:date="2019-08-11T12:35:00Z"/>
          <w:rFonts w:ascii="Arial" w:hAnsi="Arial" w:cs="Arial"/>
          <w:sz w:val="20"/>
          <w:szCs w:val="20"/>
          <w:lang w:val="es-MX"/>
        </w:rPr>
      </w:pPr>
      <w:r w:rsidRPr="00547CAD">
        <w:rPr>
          <w:rFonts w:ascii="Arial" w:hAnsi="Arial" w:cs="Arial"/>
          <w:sz w:val="20"/>
          <w:szCs w:val="20"/>
          <w:lang w:val="es-MX"/>
          <w:rPrChange w:id="119" w:author="Yessica Zamudio Sangabriel" w:date="2019-08-11T13:47:00Z">
            <w:rPr>
              <w:rFonts w:ascii="Arial" w:hAnsi="Arial" w:cs="Arial"/>
              <w:lang w:val="es-MX"/>
            </w:rPr>
          </w:rPrChange>
        </w:rPr>
        <w:t>Las innovaciones tecnológicas de las técnicas de visualización de información en los sistemas colaborativos ocupan un lugar de importancia en la sociedad; esto incrementa el potencial de dichos sistemas para que los usuarios puedan entretenerse, informarse o comunicarse</w:t>
      </w:r>
      <w:ins w:id="120" w:author="Yessica Zamudio Sangabriel" w:date="2019-08-11T13:23:00Z">
        <w:r w:rsidR="006942FB" w:rsidRPr="006D06DD">
          <w:rPr>
            <w:rFonts w:ascii="Arial" w:hAnsi="Arial" w:cs="Arial"/>
            <w:sz w:val="20"/>
            <w:szCs w:val="20"/>
            <w:lang w:val="es-MX"/>
          </w:rPr>
          <w:t xml:space="preserve"> </w:t>
        </w:r>
      </w:ins>
      <w:del w:id="121" w:author="Yessica Zamudio Sangabriel" w:date="2019-08-11T13:23:00Z">
        <w:r w:rsidRPr="00547CAD" w:rsidDel="006942FB">
          <w:rPr>
            <w:rFonts w:ascii="Arial" w:hAnsi="Arial" w:cs="Arial"/>
            <w:sz w:val="20"/>
            <w:szCs w:val="20"/>
            <w:lang w:val="es-MX"/>
            <w:rPrChange w:id="122" w:author="Yessica Zamudio Sangabriel" w:date="2019-08-11T13:47:00Z">
              <w:rPr>
                <w:rFonts w:ascii="Arial" w:hAnsi="Arial" w:cs="Arial"/>
                <w:lang w:val="es-MX"/>
              </w:rPr>
            </w:rPrChange>
          </w:rPr>
          <w:delText xml:space="preserve">. </w:delText>
        </w:r>
      </w:del>
      <w:r w:rsidRPr="00547CAD">
        <w:rPr>
          <w:rFonts w:ascii="Arial" w:hAnsi="Arial" w:cs="Arial"/>
          <w:sz w:val="20"/>
          <w:szCs w:val="20"/>
          <w:lang w:val="es-MX"/>
          <w:rPrChange w:id="123" w:author="Yessica Zamudio Sangabriel" w:date="2019-08-11T13:47:00Z">
            <w:rPr>
              <w:rFonts w:ascii="Arial" w:hAnsi="Arial" w:cs="Arial"/>
              <w:lang w:val="es-MX"/>
            </w:rPr>
          </w:rPrChange>
        </w:rPr>
        <w:t>[Solano et al., 2015]</w:t>
      </w:r>
      <w:del w:id="124" w:author="Yessica Zamudio Sangabriel" w:date="2019-08-11T12:28:00Z">
        <w:r w:rsidRPr="00547CAD" w:rsidDel="00204167">
          <w:rPr>
            <w:rFonts w:ascii="Arial" w:hAnsi="Arial" w:cs="Arial"/>
            <w:sz w:val="20"/>
            <w:szCs w:val="20"/>
            <w:lang w:val="es-MX"/>
            <w:rPrChange w:id="125" w:author="Yessica Zamudio Sangabriel" w:date="2019-08-11T13:47:00Z">
              <w:rPr>
                <w:rFonts w:ascii="Arial" w:hAnsi="Arial" w:cs="Arial"/>
                <w:lang w:val="es-MX"/>
              </w:rPr>
            </w:rPrChange>
          </w:rPr>
          <w:delText>. La Visualización de la Información (VI) es un campo de investigación que ha cobrado gran relevancia en el panorama actual debido a la gran cantidad de información e indicadores existentes actualmente (p.ej. desempeño de equipos, tiempo transcurrido</w:delText>
        </w:r>
      </w:del>
      <w:r w:rsidRPr="00547CAD">
        <w:rPr>
          <w:rFonts w:ascii="Arial" w:hAnsi="Arial" w:cs="Arial"/>
          <w:sz w:val="20"/>
          <w:szCs w:val="20"/>
          <w:lang w:val="es-MX"/>
          <w:rPrChange w:id="126" w:author="Yessica Zamudio Sangabriel" w:date="2019-08-11T13:47:00Z">
            <w:rPr>
              <w:rFonts w:ascii="Arial" w:hAnsi="Arial" w:cs="Arial"/>
              <w:lang w:val="es-MX"/>
            </w:rPr>
          </w:rPrChange>
        </w:rPr>
        <w:t>.</w:t>
      </w:r>
    </w:p>
    <w:p w14:paraId="40D2B783" w14:textId="75ECB901" w:rsidR="00204167" w:rsidRPr="00547CAD" w:rsidRDefault="00204167">
      <w:pPr>
        <w:jc w:val="both"/>
        <w:rPr>
          <w:ins w:id="127" w:author="Yessica Zamudio Sangabriel" w:date="2019-08-11T13:16:00Z"/>
          <w:rFonts w:ascii="Arial" w:hAnsi="Arial" w:cs="Arial"/>
          <w:sz w:val="20"/>
          <w:szCs w:val="20"/>
          <w:lang w:val="es-MX"/>
          <w:rPrChange w:id="128" w:author="Yessica Zamudio Sangabriel" w:date="2019-08-11T13:47:00Z">
            <w:rPr>
              <w:ins w:id="129" w:author="Yessica Zamudio Sangabriel" w:date="2019-08-11T13:16:00Z"/>
              <w:sz w:val="20"/>
              <w:szCs w:val="20"/>
              <w:lang w:val="es-MX"/>
            </w:rPr>
          </w:rPrChange>
        </w:rPr>
      </w:pPr>
      <w:ins w:id="130" w:author="Yessica Zamudio Sangabriel" w:date="2019-08-11T12:35:00Z">
        <w:r w:rsidRPr="00547CAD">
          <w:rPr>
            <w:rFonts w:ascii="Arial" w:hAnsi="Arial" w:cs="Arial"/>
            <w:sz w:val="20"/>
            <w:szCs w:val="20"/>
            <w:lang w:val="es-MX"/>
          </w:rPr>
          <w:t xml:space="preserve">El autor </w:t>
        </w:r>
        <w:proofErr w:type="spellStart"/>
        <w:r w:rsidRPr="00547CAD">
          <w:rPr>
            <w:rFonts w:ascii="Arial" w:hAnsi="Arial" w:cs="Arial"/>
            <w:sz w:val="20"/>
            <w:szCs w:val="20"/>
            <w:lang w:val="es-MX"/>
          </w:rPr>
          <w:t>Card</w:t>
        </w:r>
        <w:proofErr w:type="spellEnd"/>
        <w:r w:rsidRPr="00547CAD">
          <w:rPr>
            <w:rFonts w:ascii="Arial" w:hAnsi="Arial" w:cs="Arial"/>
            <w:sz w:val="20"/>
            <w:szCs w:val="20"/>
            <w:lang w:val="es-MX"/>
          </w:rPr>
          <w:t xml:space="preserve"> define la Visualización de la Información como el uso de soporte informático, interactivo, representaciones visuales de datos abstractos para amplificar la cognición. El objetivo de las visualizaciones es transformar una estructura en una gráfica, de manera que esta pueda ser visualizada y el usuario pueda interactuar con ella</w:t>
        </w:r>
        <w:r w:rsidRPr="00547CAD">
          <w:rPr>
            <w:rFonts w:ascii="Arial" w:hAnsi="Arial" w:cs="Arial"/>
            <w:sz w:val="20"/>
            <w:szCs w:val="20"/>
            <w:lang w:val="es-MX"/>
            <w:rPrChange w:id="131" w:author="Yessica Zamudio Sangabriel" w:date="2019-08-11T13:47:00Z">
              <w:rPr>
                <w:sz w:val="20"/>
                <w:szCs w:val="20"/>
                <w:lang w:val="es-MX"/>
              </w:rPr>
            </w:rPrChange>
          </w:rPr>
          <w:t>.</w:t>
        </w:r>
      </w:ins>
    </w:p>
    <w:p w14:paraId="158253B3" w14:textId="7B8B6BE6" w:rsidR="006942FB" w:rsidRPr="006D06DD" w:rsidRDefault="006942FB">
      <w:pPr>
        <w:jc w:val="both"/>
        <w:rPr>
          <w:ins w:id="132" w:author="Yessica Zamudio Sangabriel" w:date="2019-08-11T12:29:00Z"/>
          <w:rFonts w:ascii="Arial" w:hAnsi="Arial" w:cs="Arial"/>
          <w:sz w:val="20"/>
          <w:szCs w:val="20"/>
          <w:lang w:val="es-MX"/>
        </w:rPr>
      </w:pPr>
      <w:ins w:id="133" w:author="Yessica Zamudio Sangabriel" w:date="2019-08-11T13:16:00Z">
        <w:r w:rsidRPr="00547CAD">
          <w:rPr>
            <w:rFonts w:ascii="Arial" w:hAnsi="Arial" w:cs="Arial"/>
            <w:sz w:val="20"/>
            <w:szCs w:val="20"/>
            <w:rPrChange w:id="134" w:author="Yessica Zamudio Sangabriel" w:date="2019-08-11T13:47:00Z">
              <w:rPr/>
            </w:rPrChange>
          </w:rPr>
          <w:t>L</w:t>
        </w:r>
      </w:ins>
      <w:ins w:id="135" w:author="Yessica Zamudio Sangabriel" w:date="2019-08-11T13:17:00Z">
        <w:r w:rsidRPr="00547CAD">
          <w:rPr>
            <w:rFonts w:ascii="Arial" w:hAnsi="Arial" w:cs="Arial"/>
            <w:sz w:val="20"/>
            <w:szCs w:val="20"/>
            <w:rPrChange w:id="136" w:author="Yessica Zamudio Sangabriel" w:date="2019-08-11T13:47:00Z">
              <w:rPr/>
            </w:rPrChange>
          </w:rPr>
          <w:t xml:space="preserve">os desarrolladores </w:t>
        </w:r>
      </w:ins>
      <w:ins w:id="137" w:author="Yessica Zamudio Sangabriel" w:date="2019-08-11T13:16:00Z">
        <w:r w:rsidRPr="00547CAD">
          <w:rPr>
            <w:rFonts w:ascii="Arial" w:hAnsi="Arial" w:cs="Arial"/>
            <w:sz w:val="20"/>
            <w:szCs w:val="20"/>
            <w:rPrChange w:id="138" w:author="Yessica Zamudio Sangabriel" w:date="2019-08-11T13:47:00Z">
              <w:rPr/>
            </w:rPrChange>
          </w:rPr>
          <w:t xml:space="preserve">de software quieren </w:t>
        </w:r>
      </w:ins>
      <w:ins w:id="139" w:author="Yessica Zamudio Sangabriel" w:date="2019-08-11T13:20:00Z">
        <w:r w:rsidRPr="00547CAD">
          <w:rPr>
            <w:rFonts w:ascii="Arial" w:hAnsi="Arial" w:cs="Arial"/>
            <w:sz w:val="20"/>
            <w:szCs w:val="20"/>
            <w:rPrChange w:id="140" w:author="Yessica Zamudio Sangabriel" w:date="2019-08-11T13:47:00Z">
              <w:rPr/>
            </w:rPrChange>
          </w:rPr>
          <w:t>técnicas de v</w:t>
        </w:r>
      </w:ins>
      <w:ins w:id="141" w:author="Yessica Zamudio Sangabriel" w:date="2019-08-11T13:21:00Z">
        <w:r w:rsidRPr="00547CAD">
          <w:rPr>
            <w:rFonts w:ascii="Arial" w:hAnsi="Arial" w:cs="Arial"/>
            <w:sz w:val="20"/>
            <w:szCs w:val="20"/>
            <w:rPrChange w:id="142" w:author="Yessica Zamudio Sangabriel" w:date="2019-08-11T13:47:00Z">
              <w:rPr/>
            </w:rPrChange>
          </w:rPr>
          <w:t xml:space="preserve">isualización de información </w:t>
        </w:r>
      </w:ins>
      <w:ins w:id="143" w:author="Yessica Zamudio Sangabriel" w:date="2019-08-11T13:16:00Z">
        <w:r w:rsidRPr="00547CAD">
          <w:rPr>
            <w:rFonts w:ascii="Arial" w:hAnsi="Arial" w:cs="Arial"/>
            <w:sz w:val="20"/>
            <w:szCs w:val="20"/>
            <w:rPrChange w:id="144" w:author="Yessica Zamudio Sangabriel" w:date="2019-08-11T13:47:00Z">
              <w:rPr/>
            </w:rPrChange>
          </w:rPr>
          <w:t xml:space="preserve">bien diseñadas que </w:t>
        </w:r>
      </w:ins>
      <w:ins w:id="145" w:author="Yessica Zamudio Sangabriel" w:date="2019-08-11T13:19:00Z">
        <w:r w:rsidRPr="00547CAD">
          <w:rPr>
            <w:rFonts w:ascii="Arial" w:hAnsi="Arial" w:cs="Arial"/>
            <w:sz w:val="20"/>
            <w:szCs w:val="20"/>
            <w:rPrChange w:id="146" w:author="Yessica Zamudio Sangabriel" w:date="2019-08-11T13:47:00Z">
              <w:rPr/>
            </w:rPrChange>
          </w:rPr>
          <w:t>estén</w:t>
        </w:r>
      </w:ins>
      <w:ins w:id="147" w:author="Yessica Zamudio Sangabriel" w:date="2019-08-11T13:16:00Z">
        <w:r w:rsidRPr="00547CAD">
          <w:rPr>
            <w:rFonts w:ascii="Arial" w:hAnsi="Arial" w:cs="Arial"/>
            <w:sz w:val="20"/>
            <w:szCs w:val="20"/>
            <w:rPrChange w:id="148" w:author="Yessica Zamudio Sangabriel" w:date="2019-08-11T13:47:00Z">
              <w:rPr/>
            </w:rPrChange>
          </w:rPr>
          <w:t xml:space="preserve"> en armonía con el rendimiento humano básico (perceptual, motora, cognitiva, etc.), </w:t>
        </w:r>
      </w:ins>
      <w:ins w:id="149" w:author="Yessica Zamudio Sangabriel" w:date="2019-08-11T13:19:00Z">
        <w:r w:rsidRPr="00547CAD">
          <w:rPr>
            <w:rFonts w:ascii="Arial" w:hAnsi="Arial" w:cs="Arial"/>
            <w:sz w:val="20"/>
            <w:szCs w:val="20"/>
            <w:rPrChange w:id="150" w:author="Yessica Zamudio Sangabriel" w:date="2019-08-11T13:47:00Z">
              <w:rPr/>
            </w:rPrChange>
          </w:rPr>
          <w:t xml:space="preserve">para </w:t>
        </w:r>
      </w:ins>
      <w:ins w:id="151" w:author="Yessica Zamudio Sangabriel" w:date="2019-08-11T13:16:00Z">
        <w:r w:rsidRPr="00547CAD">
          <w:rPr>
            <w:rFonts w:ascii="Arial" w:hAnsi="Arial" w:cs="Arial"/>
            <w:sz w:val="20"/>
            <w:szCs w:val="20"/>
            <w:rPrChange w:id="152" w:author="Yessica Zamudio Sangabriel" w:date="2019-08-11T13:47:00Z">
              <w:rPr/>
            </w:rPrChange>
          </w:rPr>
          <w:t>apoyar el rendimiento</w:t>
        </w:r>
      </w:ins>
      <w:ins w:id="153" w:author="Yessica Zamudio Sangabriel" w:date="2019-08-11T13:22:00Z">
        <w:r w:rsidRPr="00547CAD">
          <w:rPr>
            <w:rFonts w:ascii="Arial" w:hAnsi="Arial" w:cs="Arial"/>
            <w:sz w:val="20"/>
            <w:szCs w:val="20"/>
            <w:rPrChange w:id="154" w:author="Yessica Zamudio Sangabriel" w:date="2019-08-11T13:47:00Z">
              <w:rPr/>
            </w:rPrChange>
          </w:rPr>
          <w:t xml:space="preserve"> </w:t>
        </w:r>
      </w:ins>
      <w:ins w:id="155" w:author="Yessica Zamudio Sangabriel" w:date="2019-08-11T13:16:00Z">
        <w:r w:rsidRPr="00547CAD">
          <w:rPr>
            <w:rFonts w:ascii="Arial" w:hAnsi="Arial" w:cs="Arial"/>
            <w:sz w:val="20"/>
            <w:szCs w:val="20"/>
            <w:rPrChange w:id="156" w:author="Yessica Zamudio Sangabriel" w:date="2019-08-11T13:47:00Z">
              <w:rPr/>
            </w:rPrChange>
          </w:rPr>
          <w:t xml:space="preserve">libre de errores de tareas comunes, y proporcionar interfaces </w:t>
        </w:r>
      </w:ins>
      <w:ins w:id="157" w:author="Yessica Zamudio Sangabriel" w:date="2019-08-11T13:20:00Z">
        <w:r w:rsidRPr="00547CAD">
          <w:rPr>
            <w:rFonts w:ascii="Arial" w:hAnsi="Arial" w:cs="Arial"/>
            <w:sz w:val="20"/>
            <w:szCs w:val="20"/>
            <w:rPrChange w:id="158" w:author="Yessica Zamudio Sangabriel" w:date="2019-08-11T13:47:00Z">
              <w:rPr/>
            </w:rPrChange>
          </w:rPr>
          <w:t xml:space="preserve">donde la </w:t>
        </w:r>
      </w:ins>
      <w:ins w:id="159" w:author="Yessica Zamudio Sangabriel" w:date="2019-08-11T13:16:00Z">
        <w:r w:rsidRPr="00547CAD">
          <w:rPr>
            <w:rFonts w:ascii="Arial" w:hAnsi="Arial" w:cs="Arial"/>
            <w:sz w:val="20"/>
            <w:szCs w:val="20"/>
            <w:rPrChange w:id="160" w:author="Yessica Zamudio Sangabriel" w:date="2019-08-11T13:47:00Z">
              <w:rPr/>
            </w:rPrChange>
          </w:rPr>
          <w:t xml:space="preserve">exploración creativa sea fácil. Estas </w:t>
        </w:r>
      </w:ins>
      <w:ins w:id="161" w:author="Yessica Zamudio Sangabriel" w:date="2019-08-11T13:21:00Z">
        <w:r w:rsidRPr="00547CAD">
          <w:rPr>
            <w:rFonts w:ascii="Arial" w:hAnsi="Arial" w:cs="Arial"/>
            <w:sz w:val="20"/>
            <w:szCs w:val="20"/>
            <w:rPrChange w:id="162" w:author="Yessica Zamudio Sangabriel" w:date="2019-08-11T13:47:00Z">
              <w:rPr/>
            </w:rPrChange>
          </w:rPr>
          <w:t>técnicas de visualización de información</w:t>
        </w:r>
      </w:ins>
      <w:ins w:id="163" w:author="Yessica Zamudio Sangabriel" w:date="2019-08-11T13:16:00Z">
        <w:r w:rsidRPr="00547CAD">
          <w:rPr>
            <w:rFonts w:ascii="Arial" w:hAnsi="Arial" w:cs="Arial"/>
            <w:sz w:val="20"/>
            <w:szCs w:val="20"/>
            <w:rPrChange w:id="164" w:author="Yessica Zamudio Sangabriel" w:date="2019-08-11T13:47:00Z">
              <w:rPr/>
            </w:rPrChange>
          </w:rPr>
          <w:t xml:space="preserve"> deben soportar servicios avanzados tales como búsqueda, colaboración y difusión, así como la composición flexible y la generación de hipótesis, y el mantenimiento de historia que permite el retroceso rápido y </w:t>
        </w:r>
      </w:ins>
      <w:ins w:id="165" w:author="Yessica Zamudio Sangabriel" w:date="2019-08-11T13:21:00Z">
        <w:r w:rsidRPr="00547CAD">
          <w:rPr>
            <w:rFonts w:ascii="Arial" w:hAnsi="Arial" w:cs="Arial"/>
            <w:sz w:val="20"/>
            <w:szCs w:val="20"/>
            <w:rPrChange w:id="166" w:author="Yessica Zamudio Sangabriel" w:date="2019-08-11T13:47:00Z">
              <w:rPr/>
            </w:rPrChange>
          </w:rPr>
          <w:t xml:space="preserve">toma </w:t>
        </w:r>
      </w:ins>
      <w:ins w:id="167" w:author="Yessica Zamudio Sangabriel" w:date="2019-08-11T13:16:00Z">
        <w:r w:rsidRPr="00547CAD">
          <w:rPr>
            <w:rFonts w:ascii="Arial" w:hAnsi="Arial" w:cs="Arial"/>
            <w:sz w:val="20"/>
            <w:szCs w:val="20"/>
            <w:rPrChange w:id="168" w:author="Yessica Zamudio Sangabriel" w:date="2019-08-11T13:47:00Z">
              <w:rPr/>
            </w:rPrChange>
          </w:rPr>
          <w:t xml:space="preserve">de </w:t>
        </w:r>
      </w:ins>
      <w:ins w:id="169" w:author="Yessica Zamudio Sangabriel" w:date="2019-08-11T13:27:00Z">
        <w:r w:rsidR="00D37DC5" w:rsidRPr="00547CAD">
          <w:rPr>
            <w:rFonts w:ascii="Arial" w:hAnsi="Arial" w:cs="Arial"/>
            <w:sz w:val="20"/>
            <w:szCs w:val="20"/>
            <w:rPrChange w:id="170" w:author="Yessica Zamudio Sangabriel" w:date="2019-08-11T13:47:00Z">
              <w:rPr/>
            </w:rPrChange>
          </w:rPr>
          <w:t>decisiones [</w:t>
        </w:r>
        <w:r w:rsidR="00D37DC5" w:rsidRPr="006D06DD">
          <w:rPr>
            <w:rFonts w:ascii="Arial" w:hAnsi="Arial" w:cs="Arial"/>
            <w:color w:val="222222"/>
            <w:sz w:val="20"/>
            <w:szCs w:val="20"/>
            <w:shd w:val="clear" w:color="auto" w:fill="FFFFFF"/>
          </w:rPr>
          <w:t xml:space="preserve">Shneiderman, B., &amp; </w:t>
        </w:r>
        <w:proofErr w:type="spellStart"/>
        <w:r w:rsidR="00D37DC5" w:rsidRPr="006D06DD">
          <w:rPr>
            <w:rFonts w:ascii="Arial" w:hAnsi="Arial" w:cs="Arial"/>
            <w:color w:val="222222"/>
            <w:sz w:val="20"/>
            <w:szCs w:val="20"/>
            <w:shd w:val="clear" w:color="auto" w:fill="FFFFFF"/>
          </w:rPr>
          <w:t>Plaisant</w:t>
        </w:r>
        <w:proofErr w:type="spellEnd"/>
        <w:r w:rsidR="00D37DC5" w:rsidRPr="006D06DD">
          <w:rPr>
            <w:rFonts w:ascii="Arial" w:hAnsi="Arial" w:cs="Arial"/>
            <w:color w:val="222222"/>
            <w:sz w:val="20"/>
            <w:szCs w:val="20"/>
            <w:shd w:val="clear" w:color="auto" w:fill="FFFFFF"/>
          </w:rPr>
          <w:t>, C. 2006</w:t>
        </w:r>
        <w:r w:rsidR="00D37DC5" w:rsidRPr="00547CAD">
          <w:rPr>
            <w:rFonts w:ascii="Arial" w:hAnsi="Arial" w:cs="Arial"/>
            <w:sz w:val="20"/>
            <w:szCs w:val="20"/>
            <w:rPrChange w:id="171" w:author="Yessica Zamudio Sangabriel" w:date="2019-08-11T13:47:00Z">
              <w:rPr/>
            </w:rPrChange>
          </w:rPr>
          <w:t>]</w:t>
        </w:r>
      </w:ins>
    </w:p>
    <w:p w14:paraId="348C0086" w14:textId="140EDCE0" w:rsidR="006942FB" w:rsidRPr="00547CAD" w:rsidRDefault="00204167">
      <w:pPr>
        <w:jc w:val="both"/>
        <w:rPr>
          <w:ins w:id="172" w:author="Yessica Zamudio Sangabriel" w:date="2019-08-11T13:21:00Z"/>
          <w:rFonts w:ascii="Arial" w:hAnsi="Arial" w:cs="Arial"/>
          <w:sz w:val="20"/>
          <w:szCs w:val="20"/>
          <w:rPrChange w:id="173" w:author="Yessica Zamudio Sangabriel" w:date="2019-08-11T13:47:00Z">
            <w:rPr>
              <w:ins w:id="174" w:author="Yessica Zamudio Sangabriel" w:date="2019-08-11T13:21:00Z"/>
            </w:rPr>
          </w:rPrChange>
        </w:rPr>
        <w:pPrChange w:id="175" w:author="Yessica Zamudio Sangabriel" w:date="2019-08-11T13:47:00Z">
          <w:pPr/>
        </w:pPrChange>
      </w:pPr>
      <w:ins w:id="176" w:author="Yessica Zamudio Sangabriel" w:date="2019-08-11T12:32:00Z">
        <w:r w:rsidRPr="00547CAD">
          <w:rPr>
            <w:rFonts w:ascii="Arial" w:hAnsi="Arial" w:cs="Arial"/>
            <w:sz w:val="20"/>
            <w:szCs w:val="20"/>
            <w:rPrChange w:id="177" w:author="Yessica Zamudio Sangabriel" w:date="2019-08-11T13:47:00Z">
              <w:rPr/>
            </w:rPrChange>
          </w:rPr>
          <w:t xml:space="preserve">El problema de </w:t>
        </w:r>
      </w:ins>
      <w:ins w:id="178" w:author="Yessica Zamudio Sangabriel" w:date="2019-08-11T12:33:00Z">
        <w:r w:rsidRPr="00547CAD">
          <w:rPr>
            <w:rFonts w:ascii="Arial" w:hAnsi="Arial" w:cs="Arial"/>
            <w:sz w:val="20"/>
            <w:szCs w:val="20"/>
            <w:rPrChange w:id="179" w:author="Yessica Zamudio Sangabriel" w:date="2019-08-11T13:47:00Z">
              <w:rPr/>
            </w:rPrChange>
          </w:rPr>
          <w:t xml:space="preserve">elegir </w:t>
        </w:r>
      </w:ins>
      <w:ins w:id="180" w:author="Yessica Zamudio Sangabriel" w:date="2019-08-11T13:15:00Z">
        <w:r w:rsidR="006942FB" w:rsidRPr="00547CAD">
          <w:rPr>
            <w:rFonts w:ascii="Arial" w:hAnsi="Arial" w:cs="Arial"/>
            <w:sz w:val="20"/>
            <w:szCs w:val="20"/>
            <w:rPrChange w:id="181" w:author="Yessica Zamudio Sangabriel" w:date="2019-08-11T13:47:00Z">
              <w:rPr/>
            </w:rPrChange>
          </w:rPr>
          <w:t>una técnica</w:t>
        </w:r>
      </w:ins>
      <w:ins w:id="182" w:author="Yessica Zamudio Sangabriel" w:date="2019-08-11T12:32:00Z">
        <w:r w:rsidRPr="00547CAD">
          <w:rPr>
            <w:rFonts w:ascii="Arial" w:hAnsi="Arial" w:cs="Arial"/>
            <w:sz w:val="20"/>
            <w:szCs w:val="20"/>
            <w:rPrChange w:id="183" w:author="Yessica Zamudio Sangabriel" w:date="2019-08-11T13:47:00Z">
              <w:rPr/>
            </w:rPrChange>
          </w:rPr>
          <w:t xml:space="preserve"> de visualización de información </w:t>
        </w:r>
      </w:ins>
      <w:ins w:id="184" w:author="Yessica Zamudio Sangabriel" w:date="2019-08-11T12:33:00Z">
        <w:r w:rsidRPr="00547CAD">
          <w:rPr>
            <w:rFonts w:ascii="Arial" w:hAnsi="Arial" w:cs="Arial"/>
            <w:sz w:val="20"/>
            <w:szCs w:val="20"/>
            <w:rPrChange w:id="185" w:author="Yessica Zamudio Sangabriel" w:date="2019-08-11T13:47:00Z">
              <w:rPr/>
            </w:rPrChange>
          </w:rPr>
          <w:t xml:space="preserve">para un sistema colaborativo </w:t>
        </w:r>
      </w:ins>
      <w:ins w:id="186" w:author="Yessica Zamudio Sangabriel" w:date="2019-08-11T12:32:00Z">
        <w:r w:rsidRPr="00547CAD">
          <w:rPr>
            <w:rFonts w:ascii="Arial" w:hAnsi="Arial" w:cs="Arial"/>
            <w:sz w:val="20"/>
            <w:szCs w:val="20"/>
            <w:rPrChange w:id="187" w:author="Yessica Zamudio Sangabriel" w:date="2019-08-11T13:47:00Z">
              <w:rPr/>
            </w:rPrChange>
          </w:rPr>
          <w:t xml:space="preserve">es que al </w:t>
        </w:r>
      </w:ins>
      <w:ins w:id="188" w:author="Yessica Zamudio Sangabriel" w:date="2019-08-11T13:16:00Z">
        <w:r w:rsidR="006942FB" w:rsidRPr="00547CAD">
          <w:rPr>
            <w:rFonts w:ascii="Arial" w:hAnsi="Arial" w:cs="Arial"/>
            <w:sz w:val="20"/>
            <w:szCs w:val="20"/>
            <w:rPrChange w:id="189" w:author="Yessica Zamudio Sangabriel" w:date="2019-08-11T13:47:00Z">
              <w:rPr/>
            </w:rPrChange>
          </w:rPr>
          <w:t xml:space="preserve">optar por una </w:t>
        </w:r>
      </w:ins>
      <w:ins w:id="190" w:author="Yessica Zamudio Sangabriel" w:date="2019-08-11T12:33:00Z">
        <w:r w:rsidRPr="00547CAD">
          <w:rPr>
            <w:rFonts w:ascii="Arial" w:hAnsi="Arial" w:cs="Arial"/>
            <w:sz w:val="20"/>
            <w:szCs w:val="20"/>
            <w:rPrChange w:id="191" w:author="Yessica Zamudio Sangabriel" w:date="2019-08-11T13:47:00Z">
              <w:rPr/>
            </w:rPrChange>
          </w:rPr>
          <w:t>técnica de visualización de informaci</w:t>
        </w:r>
      </w:ins>
      <w:ins w:id="192" w:author="Yessica Zamudio Sangabriel" w:date="2019-08-11T12:34:00Z">
        <w:r w:rsidRPr="00547CAD">
          <w:rPr>
            <w:rFonts w:ascii="Arial" w:hAnsi="Arial" w:cs="Arial"/>
            <w:sz w:val="20"/>
            <w:szCs w:val="20"/>
            <w:rPrChange w:id="193" w:author="Yessica Zamudio Sangabriel" w:date="2019-08-11T13:47:00Z">
              <w:rPr/>
            </w:rPrChange>
          </w:rPr>
          <w:t xml:space="preserve">ón </w:t>
        </w:r>
      </w:ins>
      <w:ins w:id="194" w:author="Yessica Zamudio Sangabriel" w:date="2019-08-11T12:32:00Z">
        <w:r w:rsidRPr="00547CAD">
          <w:rPr>
            <w:rFonts w:ascii="Arial" w:hAnsi="Arial" w:cs="Arial"/>
            <w:sz w:val="20"/>
            <w:szCs w:val="20"/>
            <w:rPrChange w:id="195" w:author="Yessica Zamudio Sangabriel" w:date="2019-08-11T13:47:00Z">
              <w:rPr/>
            </w:rPrChange>
          </w:rPr>
          <w:t xml:space="preserve">no se esté realmente </w:t>
        </w:r>
      </w:ins>
      <w:ins w:id="196" w:author="Yessica Zamudio Sangabriel" w:date="2019-08-11T12:34:00Z">
        <w:r w:rsidRPr="00547CAD">
          <w:rPr>
            <w:rFonts w:ascii="Arial" w:hAnsi="Arial" w:cs="Arial"/>
            <w:sz w:val="20"/>
            <w:szCs w:val="20"/>
            <w:rPrChange w:id="197" w:author="Yessica Zamudio Sangabriel" w:date="2019-08-11T13:47:00Z">
              <w:rPr/>
            </w:rPrChange>
          </w:rPr>
          <w:t xml:space="preserve">mostrando de manera eficiente </w:t>
        </w:r>
      </w:ins>
      <w:ins w:id="198" w:author="Yessica Zamudio Sangabriel" w:date="2019-08-11T12:32:00Z">
        <w:r w:rsidRPr="00547CAD">
          <w:rPr>
            <w:rFonts w:ascii="Arial" w:hAnsi="Arial" w:cs="Arial"/>
            <w:sz w:val="20"/>
            <w:szCs w:val="20"/>
            <w:rPrChange w:id="199" w:author="Yessica Zamudio Sangabriel" w:date="2019-08-11T13:47:00Z">
              <w:rPr/>
            </w:rPrChange>
          </w:rPr>
          <w:t>la informaci</w:t>
        </w:r>
      </w:ins>
      <w:ins w:id="200" w:author="Yessica Zamudio Sangabriel" w:date="2019-08-11T12:34:00Z">
        <w:r w:rsidRPr="00547CAD">
          <w:rPr>
            <w:rFonts w:ascii="Arial" w:hAnsi="Arial" w:cs="Arial"/>
            <w:sz w:val="20"/>
            <w:szCs w:val="20"/>
            <w:rPrChange w:id="201" w:author="Yessica Zamudio Sangabriel" w:date="2019-08-11T13:47:00Z">
              <w:rPr/>
            </w:rPrChange>
          </w:rPr>
          <w:t xml:space="preserve">ón al grupo de </w:t>
        </w:r>
      </w:ins>
      <w:ins w:id="202" w:author="Yessica Zamudio Sangabriel" w:date="2019-08-11T13:21:00Z">
        <w:r w:rsidR="006942FB" w:rsidRPr="00547CAD">
          <w:rPr>
            <w:rFonts w:ascii="Arial" w:hAnsi="Arial" w:cs="Arial"/>
            <w:sz w:val="20"/>
            <w:szCs w:val="20"/>
            <w:rPrChange w:id="203" w:author="Yessica Zamudio Sangabriel" w:date="2019-08-11T13:47:00Z">
              <w:rPr/>
            </w:rPrChange>
          </w:rPr>
          <w:t>equipo y</w:t>
        </w:r>
      </w:ins>
      <w:ins w:id="204" w:author="Yessica Zamudio Sangabriel" w:date="2019-08-11T12:34:00Z">
        <w:r w:rsidRPr="00547CAD">
          <w:rPr>
            <w:rFonts w:ascii="Arial" w:hAnsi="Arial" w:cs="Arial"/>
            <w:sz w:val="20"/>
            <w:szCs w:val="20"/>
            <w:rPrChange w:id="205" w:author="Yessica Zamudio Sangabriel" w:date="2019-08-11T13:47:00Z">
              <w:rPr/>
            </w:rPrChange>
          </w:rPr>
          <w:t xml:space="preserve"> entonces de esta manera no se cumple el objetivo de la visualización que es</w:t>
        </w:r>
      </w:ins>
      <w:ins w:id="206" w:author="Yessica Zamudio Sangabriel" w:date="2019-08-11T12:35:00Z">
        <w:r w:rsidRPr="00547CAD">
          <w:rPr>
            <w:rFonts w:ascii="Arial" w:hAnsi="Arial" w:cs="Arial"/>
            <w:sz w:val="20"/>
            <w:szCs w:val="20"/>
            <w:rPrChange w:id="207" w:author="Yessica Zamudio Sangabriel" w:date="2019-08-11T13:47:00Z">
              <w:rPr/>
            </w:rPrChange>
          </w:rPr>
          <w:t xml:space="preserve"> comprender y aprender la información presentada.</w:t>
        </w:r>
      </w:ins>
    </w:p>
    <w:p w14:paraId="193C2FBB" w14:textId="0234F51C" w:rsidR="006942FB" w:rsidRPr="00547CAD" w:rsidRDefault="00D37DC5">
      <w:pPr>
        <w:jc w:val="both"/>
        <w:rPr>
          <w:ins w:id="208" w:author="Yessica Zamudio Sangabriel" w:date="2019-08-11T13:16:00Z"/>
          <w:rFonts w:ascii="Arial" w:hAnsi="Arial" w:cs="Arial"/>
          <w:sz w:val="20"/>
          <w:szCs w:val="20"/>
          <w:rPrChange w:id="209" w:author="Yessica Zamudio Sangabriel" w:date="2019-08-11T13:47:00Z">
            <w:rPr>
              <w:ins w:id="210" w:author="Yessica Zamudio Sangabriel" w:date="2019-08-11T13:16:00Z"/>
            </w:rPr>
          </w:rPrChange>
        </w:rPr>
        <w:pPrChange w:id="211" w:author="Yessica Zamudio Sangabriel" w:date="2019-08-11T13:47:00Z">
          <w:pPr/>
        </w:pPrChange>
      </w:pPr>
      <w:ins w:id="212" w:author="Yessica Zamudio Sangabriel" w:date="2019-08-11T13:30:00Z">
        <w:r w:rsidRPr="00547CAD">
          <w:rPr>
            <w:rFonts w:ascii="Arial" w:hAnsi="Arial" w:cs="Arial"/>
            <w:sz w:val="20"/>
            <w:szCs w:val="20"/>
            <w:rPrChange w:id="213" w:author="Yessica Zamudio Sangabriel" w:date="2019-08-11T13:47:00Z">
              <w:rPr/>
            </w:rPrChange>
          </w:rPr>
          <w:t>La duda</w:t>
        </w:r>
      </w:ins>
      <w:ins w:id="214" w:author="Yessica Zamudio Sangabriel" w:date="2019-08-11T13:22:00Z">
        <w:r w:rsidR="006942FB" w:rsidRPr="00547CAD">
          <w:rPr>
            <w:rFonts w:ascii="Arial" w:hAnsi="Arial" w:cs="Arial"/>
            <w:sz w:val="20"/>
            <w:szCs w:val="20"/>
            <w:rPrChange w:id="215" w:author="Yessica Zamudio Sangabriel" w:date="2019-08-11T13:47:00Z">
              <w:rPr/>
            </w:rPrChange>
          </w:rPr>
          <w:t xml:space="preserve"> para los que estudian las</w:t>
        </w:r>
      </w:ins>
      <w:ins w:id="216" w:author="Yessica Zamudio Sangabriel" w:date="2019-08-11T13:29:00Z">
        <w:r w:rsidRPr="00547CAD">
          <w:rPr>
            <w:rFonts w:ascii="Arial" w:hAnsi="Arial" w:cs="Arial"/>
            <w:sz w:val="20"/>
            <w:szCs w:val="20"/>
            <w:rPrChange w:id="217" w:author="Yessica Zamudio Sangabriel" w:date="2019-08-11T13:47:00Z">
              <w:rPr/>
            </w:rPrChange>
          </w:rPr>
          <w:t xml:space="preserve"> técnicas de visualización de información</w:t>
        </w:r>
      </w:ins>
      <w:ins w:id="218" w:author="Yessica Zamudio Sangabriel" w:date="2019-08-11T13:22:00Z">
        <w:r w:rsidR="006942FB" w:rsidRPr="00547CAD">
          <w:rPr>
            <w:rFonts w:ascii="Arial" w:hAnsi="Arial" w:cs="Arial"/>
            <w:sz w:val="20"/>
            <w:szCs w:val="20"/>
            <w:rPrChange w:id="219" w:author="Yessica Zamudio Sangabriel" w:date="2019-08-11T13:47:00Z">
              <w:rPr/>
            </w:rPrChange>
          </w:rPr>
          <w:t xml:space="preserve"> es la forma de evaluar y mejorar su eficacia.</w:t>
        </w:r>
      </w:ins>
    </w:p>
    <w:p w14:paraId="421B8361" w14:textId="4A81CB48" w:rsidR="006942FB" w:rsidRPr="00547CAD" w:rsidRDefault="00547CAD" w:rsidP="006D06DD">
      <w:pPr>
        <w:jc w:val="both"/>
        <w:rPr>
          <w:ins w:id="220" w:author="Yessica Zamudio Sangabriel" w:date="2019-08-11T12:28:00Z"/>
          <w:rFonts w:ascii="Arial" w:hAnsi="Arial" w:cs="Arial"/>
          <w:sz w:val="20"/>
          <w:szCs w:val="20"/>
          <w:rPrChange w:id="221" w:author="Yessica Zamudio Sangabriel" w:date="2019-08-11T13:47:00Z">
            <w:rPr>
              <w:ins w:id="222" w:author="Yessica Zamudio Sangabriel" w:date="2019-08-11T12:28:00Z"/>
              <w:rFonts w:ascii="Arial" w:hAnsi="Arial" w:cs="Arial"/>
              <w:sz w:val="20"/>
              <w:szCs w:val="20"/>
              <w:lang w:val="es-MX"/>
            </w:rPr>
          </w:rPrChange>
        </w:rPr>
      </w:pPr>
      <w:ins w:id="223" w:author="Yessica Zamudio Sangabriel" w:date="2019-08-11T13:42:00Z">
        <w:r w:rsidRPr="00547CAD">
          <w:rPr>
            <w:rFonts w:ascii="Arial" w:hAnsi="Arial" w:cs="Arial"/>
            <w:sz w:val="20"/>
            <w:szCs w:val="20"/>
            <w:rPrChange w:id="224" w:author="Yessica Zamudio Sangabriel" w:date="2019-08-11T13:47:00Z">
              <w:rPr/>
            </w:rPrChange>
          </w:rPr>
          <w:t xml:space="preserve">En este </w:t>
        </w:r>
      </w:ins>
      <w:ins w:id="225" w:author="Yessica Zamudio Sangabriel" w:date="2019-08-11T13:43:00Z">
        <w:r w:rsidRPr="00547CAD">
          <w:rPr>
            <w:rFonts w:ascii="Arial" w:hAnsi="Arial" w:cs="Arial"/>
            <w:sz w:val="20"/>
            <w:szCs w:val="20"/>
            <w:rPrChange w:id="226" w:author="Yessica Zamudio Sangabriel" w:date="2019-08-11T13:47:00Z">
              <w:rPr/>
            </w:rPrChange>
          </w:rPr>
          <w:t>artículo</w:t>
        </w:r>
      </w:ins>
      <w:ins w:id="227" w:author="Yessica Zamudio Sangabriel" w:date="2019-08-11T13:42:00Z">
        <w:r w:rsidRPr="00547CAD">
          <w:rPr>
            <w:rFonts w:ascii="Arial" w:hAnsi="Arial" w:cs="Arial"/>
            <w:sz w:val="20"/>
            <w:szCs w:val="20"/>
            <w:rPrChange w:id="228" w:author="Yessica Zamudio Sangabriel" w:date="2019-08-11T13:47:00Z">
              <w:rPr/>
            </w:rPrChange>
          </w:rPr>
          <w:t xml:space="preserve"> se </w:t>
        </w:r>
      </w:ins>
      <w:ins w:id="229" w:author="Yessica Zamudio Sangabriel" w:date="2019-08-11T13:46:00Z">
        <w:r w:rsidRPr="00547CAD">
          <w:rPr>
            <w:rFonts w:ascii="Arial" w:hAnsi="Arial" w:cs="Arial"/>
            <w:sz w:val="20"/>
            <w:szCs w:val="20"/>
            <w:rPrChange w:id="230" w:author="Yessica Zamudio Sangabriel" w:date="2019-08-11T13:47:00Z">
              <w:rPr/>
            </w:rPrChange>
          </w:rPr>
          <w:t xml:space="preserve">hace una </w:t>
        </w:r>
        <w:proofErr w:type="gramStart"/>
        <w:r w:rsidRPr="00547CAD">
          <w:rPr>
            <w:rFonts w:ascii="Arial" w:hAnsi="Arial" w:cs="Arial"/>
            <w:sz w:val="20"/>
            <w:szCs w:val="20"/>
            <w:rPrChange w:id="231" w:author="Yessica Zamudio Sangabriel" w:date="2019-08-11T13:47:00Z">
              <w:rPr/>
            </w:rPrChange>
          </w:rPr>
          <w:t xml:space="preserve">medición </w:t>
        </w:r>
      </w:ins>
      <w:ins w:id="232" w:author="Yessica Zamudio Sangabriel" w:date="2019-08-11T13:44:00Z">
        <w:r w:rsidRPr="00547CAD">
          <w:rPr>
            <w:rFonts w:ascii="Arial" w:hAnsi="Arial" w:cs="Arial"/>
            <w:sz w:val="20"/>
            <w:szCs w:val="20"/>
            <w:rPrChange w:id="233" w:author="Yessica Zamudio Sangabriel" w:date="2019-08-11T13:47:00Z">
              <w:rPr/>
            </w:rPrChange>
          </w:rPr>
          <w:t xml:space="preserve"> </w:t>
        </w:r>
      </w:ins>
      <w:ins w:id="234" w:author="Yessica Zamudio Sangabriel" w:date="2019-08-11T13:46:00Z">
        <w:r w:rsidRPr="00547CAD">
          <w:rPr>
            <w:rFonts w:ascii="Arial" w:hAnsi="Arial" w:cs="Arial"/>
            <w:sz w:val="20"/>
            <w:szCs w:val="20"/>
            <w:rPrChange w:id="235" w:author="Yessica Zamudio Sangabriel" w:date="2019-08-11T13:47:00Z">
              <w:rPr/>
            </w:rPrChange>
          </w:rPr>
          <w:t>de</w:t>
        </w:r>
        <w:proofErr w:type="gramEnd"/>
        <w:r w:rsidRPr="00547CAD">
          <w:rPr>
            <w:rFonts w:ascii="Arial" w:hAnsi="Arial" w:cs="Arial"/>
            <w:sz w:val="20"/>
            <w:szCs w:val="20"/>
            <w:rPrChange w:id="236" w:author="Yessica Zamudio Sangabriel" w:date="2019-08-11T13:47:00Z">
              <w:rPr/>
            </w:rPrChange>
          </w:rPr>
          <w:t xml:space="preserve"> la vi</w:t>
        </w:r>
      </w:ins>
      <w:ins w:id="237" w:author="Yessica Zamudio Sangabriel" w:date="2019-08-11T13:45:00Z">
        <w:r w:rsidRPr="00547CAD">
          <w:rPr>
            <w:rFonts w:ascii="Arial" w:hAnsi="Arial" w:cs="Arial"/>
            <w:sz w:val="20"/>
            <w:szCs w:val="20"/>
            <w:rPrChange w:id="238" w:author="Yessica Zamudio Sangabriel" w:date="2019-08-11T13:47:00Z">
              <w:rPr/>
            </w:rPrChange>
          </w:rPr>
          <w:t>sualización de información en sistemas colaborativos</w:t>
        </w:r>
      </w:ins>
      <w:ins w:id="239" w:author="Yessica Zamudio Sangabriel" w:date="2019-08-11T13:46:00Z">
        <w:r w:rsidRPr="00547CAD">
          <w:rPr>
            <w:rFonts w:ascii="Arial" w:hAnsi="Arial" w:cs="Arial"/>
            <w:sz w:val="20"/>
            <w:szCs w:val="20"/>
            <w:rPrChange w:id="240" w:author="Yessica Zamudio Sangabriel" w:date="2019-08-11T13:47:00Z">
              <w:rPr/>
            </w:rPrChange>
          </w:rPr>
          <w:t xml:space="preserve"> para </w:t>
        </w:r>
      </w:ins>
      <w:ins w:id="241" w:author="Yessica Zamudio Sangabriel" w:date="2019-08-11T13:47:00Z">
        <w:r w:rsidRPr="00547CAD">
          <w:rPr>
            <w:rFonts w:ascii="Arial" w:hAnsi="Arial" w:cs="Arial"/>
            <w:sz w:val="20"/>
            <w:szCs w:val="20"/>
            <w:rPrChange w:id="242" w:author="Yessica Zamudio Sangabriel" w:date="2019-08-11T13:47:00Z">
              <w:rPr/>
            </w:rPrChange>
          </w:rPr>
          <w:t>un caso de estudio en particular que es el v</w:t>
        </w:r>
      </w:ins>
      <w:ins w:id="243" w:author="Yessica Zamudio Sangabriel" w:date="2019-08-11T13:45:00Z">
        <w:r w:rsidRPr="00547CAD">
          <w:rPr>
            <w:rFonts w:ascii="Arial" w:hAnsi="Arial" w:cs="Arial"/>
            <w:sz w:val="20"/>
            <w:szCs w:val="20"/>
            <w:rPrChange w:id="244" w:author="Yessica Zamudio Sangabriel" w:date="2019-08-11T13:47:00Z">
              <w:rPr/>
            </w:rPrChange>
          </w:rPr>
          <w:t xml:space="preserve">ideojuego League </w:t>
        </w:r>
        <w:proofErr w:type="spellStart"/>
        <w:r w:rsidRPr="00547CAD">
          <w:rPr>
            <w:rFonts w:ascii="Arial" w:hAnsi="Arial" w:cs="Arial"/>
            <w:sz w:val="20"/>
            <w:szCs w:val="20"/>
            <w:rPrChange w:id="245" w:author="Yessica Zamudio Sangabriel" w:date="2019-08-11T13:47:00Z">
              <w:rPr/>
            </w:rPrChange>
          </w:rPr>
          <w:t>Of</w:t>
        </w:r>
        <w:proofErr w:type="spellEnd"/>
        <w:r w:rsidRPr="00547CAD">
          <w:rPr>
            <w:rFonts w:ascii="Arial" w:hAnsi="Arial" w:cs="Arial"/>
            <w:sz w:val="20"/>
            <w:szCs w:val="20"/>
            <w:rPrChange w:id="246" w:author="Yessica Zamudio Sangabriel" w:date="2019-08-11T13:47:00Z">
              <w:rPr/>
            </w:rPrChange>
          </w:rPr>
          <w:t xml:space="preserve"> </w:t>
        </w:r>
        <w:proofErr w:type="spellStart"/>
        <w:r w:rsidRPr="00547CAD">
          <w:rPr>
            <w:rFonts w:ascii="Arial" w:hAnsi="Arial" w:cs="Arial"/>
            <w:sz w:val="20"/>
            <w:szCs w:val="20"/>
            <w:rPrChange w:id="247" w:author="Yessica Zamudio Sangabriel" w:date="2019-08-11T13:47:00Z">
              <w:rPr/>
            </w:rPrChange>
          </w:rPr>
          <w:t>Legend</w:t>
        </w:r>
      </w:ins>
      <w:proofErr w:type="spellEnd"/>
      <w:ins w:id="248" w:author="Yessica Zamudio Sangabriel" w:date="2019-08-11T13:46:00Z">
        <w:r w:rsidRPr="00547CAD">
          <w:rPr>
            <w:rFonts w:ascii="Arial" w:hAnsi="Arial" w:cs="Arial"/>
            <w:sz w:val="20"/>
            <w:szCs w:val="20"/>
            <w:rPrChange w:id="249" w:author="Yessica Zamudio Sangabriel" w:date="2019-08-11T13:47:00Z">
              <w:rPr/>
            </w:rPrChange>
          </w:rPr>
          <w:t>.</w:t>
        </w:r>
      </w:ins>
    </w:p>
    <w:p w14:paraId="0C8A5D35" w14:textId="5FB6F728" w:rsidR="00BB1F10" w:rsidRPr="000A1B31" w:rsidDel="00204167" w:rsidRDefault="00BB1F10" w:rsidP="00BB1F10">
      <w:pPr>
        <w:jc w:val="both"/>
        <w:rPr>
          <w:ins w:id="250" w:author="Luis G. Montané-Jiménez" w:date="2019-08-04T14:11:00Z"/>
          <w:del w:id="251" w:author="Yessica Zamudio Sangabriel" w:date="2019-08-11T12:35:00Z"/>
          <w:sz w:val="20"/>
          <w:szCs w:val="20"/>
          <w:lang w:val="es-MX"/>
          <w:rPrChange w:id="252" w:author="Yessica Zamudio Sangabriel" w:date="2019-08-11T12:24:00Z">
            <w:rPr>
              <w:ins w:id="253" w:author="Luis G. Montané-Jiménez" w:date="2019-08-04T14:11:00Z"/>
              <w:del w:id="254" w:author="Yessica Zamudio Sangabriel" w:date="2019-08-11T12:35:00Z"/>
              <w:lang w:val="es-MX"/>
            </w:rPr>
          </w:rPrChange>
        </w:rPr>
      </w:pPr>
      <w:del w:id="255" w:author="Yessica Zamudio Sangabriel" w:date="2019-08-11T12:28:00Z">
        <w:r w:rsidRPr="000A1B31" w:rsidDel="00204167">
          <w:rPr>
            <w:rFonts w:ascii="Arial" w:hAnsi="Arial" w:cs="Arial"/>
            <w:sz w:val="20"/>
            <w:szCs w:val="20"/>
            <w:lang w:val="es-MX"/>
            <w:rPrChange w:id="256" w:author="Yessica Zamudio Sangabriel" w:date="2019-08-11T12:24:00Z">
              <w:rPr>
                <w:rFonts w:ascii="Arial" w:hAnsi="Arial" w:cs="Arial"/>
                <w:lang w:val="es-MX"/>
              </w:rPr>
            </w:rPrChange>
          </w:rPr>
          <w:lastRenderedPageBreak/>
          <w:delText xml:space="preserve"> El termino Visualización de la Información fue acuñado a finales de los años 80, y hasta ese momento, es considerado como un sector de la disciplina Interacción Humano-Computadora (IHC). </w:delText>
        </w:r>
      </w:del>
      <w:del w:id="257" w:author="Yessica Zamudio Sangabriel" w:date="2019-08-11T12:35:00Z">
        <w:r w:rsidRPr="000A1B31" w:rsidDel="00204167">
          <w:rPr>
            <w:rFonts w:ascii="Arial" w:hAnsi="Arial" w:cs="Arial"/>
            <w:sz w:val="20"/>
            <w:szCs w:val="20"/>
            <w:lang w:val="es-MX"/>
            <w:rPrChange w:id="258" w:author="Yessica Zamudio Sangabriel" w:date="2019-08-11T12:24:00Z">
              <w:rPr>
                <w:rFonts w:ascii="Arial" w:hAnsi="Arial" w:cs="Arial"/>
                <w:lang w:val="es-MX"/>
              </w:rPr>
            </w:rPrChange>
          </w:rPr>
          <w:delText>El autor Card define la Visualización de la Información como el uso de soporte informático, interactivo, representaciones visuales de datos abstractos para amplificar la cognición. El objetivo de las visualizaciones es transformar una estructura en una gráfica, de manera que esta pueda ser visualizada y el usuario pueda interactuar con ella</w:delText>
        </w:r>
        <w:r w:rsidRPr="000A1B31" w:rsidDel="00204167">
          <w:rPr>
            <w:sz w:val="20"/>
            <w:szCs w:val="20"/>
            <w:lang w:val="es-MX"/>
            <w:rPrChange w:id="259" w:author="Yessica Zamudio Sangabriel" w:date="2019-08-11T12:24:00Z">
              <w:rPr>
                <w:lang w:val="es-MX"/>
              </w:rPr>
            </w:rPrChange>
          </w:rPr>
          <w:delText>.</w:delText>
        </w:r>
      </w:del>
    </w:p>
    <w:p w14:paraId="66C69A3C" w14:textId="6C17EB6D" w:rsidR="00BE7E43" w:rsidRDefault="00BE7E43" w:rsidP="00BB1F10">
      <w:pPr>
        <w:jc w:val="both"/>
        <w:rPr>
          <w:ins w:id="260" w:author="Luis G. Montané-Jiménez" w:date="2019-08-04T14:11:00Z"/>
          <w:lang w:val="es-MX"/>
        </w:rPr>
      </w:pPr>
    </w:p>
    <w:p w14:paraId="6CAFA98F" w14:textId="22CD5A98" w:rsidR="00BE7E43" w:rsidRPr="00BB1F10" w:rsidRDefault="00BE7E43">
      <w:pPr>
        <w:shd w:val="clear" w:color="auto" w:fill="FF0000"/>
        <w:jc w:val="both"/>
        <w:rPr>
          <w:lang w:val="es-MX"/>
        </w:rPr>
        <w:pPrChange w:id="261" w:author="Luis G. Montané-Jiménez" w:date="2019-08-05T12:53:00Z">
          <w:pPr>
            <w:jc w:val="both"/>
          </w:pPr>
        </w:pPrChange>
      </w:pPr>
      <w:ins w:id="262" w:author="Luis G. Montané-Jiménez" w:date="2019-08-04T14:14:00Z">
        <w:r>
          <w:rPr>
            <w:lang w:val="es-MX"/>
          </w:rPr>
          <w:t>¿</w:t>
        </w:r>
      </w:ins>
      <w:ins w:id="263" w:author="Luis G. Montané-Jiménez" w:date="2019-08-04T14:11:00Z">
        <w:r>
          <w:rPr>
            <w:lang w:val="es-MX"/>
          </w:rPr>
          <w:t>Y EL PROBLEMA?</w:t>
        </w:r>
      </w:ins>
      <w:ins w:id="264" w:author="Luis G. Montané-Jiménez" w:date="2019-08-04T14:14:00Z">
        <w:r>
          <w:rPr>
            <w:lang w:val="es-MX"/>
          </w:rPr>
          <w:t xml:space="preserve">, </w:t>
        </w:r>
      </w:ins>
      <w:ins w:id="265" w:author="Luis G. Montané-Jiménez" w:date="2019-08-04T14:11:00Z">
        <w:r>
          <w:rPr>
            <w:lang w:val="es-MX"/>
          </w:rPr>
          <w:t>Y LA SOLUCION PROPUESTA.</w:t>
        </w:r>
      </w:ins>
    </w:p>
    <w:p w14:paraId="5B688E48" w14:textId="2B956A68" w:rsidR="00C36F6A" w:rsidRDefault="006D06DD" w:rsidP="00996EB3">
      <w:pPr>
        <w:spacing w:before="360" w:after="120"/>
        <w:jc w:val="both"/>
        <w:rPr>
          <w:rFonts w:ascii="Arial" w:hAnsi="Arial" w:cs="Arial"/>
          <w:bCs/>
          <w:sz w:val="22"/>
        </w:rPr>
      </w:pPr>
      <w:ins w:id="266" w:author="Yessica Zamudio Sangabriel" w:date="2019-08-11T16:22:00Z">
        <w:r>
          <w:rPr>
            <w:rFonts w:ascii="Arial" w:hAnsi="Arial" w:cs="Arial"/>
            <w:b/>
            <w:bCs/>
          </w:rPr>
          <w:t xml:space="preserve">2. </w:t>
        </w:r>
      </w:ins>
      <w:r w:rsidR="00BD4ABC">
        <w:rPr>
          <w:rFonts w:ascii="Arial" w:hAnsi="Arial" w:cs="Arial"/>
          <w:b/>
          <w:bCs/>
        </w:rPr>
        <w:t>Evaluaci</w:t>
      </w:r>
      <w:del w:id="267" w:author="Luis G. Montané-Jiménez" w:date="2019-08-04T20:04:00Z">
        <w:r w:rsidR="00BD4ABC" w:rsidDel="00C25074">
          <w:rPr>
            <w:rFonts w:ascii="Arial" w:hAnsi="Arial" w:cs="Arial"/>
            <w:b/>
            <w:bCs/>
          </w:rPr>
          <w:delText>ón</w:delText>
        </w:r>
      </w:del>
      <w:ins w:id="268" w:author="Luis G. Montané-Jiménez" w:date="2019-08-04T20:04:00Z">
        <w:r w:rsidR="00C25074">
          <w:rPr>
            <w:rFonts w:ascii="Arial" w:hAnsi="Arial" w:cs="Arial"/>
            <w:b/>
            <w:bCs/>
          </w:rPr>
          <w:t>ones</w:t>
        </w:r>
      </w:ins>
      <w:r w:rsidR="00BD4ABC">
        <w:rPr>
          <w:rFonts w:ascii="Arial" w:hAnsi="Arial" w:cs="Arial"/>
          <w:b/>
          <w:bCs/>
        </w:rPr>
        <w:t xml:space="preserve"> de </w:t>
      </w:r>
      <w:commentRangeStart w:id="269"/>
      <w:r w:rsidR="00BD4ABC">
        <w:rPr>
          <w:rFonts w:ascii="Arial" w:hAnsi="Arial" w:cs="Arial"/>
          <w:b/>
          <w:bCs/>
        </w:rPr>
        <w:t>visualización</w:t>
      </w:r>
      <w:commentRangeEnd w:id="269"/>
      <w:r w:rsidR="000110BF">
        <w:rPr>
          <w:rStyle w:val="Refdecomentario"/>
        </w:rPr>
        <w:commentReference w:id="269"/>
      </w:r>
      <w:r w:rsidR="00BD4ABC">
        <w:rPr>
          <w:rFonts w:ascii="Arial" w:hAnsi="Arial" w:cs="Arial"/>
          <w:b/>
          <w:bCs/>
        </w:rPr>
        <w:t xml:space="preserve"> </w:t>
      </w:r>
      <w:ins w:id="270" w:author="Luis G. Montané-Jiménez" w:date="2019-08-05T11:13:00Z">
        <w:r w:rsidR="0028596F">
          <w:rPr>
            <w:rFonts w:ascii="Arial" w:hAnsi="Arial" w:cs="Arial"/>
            <w:b/>
            <w:bCs/>
          </w:rPr>
          <w:t>de información</w:t>
        </w:r>
      </w:ins>
      <w:ins w:id="271" w:author="Luis G. Montané-Jiménez" w:date="2019-08-04T20:04:00Z">
        <w:r w:rsidR="00C25074">
          <w:rPr>
            <w:rFonts w:ascii="Arial" w:hAnsi="Arial" w:cs="Arial"/>
            <w:b/>
            <w:bCs/>
          </w:rPr>
          <w:t xml:space="preserve"> en sistemas interactivos</w:t>
        </w:r>
      </w:ins>
    </w:p>
    <w:p w14:paraId="14F7CB0E" w14:textId="72FE5AD7" w:rsidR="00BE7E43" w:rsidRPr="006D06DD" w:rsidDel="00E40375" w:rsidRDefault="00BE7E43" w:rsidP="006D06DD">
      <w:pPr>
        <w:jc w:val="both"/>
        <w:rPr>
          <w:ins w:id="272" w:author="Luis G. Montané-Jiménez" w:date="2019-08-04T14:14:00Z"/>
          <w:del w:id="273" w:author="Yessica Zamudio Sangabriel" w:date="2019-08-11T16:05:00Z"/>
          <w:rFonts w:ascii="Arial" w:hAnsi="Arial" w:cs="Arial"/>
          <w:sz w:val="20"/>
          <w:szCs w:val="20"/>
          <w:lang w:val="es-MX"/>
        </w:rPr>
      </w:pPr>
      <w:ins w:id="274" w:author="Luis G. Montané-Jiménez" w:date="2019-08-04T14:14:00Z">
        <w:del w:id="275" w:author="Yessica Zamudio Sangabriel" w:date="2019-08-11T16:05:00Z">
          <w:r w:rsidRPr="006D06DD" w:rsidDel="00E40375">
            <w:rPr>
              <w:rFonts w:ascii="Arial" w:hAnsi="Arial" w:cs="Arial"/>
              <w:sz w:val="20"/>
              <w:szCs w:val="20"/>
              <w:lang w:val="es-MX"/>
            </w:rPr>
            <w:delText>PARA QUÉ HACER LA EVALUACIÓN</w:delText>
          </w:r>
        </w:del>
      </w:ins>
    </w:p>
    <w:p w14:paraId="2F2654E5" w14:textId="2466B27B" w:rsidR="00BE7E43" w:rsidRPr="009165B4" w:rsidRDefault="00547CAD" w:rsidP="006D06DD">
      <w:pPr>
        <w:jc w:val="both"/>
        <w:rPr>
          <w:ins w:id="276" w:author="Yessica Zamudio Sangabriel" w:date="2019-08-11T13:51:00Z"/>
          <w:rFonts w:ascii="Arial" w:hAnsi="Arial" w:cs="Arial"/>
          <w:sz w:val="20"/>
          <w:szCs w:val="20"/>
          <w:rPrChange w:id="277" w:author="Yessica Zamudio Sangabriel" w:date="2019-08-11T16:20:00Z">
            <w:rPr>
              <w:ins w:id="278" w:author="Yessica Zamudio Sangabriel" w:date="2019-08-11T13:51:00Z"/>
            </w:rPr>
          </w:rPrChange>
        </w:rPr>
      </w:pPr>
      <w:ins w:id="279" w:author="Yessica Zamudio Sangabriel" w:date="2019-08-11T13:51:00Z">
        <w:r w:rsidRPr="009165B4">
          <w:rPr>
            <w:rFonts w:ascii="Arial" w:hAnsi="Arial" w:cs="Arial"/>
            <w:sz w:val="20"/>
            <w:szCs w:val="20"/>
            <w:rPrChange w:id="280" w:author="Yessica Zamudio Sangabriel" w:date="2019-08-11T16:20:00Z">
              <w:rPr/>
            </w:rPrChange>
          </w:rPr>
          <w:t xml:space="preserve">El valor de cualquier sistema de información está condicionado por la calidad y cantidad de información contenida, pero al mismo tiempo por su facilidad para encontrar dicha información, cualidad que naturalmente disminuirá conforme aumente el tamaño del sistema. La visualización de la información es todavía una novedad para muchos usuarios que </w:t>
        </w:r>
      </w:ins>
      <w:ins w:id="281" w:author="Yessica Zamudio Sangabriel" w:date="2019-08-11T13:54:00Z">
        <w:r w:rsidR="00A85C8D" w:rsidRPr="009165B4">
          <w:rPr>
            <w:rFonts w:ascii="Arial" w:hAnsi="Arial" w:cs="Arial"/>
            <w:sz w:val="20"/>
            <w:szCs w:val="20"/>
            <w:rPrChange w:id="282" w:author="Yessica Zamudio Sangabriel" w:date="2019-08-11T16:20:00Z">
              <w:rPr/>
            </w:rPrChange>
          </w:rPr>
          <w:t xml:space="preserve">aún </w:t>
        </w:r>
      </w:ins>
      <w:ins w:id="283" w:author="Yessica Zamudio Sangabriel" w:date="2019-08-11T13:51:00Z">
        <w:r w:rsidRPr="009165B4">
          <w:rPr>
            <w:rFonts w:ascii="Arial" w:hAnsi="Arial" w:cs="Arial"/>
            <w:sz w:val="20"/>
            <w:szCs w:val="20"/>
            <w:rPrChange w:id="284" w:author="Yessica Zamudio Sangabriel" w:date="2019-08-11T16:20:00Z">
              <w:rPr/>
            </w:rPrChange>
          </w:rPr>
          <w:t xml:space="preserve">están luchando para utilizar gráficos sencillos </w:t>
        </w:r>
      </w:ins>
      <w:ins w:id="285" w:author="Yessica Zamudio Sangabriel" w:date="2019-08-11T13:52:00Z">
        <w:r w:rsidR="00A85C8D" w:rsidRPr="009165B4">
          <w:rPr>
            <w:rFonts w:ascii="Arial" w:hAnsi="Arial" w:cs="Arial"/>
            <w:sz w:val="20"/>
            <w:szCs w:val="20"/>
            <w:rPrChange w:id="286" w:author="Yessica Zamudio Sangabriel" w:date="2019-08-11T16:20:00Z">
              <w:rPr/>
            </w:rPrChange>
          </w:rPr>
          <w:t>y eficaces.</w:t>
        </w:r>
      </w:ins>
    </w:p>
    <w:p w14:paraId="4FA09978" w14:textId="7413FBD4" w:rsidR="00547CAD" w:rsidRPr="006D06DD" w:rsidRDefault="00A85C8D" w:rsidP="006D06DD">
      <w:pPr>
        <w:jc w:val="both"/>
        <w:rPr>
          <w:ins w:id="287" w:author="Luis G. Montané-Jiménez" w:date="2019-08-04T14:14:00Z"/>
          <w:rFonts w:ascii="Arial" w:hAnsi="Arial" w:cs="Arial"/>
          <w:sz w:val="20"/>
          <w:szCs w:val="20"/>
          <w:lang w:val="es-MX"/>
        </w:rPr>
      </w:pPr>
      <w:ins w:id="288" w:author="Yessica Zamudio Sangabriel" w:date="2019-08-11T13:55:00Z">
        <w:r w:rsidRPr="006D06DD">
          <w:rPr>
            <w:rFonts w:ascii="Arial" w:hAnsi="Arial" w:cs="Arial"/>
            <w:sz w:val="20"/>
            <w:szCs w:val="20"/>
            <w:lang w:val="es-MX"/>
          </w:rPr>
          <w:t xml:space="preserve">Por lo </w:t>
        </w:r>
      </w:ins>
      <w:ins w:id="289" w:author="Yessica Zamudio Sangabriel" w:date="2019-08-11T16:04:00Z">
        <w:r w:rsidR="00E40375" w:rsidRPr="006D06DD">
          <w:rPr>
            <w:rFonts w:ascii="Arial" w:hAnsi="Arial" w:cs="Arial"/>
            <w:sz w:val="20"/>
            <w:szCs w:val="20"/>
            <w:lang w:val="es-MX"/>
          </w:rPr>
          <w:t>tanto,</w:t>
        </w:r>
      </w:ins>
      <w:ins w:id="290" w:author="Yessica Zamudio Sangabriel" w:date="2019-08-11T13:55:00Z">
        <w:r w:rsidRPr="006D06DD">
          <w:rPr>
            <w:rFonts w:ascii="Arial" w:hAnsi="Arial" w:cs="Arial"/>
            <w:sz w:val="20"/>
            <w:szCs w:val="20"/>
            <w:lang w:val="es-MX"/>
          </w:rPr>
          <w:t xml:space="preserve"> la evaluación de </w:t>
        </w:r>
      </w:ins>
      <w:ins w:id="291" w:author="Yessica Zamudio Sangabriel" w:date="2019-08-11T15:57:00Z">
        <w:r w:rsidR="00E40375" w:rsidRPr="006D06DD">
          <w:rPr>
            <w:rFonts w:ascii="Arial" w:hAnsi="Arial" w:cs="Arial"/>
            <w:sz w:val="20"/>
            <w:szCs w:val="20"/>
            <w:lang w:val="es-MX"/>
          </w:rPr>
          <w:t>las técnicas</w:t>
        </w:r>
        <w:r w:rsidR="00E40375" w:rsidRPr="009165B4">
          <w:rPr>
            <w:rFonts w:ascii="Arial" w:hAnsi="Arial" w:cs="Arial"/>
            <w:sz w:val="20"/>
            <w:szCs w:val="20"/>
            <w:lang w:val="es-MX"/>
          </w:rPr>
          <w:t xml:space="preserve"> de visualización de información </w:t>
        </w:r>
      </w:ins>
      <w:ins w:id="292" w:author="Yessica Zamudio Sangabriel" w:date="2019-08-11T16:03:00Z">
        <w:r w:rsidR="00E40375" w:rsidRPr="009165B4">
          <w:rPr>
            <w:rFonts w:ascii="Arial" w:hAnsi="Arial" w:cs="Arial"/>
            <w:sz w:val="20"/>
            <w:szCs w:val="20"/>
            <w:lang w:val="es-MX"/>
          </w:rPr>
          <w:t>ayudara a detectar</w:t>
        </w:r>
      </w:ins>
      <w:ins w:id="293" w:author="Yessica Zamudio Sangabriel" w:date="2019-08-11T16:20:00Z">
        <w:r w:rsidR="009165B4">
          <w:rPr>
            <w:rFonts w:ascii="Arial" w:hAnsi="Arial" w:cs="Arial"/>
            <w:sz w:val="20"/>
            <w:szCs w:val="20"/>
            <w:lang w:val="es-MX"/>
          </w:rPr>
          <w:t xml:space="preserve"> </w:t>
        </w:r>
      </w:ins>
      <w:ins w:id="294" w:author="Yessica Zamudio Sangabriel" w:date="2019-08-11T16:03:00Z">
        <w:r w:rsidR="00E40375" w:rsidRPr="006D06DD">
          <w:rPr>
            <w:rFonts w:ascii="Arial" w:hAnsi="Arial" w:cs="Arial"/>
            <w:sz w:val="20"/>
            <w:szCs w:val="20"/>
            <w:lang w:val="es-MX"/>
          </w:rPr>
          <w:t xml:space="preserve">problemas de diseño e </w:t>
        </w:r>
      </w:ins>
      <w:ins w:id="295" w:author="Yessica Zamudio Sangabriel" w:date="2019-08-11T16:04:00Z">
        <w:r w:rsidR="00E40375" w:rsidRPr="006D06DD">
          <w:rPr>
            <w:rFonts w:ascii="Arial" w:hAnsi="Arial" w:cs="Arial"/>
            <w:sz w:val="20"/>
            <w:szCs w:val="20"/>
            <w:lang w:val="es-MX"/>
          </w:rPr>
          <w:t xml:space="preserve">interacción </w:t>
        </w:r>
        <w:r w:rsidR="00E40375" w:rsidRPr="009165B4">
          <w:rPr>
            <w:rFonts w:ascii="Arial" w:hAnsi="Arial" w:cs="Arial"/>
            <w:sz w:val="20"/>
            <w:szCs w:val="20"/>
            <w:rPrChange w:id="296" w:author="Yessica Zamudio Sangabriel" w:date="2019-08-11T16:20:00Z">
              <w:rPr/>
            </w:rPrChange>
          </w:rPr>
          <w:t>ya que a través de una buena técnica de visualización los usuarios pueden adquirir nuevos conocimientos</w:t>
        </w:r>
      </w:ins>
      <w:ins w:id="297" w:author="Yessica Zamudio Sangabriel" w:date="2019-08-11T16:20:00Z">
        <w:r w:rsidR="006D06DD">
          <w:rPr>
            <w:rFonts w:ascii="Arial" w:hAnsi="Arial" w:cs="Arial"/>
            <w:sz w:val="20"/>
            <w:szCs w:val="20"/>
          </w:rPr>
          <w:t>.</w:t>
        </w:r>
      </w:ins>
    </w:p>
    <w:p w14:paraId="25A70B43" w14:textId="53E50B85" w:rsidR="00BD4ABC" w:rsidRPr="00F668FE" w:rsidRDefault="00BD4ABC" w:rsidP="00A253AC">
      <w:pPr>
        <w:jc w:val="both"/>
        <w:rPr>
          <w:rFonts w:ascii="Arial" w:hAnsi="Arial" w:cs="Arial"/>
          <w:sz w:val="20"/>
          <w:szCs w:val="20"/>
          <w:lang w:val="es-MX"/>
        </w:rPr>
      </w:pPr>
      <w:r w:rsidRPr="00F668FE">
        <w:rPr>
          <w:rFonts w:ascii="Arial" w:hAnsi="Arial" w:cs="Arial"/>
          <w:sz w:val="20"/>
          <w:szCs w:val="20"/>
          <w:lang w:val="es-MX"/>
        </w:rPr>
        <w:t xml:space="preserve">En la </w:t>
      </w:r>
      <w:ins w:id="298" w:author="Luis G. Montané-Jiménez" w:date="2019-08-04T14:14:00Z">
        <w:r w:rsidR="00BE7E43">
          <w:rPr>
            <w:rFonts w:ascii="Arial" w:hAnsi="Arial" w:cs="Arial"/>
            <w:sz w:val="20"/>
            <w:szCs w:val="20"/>
            <w:lang w:val="es-MX"/>
          </w:rPr>
          <w:t>T</w:t>
        </w:r>
      </w:ins>
      <w:del w:id="299" w:author="Luis G. Montané-Jiménez" w:date="2019-08-04T14:14:00Z">
        <w:r w:rsidRPr="00F668FE" w:rsidDel="00BE7E43">
          <w:rPr>
            <w:rFonts w:ascii="Arial" w:hAnsi="Arial" w:cs="Arial"/>
            <w:sz w:val="20"/>
            <w:szCs w:val="20"/>
            <w:lang w:val="es-MX"/>
          </w:rPr>
          <w:delText>t</w:delText>
        </w:r>
      </w:del>
      <w:r w:rsidRPr="00F668FE">
        <w:rPr>
          <w:rFonts w:ascii="Arial" w:hAnsi="Arial" w:cs="Arial"/>
          <w:sz w:val="20"/>
          <w:szCs w:val="20"/>
          <w:lang w:val="es-MX"/>
        </w:rPr>
        <w:t>abla 1 se puede encontrar un resumen de algunos autores que ya realizan evaluación de visualización colaborativa en diferentes casos de estudio la mayoría de ellos la realizan a través de un método empírico.</w:t>
      </w:r>
    </w:p>
    <w:p w14:paraId="1467BE8B" w14:textId="6BC92298" w:rsidR="00BD4ABC" w:rsidRPr="00F668FE" w:rsidRDefault="00BD4ABC" w:rsidP="00A253AC">
      <w:pPr>
        <w:jc w:val="both"/>
        <w:rPr>
          <w:rFonts w:ascii="Arial" w:hAnsi="Arial" w:cs="Arial"/>
          <w:sz w:val="20"/>
          <w:szCs w:val="20"/>
          <w:lang w:val="es-MX"/>
        </w:rPr>
      </w:pPr>
      <w:proofErr w:type="spellStart"/>
      <w:r w:rsidRPr="00F668FE">
        <w:rPr>
          <w:rFonts w:ascii="Arial" w:hAnsi="Arial" w:cs="Arial"/>
          <w:sz w:val="20"/>
          <w:szCs w:val="20"/>
          <w:lang w:val="es-MX"/>
        </w:rPr>
        <w:t>Bresciani</w:t>
      </w:r>
      <w:proofErr w:type="spellEnd"/>
      <w:ins w:id="300" w:author="Yessica Zamudio Sangabriel" w:date="2019-08-11T16:24:00Z">
        <w:r w:rsidR="006D06DD">
          <w:rPr>
            <w:rFonts w:ascii="Arial" w:hAnsi="Arial" w:cs="Arial"/>
            <w:sz w:val="20"/>
            <w:szCs w:val="20"/>
            <w:lang w:val="es-MX"/>
          </w:rPr>
          <w:t xml:space="preserve"> [</w:t>
        </w:r>
        <w:proofErr w:type="spellStart"/>
        <w:r w:rsidR="006D06DD">
          <w:rPr>
            <w:rFonts w:ascii="Arial" w:hAnsi="Arial" w:cs="Arial"/>
            <w:color w:val="222222"/>
            <w:sz w:val="20"/>
            <w:szCs w:val="20"/>
            <w:shd w:val="clear" w:color="auto" w:fill="FFFFFF"/>
          </w:rPr>
          <w:t>Bresciani</w:t>
        </w:r>
        <w:proofErr w:type="spellEnd"/>
        <w:r w:rsidR="006D06DD">
          <w:rPr>
            <w:rFonts w:ascii="Arial" w:hAnsi="Arial" w:cs="Arial"/>
            <w:color w:val="222222"/>
            <w:sz w:val="20"/>
            <w:szCs w:val="20"/>
            <w:shd w:val="clear" w:color="auto" w:fill="FFFFFF"/>
          </w:rPr>
          <w:t xml:space="preserve">, S., &amp; </w:t>
        </w:r>
        <w:proofErr w:type="spellStart"/>
        <w:r w:rsidR="006D06DD">
          <w:rPr>
            <w:rFonts w:ascii="Arial" w:hAnsi="Arial" w:cs="Arial"/>
            <w:color w:val="222222"/>
            <w:sz w:val="20"/>
            <w:szCs w:val="20"/>
            <w:shd w:val="clear" w:color="auto" w:fill="FFFFFF"/>
          </w:rPr>
          <w:t>Eppler</w:t>
        </w:r>
        <w:proofErr w:type="spellEnd"/>
        <w:r w:rsidR="006D06DD">
          <w:rPr>
            <w:rFonts w:ascii="Arial" w:hAnsi="Arial" w:cs="Arial"/>
            <w:color w:val="222222"/>
            <w:sz w:val="20"/>
            <w:szCs w:val="20"/>
            <w:shd w:val="clear" w:color="auto" w:fill="FFFFFF"/>
          </w:rPr>
          <w:t>, M. J. 2009</w:t>
        </w:r>
        <w:r w:rsidR="006D06DD">
          <w:rPr>
            <w:rFonts w:ascii="Arial" w:hAnsi="Arial" w:cs="Arial"/>
            <w:sz w:val="20"/>
            <w:szCs w:val="20"/>
            <w:lang w:val="es-MX"/>
          </w:rPr>
          <w:t>]</w:t>
        </w:r>
      </w:ins>
      <w:ins w:id="301" w:author="Yessica Zamudio Sangabriel" w:date="2019-08-11T16:25:00Z">
        <w:r w:rsidR="006D06DD">
          <w:rPr>
            <w:rFonts w:ascii="Arial" w:hAnsi="Arial" w:cs="Arial"/>
            <w:sz w:val="20"/>
            <w:szCs w:val="20"/>
            <w:lang w:val="es-MX"/>
          </w:rPr>
          <w:t xml:space="preserve"> </w:t>
        </w:r>
      </w:ins>
      <w:del w:id="302" w:author="Yessica Zamudio Sangabriel" w:date="2019-08-11T16:24:00Z">
        <w:r w:rsidRPr="00F668FE" w:rsidDel="006D06DD">
          <w:rPr>
            <w:rFonts w:ascii="Arial" w:hAnsi="Arial" w:cs="Arial"/>
            <w:sz w:val="20"/>
            <w:szCs w:val="20"/>
            <w:lang w:val="es-MX"/>
          </w:rPr>
          <w:delText xml:space="preserve"> </w:delText>
        </w:r>
      </w:del>
      <w:r w:rsidRPr="00F668FE">
        <w:rPr>
          <w:rFonts w:ascii="Arial" w:hAnsi="Arial" w:cs="Arial"/>
          <w:sz w:val="20"/>
          <w:szCs w:val="20"/>
          <w:lang w:val="es-MX"/>
        </w:rPr>
        <w:t>en su artículo donde nos habla de los beneficios de la visualización sincrónica de información colaborativa: evidencia de una evaluación experimental utilizando para la evaluación el método empírico y lo realiza en el sector empresarial este autor busca con su trabajo mostrar la relevancia y beneficios de la visualización de información en el contexto de deliberación grupal colaborativa en grupos de gerentes para saber si esta visualización colaborativa ayuda a que haya mayor productividad, aprendizaje, satisfacción y  participación de los gerentes involucrados.</w:t>
      </w:r>
    </w:p>
    <w:p w14:paraId="6B058C9F" w14:textId="3FE93D0B" w:rsidR="00BD4ABC" w:rsidRPr="00F668FE" w:rsidRDefault="00BD4ABC" w:rsidP="00A253AC">
      <w:pPr>
        <w:jc w:val="both"/>
        <w:rPr>
          <w:rFonts w:ascii="Arial" w:hAnsi="Arial" w:cs="Arial"/>
          <w:sz w:val="20"/>
          <w:szCs w:val="20"/>
          <w:lang w:val="es-MX"/>
        </w:rPr>
      </w:pPr>
      <w:r w:rsidRPr="00F668FE">
        <w:rPr>
          <w:rFonts w:ascii="Arial" w:hAnsi="Arial" w:cs="Arial"/>
          <w:sz w:val="20"/>
          <w:szCs w:val="20"/>
          <w:lang w:val="es-MX"/>
        </w:rPr>
        <w:t xml:space="preserve">Otros autores como </w:t>
      </w:r>
      <w:proofErr w:type="spellStart"/>
      <w:r w:rsidRPr="00F668FE">
        <w:rPr>
          <w:rFonts w:ascii="Arial" w:hAnsi="Arial" w:cs="Arial"/>
          <w:sz w:val="20"/>
          <w:szCs w:val="20"/>
          <w:lang w:val="es-MX"/>
        </w:rPr>
        <w:t>Isenberg</w:t>
      </w:r>
      <w:proofErr w:type="spellEnd"/>
      <w:ins w:id="303" w:author="Yessica Zamudio Sangabriel" w:date="2019-08-11T16:25:00Z">
        <w:r w:rsidR="006D06DD">
          <w:rPr>
            <w:rFonts w:ascii="Arial" w:hAnsi="Arial" w:cs="Arial"/>
            <w:sz w:val="20"/>
            <w:szCs w:val="20"/>
            <w:lang w:val="es-MX"/>
          </w:rPr>
          <w:t xml:space="preserve"> [</w:t>
        </w:r>
      </w:ins>
      <w:ins w:id="304" w:author="Yessica Zamudio Sangabriel" w:date="2019-08-11T16:26:00Z">
        <w:r w:rsidR="006D06DD" w:rsidRPr="006D06DD">
          <w:rPr>
            <w:rFonts w:ascii="Arial" w:hAnsi="Arial" w:cs="Arial"/>
            <w:sz w:val="20"/>
            <w:szCs w:val="20"/>
            <w:lang w:val="es-MX"/>
          </w:rPr>
          <w:t xml:space="preserve">Lam, H., Bertini, E., </w:t>
        </w:r>
        <w:proofErr w:type="spellStart"/>
        <w:r w:rsidR="006D06DD" w:rsidRPr="006D06DD">
          <w:rPr>
            <w:rFonts w:ascii="Arial" w:hAnsi="Arial" w:cs="Arial"/>
            <w:sz w:val="20"/>
            <w:szCs w:val="20"/>
            <w:lang w:val="es-MX"/>
          </w:rPr>
          <w:t>Isenberg</w:t>
        </w:r>
        <w:proofErr w:type="spellEnd"/>
        <w:r w:rsidR="006D06DD" w:rsidRPr="006D06DD">
          <w:rPr>
            <w:rFonts w:ascii="Arial" w:hAnsi="Arial" w:cs="Arial"/>
            <w:sz w:val="20"/>
            <w:szCs w:val="20"/>
            <w:lang w:val="es-MX"/>
          </w:rPr>
          <w:t xml:space="preserve">, P., </w:t>
        </w:r>
        <w:proofErr w:type="spellStart"/>
        <w:r w:rsidR="006D06DD" w:rsidRPr="006D06DD">
          <w:rPr>
            <w:rFonts w:ascii="Arial" w:hAnsi="Arial" w:cs="Arial"/>
            <w:sz w:val="20"/>
            <w:szCs w:val="20"/>
            <w:lang w:val="es-MX"/>
          </w:rPr>
          <w:t>Plaisant</w:t>
        </w:r>
        <w:proofErr w:type="spellEnd"/>
        <w:r w:rsidR="006D06DD" w:rsidRPr="006D06DD">
          <w:rPr>
            <w:rFonts w:ascii="Arial" w:hAnsi="Arial" w:cs="Arial"/>
            <w:sz w:val="20"/>
            <w:szCs w:val="20"/>
            <w:lang w:val="es-MX"/>
          </w:rPr>
          <w:t xml:space="preserve">, C., &amp; </w:t>
        </w:r>
        <w:proofErr w:type="spellStart"/>
        <w:r w:rsidR="006D06DD" w:rsidRPr="006D06DD">
          <w:rPr>
            <w:rFonts w:ascii="Arial" w:hAnsi="Arial" w:cs="Arial"/>
            <w:sz w:val="20"/>
            <w:szCs w:val="20"/>
            <w:lang w:val="es-MX"/>
          </w:rPr>
          <w:t>Carpendale</w:t>
        </w:r>
        <w:proofErr w:type="spellEnd"/>
        <w:r w:rsidR="006D06DD" w:rsidRPr="006D06DD">
          <w:rPr>
            <w:rFonts w:ascii="Arial" w:hAnsi="Arial" w:cs="Arial"/>
            <w:sz w:val="20"/>
            <w:szCs w:val="20"/>
            <w:lang w:val="es-MX"/>
          </w:rPr>
          <w:t>, S. 2011</w:t>
        </w:r>
      </w:ins>
      <w:ins w:id="305" w:author="Yessica Zamudio Sangabriel" w:date="2019-08-11T16:25:00Z">
        <w:r w:rsidR="006D06DD">
          <w:rPr>
            <w:rFonts w:ascii="Arial" w:hAnsi="Arial" w:cs="Arial"/>
            <w:sz w:val="20"/>
            <w:szCs w:val="20"/>
            <w:lang w:val="es-MX"/>
          </w:rPr>
          <w:t>]</w:t>
        </w:r>
      </w:ins>
      <w:ins w:id="306" w:author="Luis G. Montané-Jiménez" w:date="2019-08-04T14:33:00Z">
        <w:del w:id="307" w:author="Yessica Zamudio Sangabriel" w:date="2019-08-11T16:25:00Z">
          <w:r w:rsidR="00A2027B" w:rsidDel="006D06DD">
            <w:rPr>
              <w:rFonts w:ascii="Arial" w:hAnsi="Arial" w:cs="Arial"/>
              <w:sz w:val="20"/>
              <w:szCs w:val="20"/>
              <w:lang w:val="es-MX"/>
            </w:rPr>
            <w:delText xml:space="preserve"> (REF)</w:delText>
          </w:r>
        </w:del>
      </w:ins>
      <w:r w:rsidRPr="00F668FE">
        <w:rPr>
          <w:rFonts w:ascii="Arial" w:hAnsi="Arial" w:cs="Arial"/>
          <w:sz w:val="20"/>
          <w:szCs w:val="20"/>
          <w:lang w:val="es-MX"/>
        </w:rPr>
        <w:t xml:space="preserve"> pioneros en la visualización colaborativa en uno de los siete escenarios estudia la visualización colaborativa para todo un análisis colaborativo de datos y llegar a una conclusión o descubrimiento en conjunto, la evaluación que utilizan es la evaluación heurística, estos autores</w:t>
      </w:r>
      <w:ins w:id="308" w:author="Luis G. Montané-Jiménez" w:date="2019-08-04T14:33:00Z">
        <w:r w:rsidR="00A2027B">
          <w:rPr>
            <w:rFonts w:ascii="Arial" w:hAnsi="Arial" w:cs="Arial"/>
            <w:sz w:val="20"/>
            <w:szCs w:val="20"/>
            <w:lang w:val="es-MX"/>
          </w:rPr>
          <w:t xml:space="preserve"> </w:t>
        </w:r>
      </w:ins>
      <w:proofErr w:type="spellStart"/>
      <w:ins w:id="309" w:author="Yessica Zamudio Sangabriel" w:date="2019-08-11T16:26:00Z">
        <w:r w:rsidR="006D06DD">
          <w:rPr>
            <w:rFonts w:ascii="Arial" w:hAnsi="Arial" w:cs="Arial"/>
            <w:sz w:val="20"/>
            <w:szCs w:val="20"/>
            <w:lang w:val="es-MX"/>
          </w:rPr>
          <w:t>Isenber,Plaisant</w:t>
        </w:r>
        <w:proofErr w:type="spellEnd"/>
        <w:r w:rsidR="006D06DD">
          <w:rPr>
            <w:rFonts w:ascii="Arial" w:hAnsi="Arial" w:cs="Arial"/>
            <w:sz w:val="20"/>
            <w:szCs w:val="20"/>
            <w:lang w:val="es-MX"/>
          </w:rPr>
          <w:t xml:space="preserve"> </w:t>
        </w:r>
      </w:ins>
      <w:ins w:id="310" w:author="Luis G. Montané-Jiménez" w:date="2019-08-04T14:33:00Z">
        <w:del w:id="311" w:author="Yessica Zamudio Sangabriel" w:date="2019-08-11T16:26:00Z">
          <w:r w:rsidR="00A2027B" w:rsidDel="006D06DD">
            <w:rPr>
              <w:rFonts w:ascii="Arial" w:hAnsi="Arial" w:cs="Arial"/>
              <w:sz w:val="20"/>
              <w:szCs w:val="20"/>
              <w:lang w:val="es-MX"/>
            </w:rPr>
            <w:delText>(QUE AUTORES)</w:delText>
          </w:r>
        </w:del>
      </w:ins>
      <w:del w:id="312" w:author="Yessica Zamudio Sangabriel" w:date="2019-08-11T16:26:00Z">
        <w:r w:rsidRPr="00F668FE" w:rsidDel="006D06DD">
          <w:rPr>
            <w:rFonts w:ascii="Arial" w:hAnsi="Arial" w:cs="Arial"/>
            <w:sz w:val="20"/>
            <w:szCs w:val="20"/>
            <w:lang w:val="es-MX"/>
          </w:rPr>
          <w:delText xml:space="preserve"> </w:delText>
        </w:r>
      </w:del>
      <w:r w:rsidRPr="00F668FE">
        <w:rPr>
          <w:rFonts w:ascii="Arial" w:hAnsi="Arial" w:cs="Arial"/>
          <w:sz w:val="20"/>
          <w:szCs w:val="20"/>
          <w:lang w:val="es-MX"/>
        </w:rPr>
        <w:t xml:space="preserve">marcan la importancia de una visualización colaborativa que es apoyar en las tareas y las acciones para el equipo. Uno de los atributos que resaltan en este </w:t>
      </w:r>
      <w:r w:rsidR="000B2FEE" w:rsidRPr="00F668FE">
        <w:rPr>
          <w:rFonts w:ascii="Arial" w:hAnsi="Arial" w:cs="Arial"/>
          <w:sz w:val="20"/>
          <w:szCs w:val="20"/>
          <w:lang w:val="es-MX"/>
        </w:rPr>
        <w:t>artículo</w:t>
      </w:r>
      <w:r w:rsidRPr="00F668FE">
        <w:rPr>
          <w:rFonts w:ascii="Arial" w:hAnsi="Arial" w:cs="Arial"/>
          <w:sz w:val="20"/>
          <w:szCs w:val="20"/>
          <w:lang w:val="es-MX"/>
        </w:rPr>
        <w:t xml:space="preserve"> es que el autor utiliza la eficacia del equipo como una medición para saber si realmente está funcionando la visualización colaborativa.</w:t>
      </w:r>
    </w:p>
    <w:p w14:paraId="4EF09D75" w14:textId="34FC66D3" w:rsidR="00BD4ABC" w:rsidRPr="00B93589" w:rsidRDefault="00BD4ABC" w:rsidP="00A253AC">
      <w:pPr>
        <w:jc w:val="both"/>
        <w:rPr>
          <w:rFonts w:ascii="Arial" w:hAnsi="Arial" w:cs="Arial"/>
          <w:color w:val="FF0000"/>
          <w:sz w:val="20"/>
          <w:szCs w:val="20"/>
          <w:lang w:val="es-MX"/>
          <w:rPrChange w:id="313" w:author="Luis G. Montané-Jiménez" w:date="2019-08-04T14:44:00Z">
            <w:rPr>
              <w:rFonts w:ascii="Arial" w:hAnsi="Arial" w:cs="Arial"/>
              <w:sz w:val="20"/>
              <w:szCs w:val="20"/>
              <w:lang w:val="es-MX"/>
            </w:rPr>
          </w:rPrChange>
        </w:rPr>
      </w:pPr>
      <w:r w:rsidRPr="00B93589">
        <w:rPr>
          <w:rFonts w:ascii="Arial" w:hAnsi="Arial" w:cs="Arial"/>
          <w:color w:val="FF0000"/>
          <w:sz w:val="20"/>
          <w:szCs w:val="20"/>
          <w:lang w:val="es-MX"/>
          <w:rPrChange w:id="314" w:author="Luis G. Montané-Jiménez" w:date="2019-08-04T14:44:00Z">
            <w:rPr>
              <w:rFonts w:ascii="Arial" w:hAnsi="Arial" w:cs="Arial"/>
              <w:sz w:val="20"/>
              <w:szCs w:val="20"/>
              <w:lang w:val="es-MX"/>
            </w:rPr>
          </w:rPrChange>
        </w:rPr>
        <w:t xml:space="preserve">En las redes sociales hay un uso creciente de los sistemas colaborativos los diseñadores los están usando para conectar a grupos pequeños y así poder obtener la interacción colaborativa </w:t>
      </w:r>
      <w:proofErr w:type="spellStart"/>
      <w:r w:rsidRPr="00B93589">
        <w:rPr>
          <w:rFonts w:ascii="Arial" w:hAnsi="Arial" w:cs="Arial"/>
          <w:color w:val="FF0000"/>
          <w:sz w:val="20"/>
          <w:szCs w:val="20"/>
          <w:lang w:val="es-MX"/>
          <w:rPrChange w:id="315" w:author="Luis G. Montané-Jiménez" w:date="2019-08-04T14:44:00Z">
            <w:rPr>
              <w:rFonts w:ascii="Arial" w:hAnsi="Arial" w:cs="Arial"/>
              <w:sz w:val="20"/>
              <w:szCs w:val="20"/>
              <w:lang w:val="es-MX"/>
            </w:rPr>
          </w:rPrChange>
        </w:rPr>
        <w:t>Mcdonald</w:t>
      </w:r>
      <w:proofErr w:type="spellEnd"/>
      <w:r w:rsidRPr="00B93589">
        <w:rPr>
          <w:rFonts w:ascii="Arial" w:hAnsi="Arial" w:cs="Arial"/>
          <w:color w:val="FF0000"/>
          <w:sz w:val="20"/>
          <w:szCs w:val="20"/>
          <w:lang w:val="es-MX"/>
          <w:rPrChange w:id="316" w:author="Luis G. Montané-Jiménez" w:date="2019-08-04T14:44:00Z">
            <w:rPr>
              <w:rFonts w:ascii="Arial" w:hAnsi="Arial" w:cs="Arial"/>
              <w:sz w:val="20"/>
              <w:szCs w:val="20"/>
              <w:lang w:val="es-MX"/>
            </w:rPr>
          </w:rPrChange>
        </w:rPr>
        <w:t xml:space="preserve"> propone como método de evaluación entrevistas comparando dos redes sociales y así de manera visual podernos dar cuenta como están construidas</w:t>
      </w:r>
      <w:ins w:id="317" w:author="Yessica Zamudio Sangabriel" w:date="2019-08-11T16:29:00Z">
        <w:r w:rsidR="006D06DD">
          <w:rPr>
            <w:rFonts w:ascii="Arial" w:hAnsi="Arial" w:cs="Arial"/>
            <w:color w:val="FF0000"/>
            <w:sz w:val="20"/>
            <w:szCs w:val="20"/>
            <w:lang w:val="es-MX"/>
          </w:rPr>
          <w:t xml:space="preserve"> </w:t>
        </w:r>
      </w:ins>
      <w:del w:id="318" w:author="Yessica Zamudio Sangabriel" w:date="2019-08-11T16:29:00Z">
        <w:r w:rsidRPr="00B93589" w:rsidDel="006D06DD">
          <w:rPr>
            <w:rFonts w:ascii="Arial" w:hAnsi="Arial" w:cs="Arial"/>
            <w:color w:val="FF0000"/>
            <w:sz w:val="20"/>
            <w:szCs w:val="20"/>
            <w:lang w:val="es-MX"/>
            <w:rPrChange w:id="319" w:author="Luis G. Montané-Jiménez" w:date="2019-08-04T14:44:00Z">
              <w:rPr>
                <w:rFonts w:ascii="Arial" w:hAnsi="Arial" w:cs="Arial"/>
                <w:sz w:val="20"/>
                <w:szCs w:val="20"/>
                <w:lang w:val="es-MX"/>
              </w:rPr>
            </w:rPrChange>
          </w:rPr>
          <w:delText>.</w:delText>
        </w:r>
      </w:del>
      <w:ins w:id="320" w:author="Yessica Zamudio Sangabriel" w:date="2019-08-11T16:26:00Z">
        <w:r w:rsidR="006D06DD">
          <w:rPr>
            <w:rFonts w:ascii="Arial" w:hAnsi="Arial" w:cs="Arial"/>
            <w:color w:val="FF0000"/>
            <w:sz w:val="20"/>
            <w:szCs w:val="20"/>
            <w:lang w:val="es-MX"/>
          </w:rPr>
          <w:t>[</w:t>
        </w:r>
      </w:ins>
      <w:ins w:id="321" w:author="Yessica Zamudio Sangabriel" w:date="2019-08-11T16:29:00Z">
        <w:r w:rsidR="006D06DD" w:rsidRPr="006D06DD">
          <w:rPr>
            <w:rFonts w:ascii="Arial" w:hAnsi="Arial" w:cs="Arial"/>
            <w:color w:val="222222"/>
            <w:sz w:val="20"/>
            <w:szCs w:val="20"/>
            <w:shd w:val="clear" w:color="auto" w:fill="FFFFFF"/>
          </w:rPr>
          <w:t xml:space="preserve"> </w:t>
        </w:r>
        <w:r w:rsidR="006D06DD">
          <w:rPr>
            <w:rFonts w:ascii="Arial" w:hAnsi="Arial" w:cs="Arial"/>
            <w:color w:val="222222"/>
            <w:sz w:val="20"/>
            <w:szCs w:val="20"/>
            <w:shd w:val="clear" w:color="auto" w:fill="FFFFFF"/>
          </w:rPr>
          <w:t>McDonald, D. W. 2003</w:t>
        </w:r>
      </w:ins>
      <w:ins w:id="322" w:author="Yessica Zamudio Sangabriel" w:date="2019-08-11T16:26:00Z">
        <w:r w:rsidR="006D06DD">
          <w:rPr>
            <w:rFonts w:ascii="Arial" w:hAnsi="Arial" w:cs="Arial"/>
            <w:color w:val="FF0000"/>
            <w:sz w:val="20"/>
            <w:szCs w:val="20"/>
            <w:lang w:val="es-MX"/>
          </w:rPr>
          <w:t>]</w:t>
        </w:r>
      </w:ins>
    </w:p>
    <w:p w14:paraId="7FD56858" w14:textId="37846645" w:rsidR="00BD4ABC" w:rsidRPr="00F668FE" w:rsidRDefault="00BD4ABC" w:rsidP="00A253AC">
      <w:pPr>
        <w:jc w:val="both"/>
        <w:rPr>
          <w:rFonts w:ascii="Arial" w:hAnsi="Arial" w:cs="Arial"/>
          <w:sz w:val="20"/>
          <w:szCs w:val="20"/>
          <w:lang w:val="es-MX"/>
        </w:rPr>
      </w:pPr>
      <w:del w:id="323" w:author="Yessica Zamudio Sangabriel" w:date="2019-08-11T16:22:00Z">
        <w:r w:rsidRPr="00F668FE" w:rsidDel="006D06DD">
          <w:rPr>
            <w:rFonts w:ascii="Arial" w:hAnsi="Arial" w:cs="Arial"/>
            <w:sz w:val="20"/>
            <w:szCs w:val="20"/>
            <w:lang w:val="es-MX"/>
          </w:rPr>
          <w:delText>WINKLER</w:delText>
        </w:r>
      </w:del>
      <w:ins w:id="324" w:author="Luis G. Montané-Jiménez" w:date="2019-08-04T19:56:00Z">
        <w:del w:id="325" w:author="Yessica Zamudio Sangabriel" w:date="2019-08-11T16:22:00Z">
          <w:r w:rsidR="000110BF" w:rsidDel="006D06DD">
            <w:rPr>
              <w:rFonts w:ascii="Arial" w:hAnsi="Arial" w:cs="Arial"/>
              <w:sz w:val="20"/>
              <w:szCs w:val="20"/>
              <w:lang w:val="es-MX"/>
            </w:rPr>
            <w:delText xml:space="preserve"> </w:delText>
          </w:r>
        </w:del>
      </w:ins>
      <w:r w:rsidR="006D06DD">
        <w:rPr>
          <w:rFonts w:ascii="Arial" w:hAnsi="Arial" w:cs="Arial"/>
          <w:sz w:val="20"/>
          <w:szCs w:val="20"/>
          <w:lang w:val="es-MX"/>
        </w:rPr>
        <w:t>Winkler</w:t>
      </w:r>
      <w:ins w:id="326" w:author="Yessica Zamudio Sangabriel" w:date="2019-08-11T16:29:00Z">
        <w:r w:rsidR="006D06DD">
          <w:rPr>
            <w:rFonts w:ascii="Arial" w:hAnsi="Arial" w:cs="Arial"/>
            <w:sz w:val="20"/>
            <w:szCs w:val="20"/>
            <w:lang w:val="es-MX"/>
          </w:rPr>
          <w:t xml:space="preserve"> [</w:t>
        </w:r>
      </w:ins>
      <w:ins w:id="327" w:author="Yessica Zamudio Sangabriel" w:date="2019-08-11T16:34:00Z">
        <w:r w:rsidR="00EC1CDB">
          <w:rPr>
            <w:rFonts w:ascii="Arial" w:hAnsi="Arial" w:cs="Arial"/>
            <w:color w:val="222222"/>
            <w:sz w:val="20"/>
            <w:szCs w:val="20"/>
            <w:shd w:val="clear" w:color="auto" w:fill="FFFFFF"/>
          </w:rPr>
          <w:t xml:space="preserve">Winkler </w:t>
        </w:r>
        <w:proofErr w:type="spellStart"/>
        <w:r w:rsidR="00EC1CDB">
          <w:rPr>
            <w:rFonts w:ascii="Arial" w:hAnsi="Arial" w:cs="Arial"/>
            <w:color w:val="222222"/>
            <w:sz w:val="20"/>
            <w:szCs w:val="20"/>
            <w:shd w:val="clear" w:color="auto" w:fill="FFFFFF"/>
          </w:rPr>
          <w:t>Pettersson</w:t>
        </w:r>
        <w:proofErr w:type="spellEnd"/>
        <w:r w:rsidR="00EC1CDB">
          <w:rPr>
            <w:rFonts w:ascii="Arial" w:hAnsi="Arial" w:cs="Arial"/>
            <w:color w:val="222222"/>
            <w:sz w:val="20"/>
            <w:szCs w:val="20"/>
            <w:shd w:val="clear" w:color="auto" w:fill="FFFFFF"/>
          </w:rPr>
          <w:t>, L.2008</w:t>
        </w:r>
      </w:ins>
      <w:del w:id="328" w:author="Yessica Zamudio Sangabriel" w:date="2019-08-11T16:29:00Z">
        <w:r w:rsidR="006D06DD" w:rsidDel="006D06DD">
          <w:rPr>
            <w:rFonts w:ascii="Arial" w:hAnsi="Arial" w:cs="Arial"/>
            <w:sz w:val="20"/>
            <w:szCs w:val="20"/>
            <w:lang w:val="es-MX"/>
          </w:rPr>
          <w:delText xml:space="preserve"> </w:delText>
        </w:r>
      </w:del>
      <w:ins w:id="329" w:author="Luis G. Montané-Jiménez" w:date="2019-08-04T19:56:00Z">
        <w:del w:id="330" w:author="Yessica Zamudio Sangabriel" w:date="2019-08-11T16:29:00Z">
          <w:r w:rsidR="000110BF" w:rsidDel="006D06DD">
            <w:rPr>
              <w:rFonts w:ascii="Arial" w:hAnsi="Arial" w:cs="Arial"/>
              <w:sz w:val="20"/>
              <w:szCs w:val="20"/>
              <w:lang w:val="es-MX"/>
            </w:rPr>
            <w:delText>(REF)</w:delText>
          </w:r>
        </w:del>
      </w:ins>
      <w:ins w:id="331" w:author="Yessica Zamudio Sangabriel" w:date="2019-08-11T16:29:00Z">
        <w:r w:rsidR="006D06DD">
          <w:rPr>
            <w:rFonts w:ascii="Arial" w:hAnsi="Arial" w:cs="Arial"/>
            <w:sz w:val="20"/>
            <w:szCs w:val="20"/>
            <w:lang w:val="es-MX"/>
          </w:rPr>
          <w:t xml:space="preserve">] </w:t>
        </w:r>
      </w:ins>
      <w:del w:id="332" w:author="Yessica Zamudio Sangabriel" w:date="2019-08-11T16:29:00Z">
        <w:r w:rsidRPr="00F668FE" w:rsidDel="006D06DD">
          <w:rPr>
            <w:rFonts w:ascii="Arial" w:hAnsi="Arial" w:cs="Arial"/>
            <w:sz w:val="20"/>
            <w:szCs w:val="20"/>
            <w:lang w:val="es-MX"/>
          </w:rPr>
          <w:delText xml:space="preserve"> </w:delText>
        </w:r>
      </w:del>
      <w:r w:rsidRPr="00F668FE">
        <w:rPr>
          <w:rFonts w:ascii="Arial" w:hAnsi="Arial" w:cs="Arial"/>
          <w:sz w:val="20"/>
          <w:szCs w:val="20"/>
          <w:lang w:val="es-MX"/>
        </w:rPr>
        <w:t xml:space="preserve">decide hacer su evaluación en visualización en 3D ya que afirma que de esta manera las personas pueden ser </w:t>
      </w:r>
      <w:r w:rsidR="000B2FEE" w:rsidRPr="00F668FE">
        <w:rPr>
          <w:rFonts w:ascii="Arial" w:hAnsi="Arial" w:cs="Arial"/>
          <w:sz w:val="20"/>
          <w:szCs w:val="20"/>
          <w:lang w:val="es-MX"/>
        </w:rPr>
        <w:t>más</w:t>
      </w:r>
      <w:r w:rsidRPr="00F668FE">
        <w:rPr>
          <w:rFonts w:ascii="Arial" w:hAnsi="Arial" w:cs="Arial"/>
          <w:sz w:val="20"/>
          <w:szCs w:val="20"/>
          <w:lang w:val="es-MX"/>
        </w:rPr>
        <w:t xml:space="preserve"> intuitivas a la hora de tomar decisiones utiliza el método empírico para realizar esta evaluación lo que </w:t>
      </w:r>
      <w:r w:rsidR="000B2FEE" w:rsidRPr="00F668FE">
        <w:rPr>
          <w:rFonts w:ascii="Arial" w:hAnsi="Arial" w:cs="Arial"/>
          <w:sz w:val="20"/>
          <w:szCs w:val="20"/>
          <w:lang w:val="es-MX"/>
        </w:rPr>
        <w:t>él</w:t>
      </w:r>
      <w:r w:rsidRPr="00F668FE">
        <w:rPr>
          <w:rFonts w:ascii="Arial" w:hAnsi="Arial" w:cs="Arial"/>
          <w:sz w:val="20"/>
          <w:szCs w:val="20"/>
          <w:lang w:val="es-MX"/>
        </w:rPr>
        <w:t xml:space="preserve"> hace es una representación de imágenes para un grupo de personas ubicados en el mismo lugar y estas imágenes utilizan diferentes vistas de visualización. El espacio de trabajo colaborativo, que incluye múltiples vistas de roles específicos coordinadas con una vista de equipo, permite una clara separación entre datos de roles específicos y compartidos, permite al equipo filtrar detalles específicos de roles y compartir conocimientos estratégicos y permite un aprendizaje fortuito sobre conocimientos y experiencia dentro del equipo.</w:t>
      </w:r>
    </w:p>
    <w:p w14:paraId="3910E5D0" w14:textId="08BFF031" w:rsidR="00BD4ABC" w:rsidRDefault="00BD4ABC" w:rsidP="00C92D97">
      <w:pPr>
        <w:autoSpaceDE w:val="0"/>
        <w:autoSpaceDN w:val="0"/>
        <w:adjustRightInd w:val="0"/>
        <w:ind w:left="1560" w:right="618" w:hanging="851"/>
        <w:jc w:val="both"/>
        <w:rPr>
          <w:ins w:id="333" w:author="Yessica Zamudio Sangabriel" w:date="2019-08-11T16:51:00Z"/>
          <w:rFonts w:ascii="Arial" w:hAnsi="Arial" w:cs="Arial"/>
          <w:b/>
          <w:bCs/>
          <w:color w:val="000000"/>
          <w:sz w:val="18"/>
          <w:szCs w:val="18"/>
        </w:rPr>
      </w:pPr>
      <w:r w:rsidRPr="00451A37">
        <w:rPr>
          <w:rFonts w:ascii="Arial" w:hAnsi="Arial" w:cs="Arial"/>
          <w:b/>
          <w:bCs/>
          <w:color w:val="000000"/>
          <w:sz w:val="18"/>
          <w:szCs w:val="18"/>
        </w:rPr>
        <w:t xml:space="preserve">Tabla </w:t>
      </w:r>
      <w:r w:rsidRPr="00451A37">
        <w:rPr>
          <w:rFonts w:ascii="Arial" w:hAnsi="Arial" w:cs="Arial"/>
          <w:b/>
          <w:bCs/>
          <w:color w:val="000000"/>
          <w:sz w:val="18"/>
          <w:szCs w:val="18"/>
        </w:rPr>
        <w:fldChar w:fldCharType="begin"/>
      </w:r>
      <w:r w:rsidRPr="00451A37">
        <w:rPr>
          <w:rFonts w:ascii="Arial" w:hAnsi="Arial" w:cs="Arial"/>
          <w:b/>
          <w:bCs/>
          <w:color w:val="000000"/>
          <w:sz w:val="18"/>
          <w:szCs w:val="18"/>
        </w:rPr>
        <w:instrText xml:space="preserve"> SEQ Tabla \* ARABIC </w:instrText>
      </w:r>
      <w:r w:rsidRPr="00451A37">
        <w:rPr>
          <w:rFonts w:ascii="Arial" w:hAnsi="Arial" w:cs="Arial"/>
          <w:b/>
          <w:bCs/>
          <w:color w:val="000000"/>
          <w:sz w:val="18"/>
          <w:szCs w:val="18"/>
        </w:rPr>
        <w:fldChar w:fldCharType="separate"/>
      </w:r>
      <w:r w:rsidR="00240D78">
        <w:rPr>
          <w:rFonts w:ascii="Arial" w:hAnsi="Arial" w:cs="Arial"/>
          <w:b/>
          <w:bCs/>
          <w:color w:val="000000"/>
          <w:sz w:val="18"/>
          <w:szCs w:val="18"/>
        </w:rPr>
        <w:t>1</w:t>
      </w:r>
      <w:r w:rsidRPr="00451A37">
        <w:rPr>
          <w:rFonts w:ascii="Arial" w:hAnsi="Arial" w:cs="Arial"/>
          <w:b/>
          <w:bCs/>
          <w:color w:val="000000"/>
          <w:sz w:val="18"/>
          <w:szCs w:val="18"/>
        </w:rPr>
        <w:fldChar w:fldCharType="end"/>
      </w:r>
      <w:r w:rsidR="00451A37" w:rsidRPr="00451A37">
        <w:rPr>
          <w:rFonts w:ascii="Arial" w:hAnsi="Arial" w:cs="Arial"/>
          <w:b/>
          <w:bCs/>
          <w:color w:val="000000"/>
          <w:sz w:val="18"/>
          <w:szCs w:val="18"/>
        </w:rPr>
        <w:t xml:space="preserve">. </w:t>
      </w:r>
      <w:r w:rsidRPr="00451A37">
        <w:rPr>
          <w:rFonts w:ascii="Arial" w:hAnsi="Arial" w:cs="Arial"/>
          <w:b/>
          <w:bCs/>
          <w:color w:val="000000"/>
          <w:sz w:val="18"/>
          <w:szCs w:val="18"/>
        </w:rPr>
        <w:t>Evaluaci</w:t>
      </w:r>
      <w:ins w:id="334" w:author="Yessica Zamudio Sangabriel" w:date="2019-08-11T16:51:00Z">
        <w:r w:rsidR="00C92D97">
          <w:rPr>
            <w:rFonts w:ascii="Arial" w:hAnsi="Arial" w:cs="Arial"/>
            <w:b/>
            <w:bCs/>
            <w:color w:val="000000"/>
            <w:sz w:val="18"/>
            <w:szCs w:val="18"/>
          </w:rPr>
          <w:t xml:space="preserve">ones </w:t>
        </w:r>
      </w:ins>
      <w:del w:id="335" w:author="Yessica Zamudio Sangabriel" w:date="2019-08-11T16:51:00Z">
        <w:r w:rsidRPr="00451A37" w:rsidDel="00C92D97">
          <w:rPr>
            <w:rFonts w:ascii="Arial" w:hAnsi="Arial" w:cs="Arial"/>
            <w:b/>
            <w:bCs/>
            <w:color w:val="000000"/>
            <w:sz w:val="18"/>
            <w:szCs w:val="18"/>
          </w:rPr>
          <w:delText xml:space="preserve">ón </w:delText>
        </w:r>
      </w:del>
      <w:r w:rsidRPr="00451A37">
        <w:rPr>
          <w:rFonts w:ascii="Arial" w:hAnsi="Arial" w:cs="Arial"/>
          <w:b/>
          <w:bCs/>
          <w:color w:val="000000"/>
          <w:sz w:val="18"/>
          <w:szCs w:val="18"/>
        </w:rPr>
        <w:t>de Visualización Colaborativa</w:t>
      </w:r>
    </w:p>
    <w:p w14:paraId="466E3A14" w14:textId="506A79A1" w:rsidR="00410C1F" w:rsidRDefault="00C92D97" w:rsidP="00C92D97">
      <w:pPr>
        <w:autoSpaceDE w:val="0"/>
        <w:autoSpaceDN w:val="0"/>
        <w:adjustRightInd w:val="0"/>
        <w:ind w:left="1560" w:right="618" w:hanging="851"/>
        <w:jc w:val="both"/>
        <w:rPr>
          <w:ins w:id="336" w:author="Yessica Zamudio Sangabriel" w:date="2019-08-11T16:59:00Z"/>
          <w:rFonts w:ascii="Arial" w:hAnsi="Arial" w:cs="Arial"/>
          <w:b/>
          <w:bCs/>
          <w:color w:val="000000"/>
          <w:sz w:val="18"/>
          <w:szCs w:val="18"/>
        </w:rPr>
      </w:pPr>
      <w:ins w:id="337" w:author="Yessica Zamudio Sangabriel" w:date="2019-08-11T16:51:00Z">
        <w:r>
          <w:rPr>
            <w:rFonts w:ascii="Arial" w:hAnsi="Arial" w:cs="Arial"/>
            <w:b/>
            <w:bCs/>
            <w:color w:val="000000"/>
            <w:sz w:val="18"/>
            <w:szCs w:val="18"/>
          </w:rPr>
          <w:t>En esta tabla se presentan los autores que han realizado investigaciones acerca de la visualización colaborativa.</w:t>
        </w:r>
      </w:ins>
    </w:p>
    <w:p w14:paraId="1FC8E7E9" w14:textId="77777777" w:rsidR="00410C1F" w:rsidRDefault="00410C1F">
      <w:pPr>
        <w:rPr>
          <w:ins w:id="338" w:author="Yessica Zamudio Sangabriel" w:date="2019-08-11T16:59:00Z"/>
          <w:rFonts w:ascii="Arial" w:hAnsi="Arial" w:cs="Arial"/>
          <w:b/>
          <w:bCs/>
          <w:color w:val="000000"/>
          <w:sz w:val="18"/>
          <w:szCs w:val="18"/>
        </w:rPr>
      </w:pPr>
      <w:ins w:id="339" w:author="Yessica Zamudio Sangabriel" w:date="2019-08-11T16:59:00Z">
        <w:r>
          <w:rPr>
            <w:rFonts w:ascii="Arial" w:hAnsi="Arial" w:cs="Arial"/>
            <w:b/>
            <w:bCs/>
            <w:color w:val="000000"/>
            <w:sz w:val="18"/>
            <w:szCs w:val="18"/>
          </w:rPr>
          <w:br w:type="page"/>
        </w:r>
      </w:ins>
    </w:p>
    <w:p w14:paraId="33B8B7A8" w14:textId="77777777" w:rsidR="00C92D97" w:rsidRDefault="00C92D97" w:rsidP="00C92D97">
      <w:pPr>
        <w:autoSpaceDE w:val="0"/>
        <w:autoSpaceDN w:val="0"/>
        <w:adjustRightInd w:val="0"/>
        <w:ind w:left="1560" w:right="618" w:hanging="851"/>
        <w:jc w:val="both"/>
        <w:rPr>
          <w:ins w:id="340" w:author="Yessica Zamudio Sangabriel" w:date="2019-08-11T16:58:00Z"/>
          <w:rFonts w:ascii="Arial" w:hAnsi="Arial" w:cs="Arial"/>
          <w:b/>
          <w:bCs/>
          <w:color w:val="000000"/>
          <w:sz w:val="18"/>
          <w:szCs w:val="18"/>
        </w:rPr>
      </w:pPr>
    </w:p>
    <w:tbl>
      <w:tblPr>
        <w:tblW w:w="7200" w:type="dxa"/>
        <w:jc w:val="center"/>
        <w:tblBorders>
          <w:top w:val="single" w:sz="4" w:space="0" w:color="auto"/>
          <w:bottom w:val="single" w:sz="4" w:space="0" w:color="auto"/>
        </w:tblBorders>
        <w:tblLook w:val="01E0" w:firstRow="1" w:lastRow="1" w:firstColumn="1" w:lastColumn="1" w:noHBand="0" w:noVBand="0"/>
      </w:tblPr>
      <w:tblGrid>
        <w:gridCol w:w="1421"/>
        <w:gridCol w:w="1354"/>
        <w:gridCol w:w="1617"/>
        <w:gridCol w:w="1413"/>
        <w:gridCol w:w="1395"/>
        <w:tblGridChange w:id="341">
          <w:tblGrid>
            <w:gridCol w:w="1421"/>
            <w:gridCol w:w="19"/>
            <w:gridCol w:w="1335"/>
            <w:gridCol w:w="105"/>
            <w:gridCol w:w="1440"/>
            <w:gridCol w:w="72"/>
            <w:gridCol w:w="1368"/>
            <w:gridCol w:w="45"/>
            <w:gridCol w:w="1395"/>
          </w:tblGrid>
        </w:tblGridChange>
      </w:tblGrid>
      <w:tr w:rsidR="00410C1F" w14:paraId="666BB6F7" w14:textId="77777777" w:rsidTr="00410C1F">
        <w:trPr>
          <w:jc w:val="center"/>
          <w:ins w:id="342" w:author="Yessica Zamudio Sangabriel" w:date="2019-08-11T16:58:00Z"/>
        </w:trPr>
        <w:tc>
          <w:tcPr>
            <w:tcW w:w="1440" w:type="dxa"/>
            <w:tcBorders>
              <w:top w:val="single" w:sz="4" w:space="0" w:color="auto"/>
              <w:bottom w:val="single" w:sz="4" w:space="0" w:color="auto"/>
            </w:tcBorders>
            <w:vAlign w:val="center"/>
          </w:tcPr>
          <w:p w14:paraId="36C51A31" w14:textId="77777777" w:rsidR="00410C1F" w:rsidRPr="003A08F9" w:rsidRDefault="00410C1F" w:rsidP="00410C1F">
            <w:pPr>
              <w:spacing w:before="360" w:after="120"/>
              <w:jc w:val="both"/>
              <w:rPr>
                <w:ins w:id="343" w:author="Yessica Zamudio Sangabriel" w:date="2019-08-11T16:58:00Z"/>
                <w:rFonts w:ascii="Arial" w:hAnsi="Arial" w:cs="Arial"/>
                <w:b/>
                <w:bCs/>
                <w:color w:val="000000"/>
                <w:sz w:val="20"/>
                <w:szCs w:val="20"/>
              </w:rPr>
            </w:pPr>
            <w:ins w:id="344" w:author="Yessica Zamudio Sangabriel" w:date="2019-08-11T16:58:00Z">
              <w:r w:rsidRPr="003A08F9">
                <w:rPr>
                  <w:rFonts w:ascii="Arial" w:hAnsi="Arial" w:cs="Arial"/>
                  <w:b/>
                  <w:bCs/>
                  <w:color w:val="000000"/>
                  <w:sz w:val="20"/>
                  <w:szCs w:val="20"/>
                </w:rPr>
                <w:t xml:space="preserve">Autor </w:t>
              </w:r>
            </w:ins>
          </w:p>
        </w:tc>
        <w:tc>
          <w:tcPr>
            <w:tcW w:w="1440" w:type="dxa"/>
            <w:tcBorders>
              <w:top w:val="single" w:sz="4" w:space="0" w:color="auto"/>
              <w:bottom w:val="single" w:sz="4" w:space="0" w:color="auto"/>
            </w:tcBorders>
            <w:vAlign w:val="center"/>
          </w:tcPr>
          <w:p w14:paraId="428AA523" w14:textId="77777777" w:rsidR="00410C1F" w:rsidRPr="00410C1F" w:rsidRDefault="00410C1F" w:rsidP="00410C1F">
            <w:pPr>
              <w:spacing w:before="360" w:after="120"/>
              <w:jc w:val="both"/>
              <w:rPr>
                <w:ins w:id="345" w:author="Yessica Zamudio Sangabriel" w:date="2019-08-11T16:58:00Z"/>
                <w:rFonts w:ascii="Arial" w:hAnsi="Arial" w:cs="Arial"/>
                <w:b/>
                <w:bCs/>
                <w:sz w:val="20"/>
                <w:szCs w:val="20"/>
              </w:rPr>
            </w:pPr>
            <w:ins w:id="346" w:author="Yessica Zamudio Sangabriel" w:date="2019-08-11T16:58:00Z">
              <w:r w:rsidRPr="00410C1F">
                <w:rPr>
                  <w:rFonts w:ascii="Arial" w:hAnsi="Arial" w:cs="Arial"/>
                  <w:b/>
                  <w:bCs/>
                  <w:sz w:val="20"/>
                  <w:szCs w:val="20"/>
                </w:rPr>
                <w:t>Año</w:t>
              </w:r>
            </w:ins>
          </w:p>
        </w:tc>
        <w:tc>
          <w:tcPr>
            <w:tcW w:w="1440" w:type="dxa"/>
            <w:tcBorders>
              <w:top w:val="single" w:sz="4" w:space="0" w:color="auto"/>
              <w:bottom w:val="single" w:sz="4" w:space="0" w:color="auto"/>
            </w:tcBorders>
            <w:vAlign w:val="center"/>
          </w:tcPr>
          <w:p w14:paraId="5BEE19A9" w14:textId="77777777" w:rsidR="00410C1F" w:rsidRPr="00410C1F" w:rsidRDefault="00410C1F" w:rsidP="00410C1F">
            <w:pPr>
              <w:spacing w:before="360" w:after="120"/>
              <w:jc w:val="both"/>
              <w:rPr>
                <w:ins w:id="347" w:author="Yessica Zamudio Sangabriel" w:date="2019-08-11T16:58:00Z"/>
                <w:rFonts w:ascii="Arial" w:hAnsi="Arial" w:cs="Arial"/>
                <w:b/>
                <w:bCs/>
                <w:sz w:val="20"/>
                <w:szCs w:val="20"/>
              </w:rPr>
            </w:pPr>
            <w:ins w:id="348" w:author="Yessica Zamudio Sangabriel" w:date="2019-08-11T16:58:00Z">
              <w:r w:rsidRPr="00410C1F">
                <w:rPr>
                  <w:rFonts w:ascii="Arial" w:hAnsi="Arial" w:cs="Arial"/>
                  <w:b/>
                  <w:bCs/>
                  <w:sz w:val="20"/>
                  <w:szCs w:val="20"/>
                </w:rPr>
                <w:t>Titulo</w:t>
              </w:r>
            </w:ins>
          </w:p>
        </w:tc>
        <w:tc>
          <w:tcPr>
            <w:tcW w:w="1440" w:type="dxa"/>
            <w:tcBorders>
              <w:top w:val="single" w:sz="4" w:space="0" w:color="auto"/>
              <w:bottom w:val="single" w:sz="4" w:space="0" w:color="auto"/>
            </w:tcBorders>
            <w:vAlign w:val="center"/>
          </w:tcPr>
          <w:p w14:paraId="585B6274" w14:textId="77777777" w:rsidR="00410C1F" w:rsidRPr="003A08F9" w:rsidRDefault="00410C1F" w:rsidP="00410C1F">
            <w:pPr>
              <w:spacing w:before="360" w:after="120"/>
              <w:jc w:val="both"/>
              <w:rPr>
                <w:ins w:id="349" w:author="Yessica Zamudio Sangabriel" w:date="2019-08-11T16:58:00Z"/>
                <w:rFonts w:ascii="Arial" w:hAnsi="Arial" w:cs="Arial"/>
                <w:b/>
                <w:bCs/>
                <w:color w:val="000000"/>
                <w:sz w:val="20"/>
                <w:szCs w:val="20"/>
              </w:rPr>
            </w:pPr>
            <w:ins w:id="350" w:author="Yessica Zamudio Sangabriel" w:date="2019-08-11T16:58:00Z">
              <w:r w:rsidRPr="003A08F9">
                <w:rPr>
                  <w:rFonts w:ascii="Arial" w:hAnsi="Arial" w:cs="Arial"/>
                  <w:b/>
                  <w:bCs/>
                  <w:color w:val="000000"/>
                  <w:sz w:val="20"/>
                  <w:szCs w:val="20"/>
                </w:rPr>
                <w:t>Técnica de evaluación</w:t>
              </w:r>
            </w:ins>
          </w:p>
        </w:tc>
        <w:tc>
          <w:tcPr>
            <w:tcW w:w="1440" w:type="dxa"/>
            <w:tcBorders>
              <w:top w:val="single" w:sz="4" w:space="0" w:color="auto"/>
              <w:bottom w:val="single" w:sz="4" w:space="0" w:color="auto"/>
            </w:tcBorders>
            <w:vAlign w:val="center"/>
          </w:tcPr>
          <w:p w14:paraId="44DCD1DC" w14:textId="77777777" w:rsidR="00410C1F" w:rsidRPr="00410C1F" w:rsidRDefault="00410C1F" w:rsidP="00410C1F">
            <w:pPr>
              <w:spacing w:before="360" w:after="120"/>
              <w:jc w:val="both"/>
              <w:rPr>
                <w:ins w:id="351" w:author="Yessica Zamudio Sangabriel" w:date="2019-08-11T16:58:00Z"/>
                <w:rFonts w:ascii="Arial" w:hAnsi="Arial" w:cs="Arial"/>
                <w:b/>
                <w:bCs/>
                <w:sz w:val="20"/>
                <w:szCs w:val="20"/>
              </w:rPr>
            </w:pPr>
            <w:ins w:id="352" w:author="Yessica Zamudio Sangabriel" w:date="2019-08-11T16:58:00Z">
              <w:r w:rsidRPr="00410C1F">
                <w:rPr>
                  <w:rFonts w:ascii="Arial" w:hAnsi="Arial" w:cs="Arial"/>
                  <w:b/>
                  <w:bCs/>
                  <w:sz w:val="20"/>
                  <w:szCs w:val="20"/>
                </w:rPr>
                <w:t>Caso de estudio</w:t>
              </w:r>
            </w:ins>
          </w:p>
        </w:tc>
      </w:tr>
      <w:tr w:rsidR="00410C1F" w14:paraId="3638093A" w14:textId="77777777" w:rsidTr="00410C1F">
        <w:trPr>
          <w:jc w:val="center"/>
          <w:ins w:id="353" w:author="Yessica Zamudio Sangabriel" w:date="2019-08-11T16:58:00Z"/>
        </w:trPr>
        <w:tc>
          <w:tcPr>
            <w:tcW w:w="1440" w:type="dxa"/>
            <w:tcBorders>
              <w:top w:val="single" w:sz="4" w:space="0" w:color="auto"/>
              <w:bottom w:val="single" w:sz="4" w:space="0" w:color="auto"/>
            </w:tcBorders>
            <w:vAlign w:val="center"/>
          </w:tcPr>
          <w:p w14:paraId="4D571DF6" w14:textId="77777777" w:rsidR="00410C1F" w:rsidRPr="00410C1F" w:rsidRDefault="00410C1F">
            <w:pPr>
              <w:spacing w:before="360" w:after="120"/>
              <w:jc w:val="center"/>
              <w:rPr>
                <w:ins w:id="354" w:author="Yessica Zamudio Sangabriel" w:date="2019-08-11T16:58:00Z"/>
                <w:rFonts w:ascii="Arial" w:hAnsi="Arial" w:cs="Arial"/>
                <w:bCs/>
                <w:color w:val="000000"/>
                <w:sz w:val="20"/>
                <w:szCs w:val="20"/>
                <w:rPrChange w:id="355" w:author="Yessica Zamudio Sangabriel" w:date="2019-08-11T16:59:00Z">
                  <w:rPr>
                    <w:ins w:id="356" w:author="Yessica Zamudio Sangabriel" w:date="2019-08-11T16:58:00Z"/>
                    <w:rFonts w:ascii="Arial" w:hAnsi="Arial" w:cs="Arial"/>
                    <w:b/>
                    <w:bCs/>
                    <w:color w:val="000000"/>
                    <w:sz w:val="20"/>
                    <w:szCs w:val="20"/>
                  </w:rPr>
                </w:rPrChange>
              </w:rPr>
              <w:pPrChange w:id="357" w:author="Yessica Zamudio Sangabriel" w:date="2019-08-11T16:59:00Z">
                <w:pPr>
                  <w:spacing w:before="360" w:after="120"/>
                  <w:jc w:val="both"/>
                </w:pPr>
              </w:pPrChange>
            </w:pPr>
            <w:proofErr w:type="spellStart"/>
            <w:ins w:id="358" w:author="Yessica Zamudio Sangabriel" w:date="2019-08-11T16:58:00Z">
              <w:r w:rsidRPr="00410C1F">
                <w:rPr>
                  <w:rFonts w:ascii="Arial" w:hAnsi="Arial" w:cs="Arial"/>
                  <w:bCs/>
                  <w:color w:val="000000"/>
                  <w:sz w:val="20"/>
                  <w:szCs w:val="20"/>
                  <w:rPrChange w:id="359" w:author="Yessica Zamudio Sangabriel" w:date="2019-08-11T16:59:00Z">
                    <w:rPr>
                      <w:rFonts w:ascii="Arial" w:hAnsi="Arial" w:cs="Arial"/>
                      <w:b/>
                      <w:bCs/>
                      <w:color w:val="000000"/>
                      <w:sz w:val="20"/>
                      <w:szCs w:val="20"/>
                    </w:rPr>
                  </w:rPrChange>
                </w:rPr>
                <w:t>Bresciani</w:t>
              </w:r>
              <w:proofErr w:type="spellEnd"/>
              <w:r w:rsidRPr="00410C1F">
                <w:rPr>
                  <w:rFonts w:ascii="Arial" w:hAnsi="Arial" w:cs="Arial"/>
                  <w:bCs/>
                  <w:color w:val="000000"/>
                  <w:sz w:val="20"/>
                  <w:szCs w:val="20"/>
                  <w:rPrChange w:id="360" w:author="Yessica Zamudio Sangabriel" w:date="2019-08-11T16:59:00Z">
                    <w:rPr>
                      <w:rFonts w:ascii="Arial" w:hAnsi="Arial" w:cs="Arial"/>
                      <w:b/>
                      <w:bCs/>
                      <w:color w:val="000000"/>
                      <w:sz w:val="20"/>
                      <w:szCs w:val="20"/>
                    </w:rPr>
                  </w:rPrChange>
                </w:rPr>
                <w:t xml:space="preserve">, S., &amp; </w:t>
              </w:r>
              <w:proofErr w:type="spellStart"/>
              <w:r w:rsidRPr="00410C1F">
                <w:rPr>
                  <w:rFonts w:ascii="Arial" w:hAnsi="Arial" w:cs="Arial"/>
                  <w:bCs/>
                  <w:color w:val="000000"/>
                  <w:sz w:val="20"/>
                  <w:szCs w:val="20"/>
                  <w:rPrChange w:id="361" w:author="Yessica Zamudio Sangabriel" w:date="2019-08-11T16:59:00Z">
                    <w:rPr>
                      <w:rFonts w:ascii="Arial" w:hAnsi="Arial" w:cs="Arial"/>
                      <w:b/>
                      <w:bCs/>
                      <w:color w:val="000000"/>
                      <w:sz w:val="20"/>
                      <w:szCs w:val="20"/>
                    </w:rPr>
                  </w:rPrChange>
                </w:rPr>
                <w:t>Eppler</w:t>
              </w:r>
              <w:proofErr w:type="spellEnd"/>
              <w:r w:rsidRPr="00410C1F">
                <w:rPr>
                  <w:rFonts w:ascii="Arial" w:hAnsi="Arial" w:cs="Arial"/>
                  <w:bCs/>
                  <w:color w:val="000000"/>
                  <w:sz w:val="20"/>
                  <w:szCs w:val="20"/>
                  <w:rPrChange w:id="362" w:author="Yessica Zamudio Sangabriel" w:date="2019-08-11T16:59:00Z">
                    <w:rPr>
                      <w:rFonts w:ascii="Arial" w:hAnsi="Arial" w:cs="Arial"/>
                      <w:b/>
                      <w:bCs/>
                      <w:color w:val="000000"/>
                      <w:sz w:val="20"/>
                      <w:szCs w:val="20"/>
                    </w:rPr>
                  </w:rPrChange>
                </w:rPr>
                <w:t>, M. J.</w:t>
              </w:r>
            </w:ins>
          </w:p>
        </w:tc>
        <w:tc>
          <w:tcPr>
            <w:tcW w:w="1440" w:type="dxa"/>
            <w:tcBorders>
              <w:top w:val="single" w:sz="4" w:space="0" w:color="auto"/>
              <w:bottom w:val="single" w:sz="4" w:space="0" w:color="auto"/>
            </w:tcBorders>
            <w:vAlign w:val="center"/>
          </w:tcPr>
          <w:p w14:paraId="2225465A" w14:textId="77777777" w:rsidR="00410C1F" w:rsidRPr="00410C1F" w:rsidRDefault="00410C1F">
            <w:pPr>
              <w:spacing w:before="360" w:after="120"/>
              <w:jc w:val="center"/>
              <w:rPr>
                <w:ins w:id="363" w:author="Yessica Zamudio Sangabriel" w:date="2019-08-11T16:58:00Z"/>
                <w:rFonts w:ascii="Arial" w:hAnsi="Arial" w:cs="Arial"/>
                <w:bCs/>
                <w:sz w:val="20"/>
                <w:szCs w:val="20"/>
                <w:rPrChange w:id="364" w:author="Yessica Zamudio Sangabriel" w:date="2019-08-11T16:59:00Z">
                  <w:rPr>
                    <w:ins w:id="365" w:author="Yessica Zamudio Sangabriel" w:date="2019-08-11T16:58:00Z"/>
                    <w:rFonts w:ascii="Arial" w:hAnsi="Arial" w:cs="Arial"/>
                    <w:b/>
                    <w:bCs/>
                    <w:sz w:val="20"/>
                    <w:szCs w:val="20"/>
                  </w:rPr>
                </w:rPrChange>
              </w:rPr>
              <w:pPrChange w:id="366" w:author="Yessica Zamudio Sangabriel" w:date="2019-08-11T16:59:00Z">
                <w:pPr>
                  <w:spacing w:before="360" w:after="120"/>
                  <w:jc w:val="both"/>
                </w:pPr>
              </w:pPrChange>
            </w:pPr>
            <w:ins w:id="367" w:author="Yessica Zamudio Sangabriel" w:date="2019-08-11T16:58:00Z">
              <w:r w:rsidRPr="00410C1F">
                <w:rPr>
                  <w:rFonts w:ascii="Arial" w:hAnsi="Arial" w:cs="Arial"/>
                  <w:bCs/>
                  <w:sz w:val="20"/>
                  <w:szCs w:val="20"/>
                  <w:rPrChange w:id="368" w:author="Yessica Zamudio Sangabriel" w:date="2019-08-11T16:59:00Z">
                    <w:rPr>
                      <w:rFonts w:ascii="Arial" w:hAnsi="Arial" w:cs="Arial"/>
                      <w:b/>
                      <w:bCs/>
                      <w:sz w:val="20"/>
                      <w:szCs w:val="20"/>
                    </w:rPr>
                  </w:rPrChange>
                </w:rPr>
                <w:t>2009</w:t>
              </w:r>
            </w:ins>
          </w:p>
        </w:tc>
        <w:tc>
          <w:tcPr>
            <w:tcW w:w="1440" w:type="dxa"/>
            <w:tcBorders>
              <w:top w:val="single" w:sz="4" w:space="0" w:color="auto"/>
              <w:bottom w:val="single" w:sz="4" w:space="0" w:color="auto"/>
            </w:tcBorders>
            <w:vAlign w:val="center"/>
          </w:tcPr>
          <w:p w14:paraId="0B08B853" w14:textId="77777777" w:rsidR="00410C1F" w:rsidRPr="00410C1F" w:rsidRDefault="00410C1F">
            <w:pPr>
              <w:spacing w:before="360" w:after="120"/>
              <w:jc w:val="center"/>
              <w:rPr>
                <w:ins w:id="369" w:author="Yessica Zamudio Sangabriel" w:date="2019-08-11T16:58:00Z"/>
                <w:rFonts w:ascii="Arial" w:hAnsi="Arial" w:cs="Arial"/>
                <w:bCs/>
                <w:sz w:val="20"/>
                <w:szCs w:val="20"/>
                <w:rPrChange w:id="370" w:author="Yessica Zamudio Sangabriel" w:date="2019-08-11T16:59:00Z">
                  <w:rPr>
                    <w:ins w:id="371" w:author="Yessica Zamudio Sangabriel" w:date="2019-08-11T16:58:00Z"/>
                    <w:rFonts w:ascii="Arial" w:hAnsi="Arial" w:cs="Arial"/>
                    <w:b/>
                    <w:bCs/>
                    <w:sz w:val="20"/>
                    <w:szCs w:val="20"/>
                  </w:rPr>
                </w:rPrChange>
              </w:rPr>
              <w:pPrChange w:id="372" w:author="Yessica Zamudio Sangabriel" w:date="2019-08-11T16:59:00Z">
                <w:pPr>
                  <w:spacing w:before="360" w:after="120"/>
                  <w:jc w:val="both"/>
                </w:pPr>
              </w:pPrChange>
            </w:pPr>
            <w:proofErr w:type="spellStart"/>
            <w:ins w:id="373" w:author="Yessica Zamudio Sangabriel" w:date="2019-08-11T16:58:00Z">
              <w:r w:rsidRPr="00410C1F">
                <w:rPr>
                  <w:rFonts w:ascii="Arial" w:hAnsi="Arial" w:cs="Arial"/>
                  <w:bCs/>
                  <w:sz w:val="20"/>
                  <w:szCs w:val="20"/>
                  <w:rPrChange w:id="374" w:author="Yessica Zamudio Sangabriel" w:date="2019-08-11T16:59:00Z">
                    <w:rPr>
                      <w:rFonts w:ascii="Arial" w:hAnsi="Arial" w:cs="Arial"/>
                      <w:b/>
                      <w:bCs/>
                      <w:sz w:val="20"/>
                      <w:szCs w:val="20"/>
                    </w:rPr>
                  </w:rPrChange>
                </w:rPr>
                <w:t>The</w:t>
              </w:r>
              <w:proofErr w:type="spellEnd"/>
              <w:r w:rsidRPr="00410C1F">
                <w:rPr>
                  <w:rFonts w:ascii="Arial" w:hAnsi="Arial" w:cs="Arial"/>
                  <w:bCs/>
                  <w:sz w:val="20"/>
                  <w:szCs w:val="20"/>
                  <w:rPrChange w:id="375"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76" w:author="Yessica Zamudio Sangabriel" w:date="2019-08-11T16:59:00Z">
                    <w:rPr>
                      <w:rFonts w:ascii="Arial" w:hAnsi="Arial" w:cs="Arial"/>
                      <w:b/>
                      <w:bCs/>
                      <w:sz w:val="20"/>
                      <w:szCs w:val="20"/>
                    </w:rPr>
                  </w:rPrChange>
                </w:rPr>
                <w:t>benefits</w:t>
              </w:r>
              <w:proofErr w:type="spellEnd"/>
              <w:r w:rsidRPr="00410C1F">
                <w:rPr>
                  <w:rFonts w:ascii="Arial" w:hAnsi="Arial" w:cs="Arial"/>
                  <w:bCs/>
                  <w:sz w:val="20"/>
                  <w:szCs w:val="20"/>
                  <w:rPrChange w:id="377"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78" w:author="Yessica Zamudio Sangabriel" w:date="2019-08-11T16:59:00Z">
                    <w:rPr>
                      <w:rFonts w:ascii="Arial" w:hAnsi="Arial" w:cs="Arial"/>
                      <w:b/>
                      <w:bCs/>
                      <w:sz w:val="20"/>
                      <w:szCs w:val="20"/>
                    </w:rPr>
                  </w:rPrChange>
                </w:rPr>
                <w:t>of</w:t>
              </w:r>
              <w:proofErr w:type="spellEnd"/>
              <w:r w:rsidRPr="00410C1F">
                <w:rPr>
                  <w:rFonts w:ascii="Arial" w:hAnsi="Arial" w:cs="Arial"/>
                  <w:bCs/>
                  <w:sz w:val="20"/>
                  <w:szCs w:val="20"/>
                  <w:rPrChange w:id="379"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80" w:author="Yessica Zamudio Sangabriel" w:date="2019-08-11T16:59:00Z">
                    <w:rPr>
                      <w:rFonts w:ascii="Arial" w:hAnsi="Arial" w:cs="Arial"/>
                      <w:b/>
                      <w:bCs/>
                      <w:sz w:val="20"/>
                      <w:szCs w:val="20"/>
                    </w:rPr>
                  </w:rPrChange>
                </w:rPr>
                <w:t>synchronous</w:t>
              </w:r>
              <w:proofErr w:type="spellEnd"/>
              <w:r w:rsidRPr="00410C1F">
                <w:rPr>
                  <w:rFonts w:ascii="Arial" w:hAnsi="Arial" w:cs="Arial"/>
                  <w:bCs/>
                  <w:sz w:val="20"/>
                  <w:szCs w:val="20"/>
                  <w:rPrChange w:id="381"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82" w:author="Yessica Zamudio Sangabriel" w:date="2019-08-11T16:59:00Z">
                    <w:rPr>
                      <w:rFonts w:ascii="Arial" w:hAnsi="Arial" w:cs="Arial"/>
                      <w:b/>
                      <w:bCs/>
                      <w:sz w:val="20"/>
                      <w:szCs w:val="20"/>
                    </w:rPr>
                  </w:rPrChange>
                </w:rPr>
                <w:t>collaborative</w:t>
              </w:r>
              <w:proofErr w:type="spellEnd"/>
              <w:r w:rsidRPr="00410C1F">
                <w:rPr>
                  <w:rFonts w:ascii="Arial" w:hAnsi="Arial" w:cs="Arial"/>
                  <w:bCs/>
                  <w:sz w:val="20"/>
                  <w:szCs w:val="20"/>
                  <w:rPrChange w:id="383"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84" w:author="Yessica Zamudio Sangabriel" w:date="2019-08-11T16:59:00Z">
                    <w:rPr>
                      <w:rFonts w:ascii="Arial" w:hAnsi="Arial" w:cs="Arial"/>
                      <w:b/>
                      <w:bCs/>
                      <w:sz w:val="20"/>
                      <w:szCs w:val="20"/>
                    </w:rPr>
                  </w:rPrChange>
                </w:rPr>
                <w:t>information</w:t>
              </w:r>
              <w:proofErr w:type="spellEnd"/>
              <w:r w:rsidRPr="00410C1F">
                <w:rPr>
                  <w:rFonts w:ascii="Arial" w:hAnsi="Arial" w:cs="Arial"/>
                  <w:bCs/>
                  <w:sz w:val="20"/>
                  <w:szCs w:val="20"/>
                  <w:rPrChange w:id="385"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86" w:author="Yessica Zamudio Sangabriel" w:date="2019-08-11T16:59:00Z">
                    <w:rPr>
                      <w:rFonts w:ascii="Arial" w:hAnsi="Arial" w:cs="Arial"/>
                      <w:b/>
                      <w:bCs/>
                      <w:sz w:val="20"/>
                      <w:szCs w:val="20"/>
                    </w:rPr>
                  </w:rPrChange>
                </w:rPr>
                <w:t>visualization</w:t>
              </w:r>
              <w:proofErr w:type="spellEnd"/>
              <w:r w:rsidRPr="00410C1F">
                <w:rPr>
                  <w:rFonts w:ascii="Arial" w:hAnsi="Arial" w:cs="Arial"/>
                  <w:bCs/>
                  <w:sz w:val="20"/>
                  <w:szCs w:val="20"/>
                  <w:rPrChange w:id="387"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88" w:author="Yessica Zamudio Sangabriel" w:date="2019-08-11T16:59:00Z">
                    <w:rPr>
                      <w:rFonts w:ascii="Arial" w:hAnsi="Arial" w:cs="Arial"/>
                      <w:b/>
                      <w:bCs/>
                      <w:sz w:val="20"/>
                      <w:szCs w:val="20"/>
                    </w:rPr>
                  </w:rPrChange>
                </w:rPr>
                <w:t>Evidence</w:t>
              </w:r>
              <w:proofErr w:type="spellEnd"/>
              <w:r w:rsidRPr="00410C1F">
                <w:rPr>
                  <w:rFonts w:ascii="Arial" w:hAnsi="Arial" w:cs="Arial"/>
                  <w:bCs/>
                  <w:sz w:val="20"/>
                  <w:szCs w:val="20"/>
                  <w:rPrChange w:id="389"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90" w:author="Yessica Zamudio Sangabriel" w:date="2019-08-11T16:59:00Z">
                    <w:rPr>
                      <w:rFonts w:ascii="Arial" w:hAnsi="Arial" w:cs="Arial"/>
                      <w:b/>
                      <w:bCs/>
                      <w:sz w:val="20"/>
                      <w:szCs w:val="20"/>
                    </w:rPr>
                  </w:rPrChange>
                </w:rPr>
                <w:t>from</w:t>
              </w:r>
              <w:proofErr w:type="spellEnd"/>
              <w:r w:rsidRPr="00410C1F">
                <w:rPr>
                  <w:rFonts w:ascii="Arial" w:hAnsi="Arial" w:cs="Arial"/>
                  <w:bCs/>
                  <w:sz w:val="20"/>
                  <w:szCs w:val="20"/>
                  <w:rPrChange w:id="391"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392" w:author="Yessica Zamudio Sangabriel" w:date="2019-08-11T16:59:00Z">
                    <w:rPr>
                      <w:rFonts w:ascii="Arial" w:hAnsi="Arial" w:cs="Arial"/>
                      <w:b/>
                      <w:bCs/>
                      <w:sz w:val="20"/>
                      <w:szCs w:val="20"/>
                    </w:rPr>
                  </w:rPrChange>
                </w:rPr>
                <w:t>an</w:t>
              </w:r>
              <w:proofErr w:type="spellEnd"/>
              <w:r w:rsidRPr="00410C1F">
                <w:rPr>
                  <w:rFonts w:ascii="Arial" w:hAnsi="Arial" w:cs="Arial"/>
                  <w:bCs/>
                  <w:sz w:val="20"/>
                  <w:szCs w:val="20"/>
                  <w:rPrChange w:id="393" w:author="Yessica Zamudio Sangabriel" w:date="2019-08-11T16:59:00Z">
                    <w:rPr>
                      <w:rFonts w:ascii="Arial" w:hAnsi="Arial" w:cs="Arial"/>
                      <w:b/>
                      <w:bCs/>
                      <w:sz w:val="20"/>
                      <w:szCs w:val="20"/>
                    </w:rPr>
                  </w:rPrChange>
                </w:rPr>
                <w:t xml:space="preserve"> experimental </w:t>
              </w:r>
              <w:proofErr w:type="spellStart"/>
              <w:r w:rsidRPr="00410C1F">
                <w:rPr>
                  <w:rFonts w:ascii="Arial" w:hAnsi="Arial" w:cs="Arial"/>
                  <w:bCs/>
                  <w:sz w:val="20"/>
                  <w:szCs w:val="20"/>
                  <w:rPrChange w:id="394" w:author="Yessica Zamudio Sangabriel" w:date="2019-08-11T16:59:00Z">
                    <w:rPr>
                      <w:rFonts w:ascii="Arial" w:hAnsi="Arial" w:cs="Arial"/>
                      <w:b/>
                      <w:bCs/>
                      <w:sz w:val="20"/>
                      <w:szCs w:val="20"/>
                    </w:rPr>
                  </w:rPrChange>
                </w:rPr>
                <w:t>evaluation</w:t>
              </w:r>
              <w:proofErr w:type="spellEnd"/>
              <w:r w:rsidRPr="00410C1F">
                <w:rPr>
                  <w:rFonts w:ascii="Arial" w:hAnsi="Arial" w:cs="Arial"/>
                  <w:bCs/>
                  <w:sz w:val="20"/>
                  <w:szCs w:val="20"/>
                  <w:rPrChange w:id="395" w:author="Yessica Zamudio Sangabriel" w:date="2019-08-11T16:59:00Z">
                    <w:rPr>
                      <w:rFonts w:ascii="Arial" w:hAnsi="Arial" w:cs="Arial"/>
                      <w:b/>
                      <w:bCs/>
                      <w:sz w:val="20"/>
                      <w:szCs w:val="20"/>
                    </w:rPr>
                  </w:rPrChange>
                </w:rPr>
                <w:t>.</w:t>
              </w:r>
            </w:ins>
          </w:p>
        </w:tc>
        <w:tc>
          <w:tcPr>
            <w:tcW w:w="1440" w:type="dxa"/>
            <w:tcBorders>
              <w:top w:val="single" w:sz="4" w:space="0" w:color="auto"/>
              <w:bottom w:val="single" w:sz="4" w:space="0" w:color="auto"/>
            </w:tcBorders>
            <w:vAlign w:val="center"/>
          </w:tcPr>
          <w:p w14:paraId="68940285" w14:textId="77777777" w:rsidR="00410C1F" w:rsidRPr="00410C1F" w:rsidRDefault="00410C1F">
            <w:pPr>
              <w:spacing w:before="360" w:after="120"/>
              <w:jc w:val="center"/>
              <w:rPr>
                <w:ins w:id="396" w:author="Yessica Zamudio Sangabriel" w:date="2019-08-11T16:58:00Z"/>
                <w:rFonts w:ascii="Arial" w:hAnsi="Arial" w:cs="Arial"/>
                <w:bCs/>
                <w:color w:val="000000"/>
                <w:sz w:val="20"/>
                <w:szCs w:val="20"/>
                <w:rPrChange w:id="397" w:author="Yessica Zamudio Sangabriel" w:date="2019-08-11T16:59:00Z">
                  <w:rPr>
                    <w:ins w:id="398" w:author="Yessica Zamudio Sangabriel" w:date="2019-08-11T16:58:00Z"/>
                    <w:rFonts w:ascii="Arial" w:hAnsi="Arial" w:cs="Arial"/>
                    <w:b/>
                    <w:bCs/>
                    <w:color w:val="000000"/>
                    <w:sz w:val="20"/>
                    <w:szCs w:val="20"/>
                  </w:rPr>
                </w:rPrChange>
              </w:rPr>
              <w:pPrChange w:id="399" w:author="Yessica Zamudio Sangabriel" w:date="2019-08-11T16:59:00Z">
                <w:pPr>
                  <w:spacing w:before="360" w:after="120"/>
                  <w:jc w:val="both"/>
                </w:pPr>
              </w:pPrChange>
            </w:pPr>
            <w:ins w:id="400" w:author="Yessica Zamudio Sangabriel" w:date="2019-08-11T16:58:00Z">
              <w:r w:rsidRPr="00410C1F">
                <w:rPr>
                  <w:rFonts w:ascii="Arial" w:hAnsi="Arial" w:cs="Arial"/>
                  <w:bCs/>
                  <w:color w:val="000000"/>
                  <w:sz w:val="20"/>
                  <w:szCs w:val="20"/>
                  <w:rPrChange w:id="401" w:author="Yessica Zamudio Sangabriel" w:date="2019-08-11T16:59:00Z">
                    <w:rPr>
                      <w:rFonts w:ascii="Arial" w:hAnsi="Arial" w:cs="Arial"/>
                      <w:b/>
                      <w:bCs/>
                      <w:color w:val="000000"/>
                      <w:sz w:val="20"/>
                      <w:szCs w:val="20"/>
                    </w:rPr>
                  </w:rPrChange>
                </w:rPr>
                <w:t>Método empírico</w:t>
              </w:r>
            </w:ins>
          </w:p>
        </w:tc>
        <w:tc>
          <w:tcPr>
            <w:tcW w:w="1440" w:type="dxa"/>
            <w:tcBorders>
              <w:top w:val="single" w:sz="4" w:space="0" w:color="auto"/>
              <w:bottom w:val="single" w:sz="4" w:space="0" w:color="auto"/>
            </w:tcBorders>
            <w:vAlign w:val="center"/>
          </w:tcPr>
          <w:p w14:paraId="11319544" w14:textId="176F8DE8" w:rsidR="00410C1F" w:rsidRPr="00410C1F" w:rsidRDefault="00410C1F">
            <w:pPr>
              <w:spacing w:before="360" w:after="120"/>
              <w:jc w:val="center"/>
              <w:rPr>
                <w:ins w:id="402" w:author="Yessica Zamudio Sangabriel" w:date="2019-08-11T16:58:00Z"/>
                <w:rFonts w:ascii="Arial" w:hAnsi="Arial" w:cs="Arial"/>
                <w:bCs/>
                <w:sz w:val="20"/>
                <w:szCs w:val="20"/>
                <w:rPrChange w:id="403" w:author="Yessica Zamudio Sangabriel" w:date="2019-08-11T16:59:00Z">
                  <w:rPr>
                    <w:ins w:id="404" w:author="Yessica Zamudio Sangabriel" w:date="2019-08-11T16:58:00Z"/>
                    <w:rFonts w:ascii="Arial" w:hAnsi="Arial" w:cs="Arial"/>
                    <w:b/>
                    <w:bCs/>
                    <w:sz w:val="20"/>
                    <w:szCs w:val="20"/>
                  </w:rPr>
                </w:rPrChange>
              </w:rPr>
              <w:pPrChange w:id="405" w:author="Yessica Zamudio Sangabriel" w:date="2019-08-11T16:59:00Z">
                <w:pPr>
                  <w:spacing w:before="360" w:after="120"/>
                  <w:jc w:val="both"/>
                </w:pPr>
              </w:pPrChange>
            </w:pPr>
            <w:ins w:id="406" w:author="Yessica Zamudio Sangabriel" w:date="2019-08-11T16:58:00Z">
              <w:r w:rsidRPr="00410C1F">
                <w:rPr>
                  <w:rFonts w:ascii="Arial" w:hAnsi="Arial" w:cs="Arial"/>
                  <w:bCs/>
                  <w:sz w:val="20"/>
                  <w:szCs w:val="20"/>
                  <w:rPrChange w:id="407" w:author="Yessica Zamudio Sangabriel" w:date="2019-08-11T16:59:00Z">
                    <w:rPr>
                      <w:rFonts w:ascii="Arial" w:hAnsi="Arial" w:cs="Arial"/>
                      <w:b/>
                      <w:bCs/>
                      <w:sz w:val="20"/>
                      <w:szCs w:val="20"/>
                    </w:rPr>
                  </w:rPrChange>
                </w:rPr>
                <w:t>Empresas</w:t>
              </w:r>
            </w:ins>
          </w:p>
        </w:tc>
      </w:tr>
      <w:tr w:rsidR="00410C1F" w14:paraId="60704606" w14:textId="77777777" w:rsidTr="00410C1F">
        <w:trPr>
          <w:jc w:val="center"/>
          <w:ins w:id="408" w:author="Yessica Zamudio Sangabriel" w:date="2019-08-11T16:58:00Z"/>
        </w:trPr>
        <w:tc>
          <w:tcPr>
            <w:tcW w:w="1440" w:type="dxa"/>
            <w:tcBorders>
              <w:top w:val="single" w:sz="4" w:space="0" w:color="auto"/>
              <w:bottom w:val="single" w:sz="4" w:space="0" w:color="auto"/>
            </w:tcBorders>
            <w:vAlign w:val="center"/>
          </w:tcPr>
          <w:p w14:paraId="1EC6C067" w14:textId="77777777" w:rsidR="00410C1F" w:rsidRPr="00410C1F" w:rsidRDefault="00410C1F">
            <w:pPr>
              <w:spacing w:before="360" w:after="120"/>
              <w:jc w:val="center"/>
              <w:rPr>
                <w:ins w:id="409" w:author="Yessica Zamudio Sangabriel" w:date="2019-08-11T16:58:00Z"/>
                <w:rFonts w:ascii="Arial" w:hAnsi="Arial" w:cs="Arial"/>
                <w:bCs/>
                <w:color w:val="000000"/>
                <w:sz w:val="20"/>
                <w:szCs w:val="20"/>
                <w:rPrChange w:id="410" w:author="Yessica Zamudio Sangabriel" w:date="2019-08-11T16:59:00Z">
                  <w:rPr>
                    <w:ins w:id="411" w:author="Yessica Zamudio Sangabriel" w:date="2019-08-11T16:58:00Z"/>
                    <w:rFonts w:ascii="Arial" w:hAnsi="Arial" w:cs="Arial"/>
                    <w:b/>
                    <w:bCs/>
                    <w:color w:val="000000"/>
                    <w:sz w:val="20"/>
                    <w:szCs w:val="20"/>
                  </w:rPr>
                </w:rPrChange>
              </w:rPr>
              <w:pPrChange w:id="412" w:author="Yessica Zamudio Sangabriel" w:date="2019-08-11T16:59:00Z">
                <w:pPr>
                  <w:spacing w:before="360" w:after="120"/>
                  <w:jc w:val="both"/>
                </w:pPr>
              </w:pPrChange>
            </w:pPr>
            <w:ins w:id="413" w:author="Yessica Zamudio Sangabriel" w:date="2019-08-11T16:58:00Z">
              <w:r w:rsidRPr="00410C1F">
                <w:rPr>
                  <w:rFonts w:ascii="Arial" w:hAnsi="Arial" w:cs="Arial"/>
                  <w:bCs/>
                  <w:color w:val="000000"/>
                  <w:sz w:val="20"/>
                  <w:szCs w:val="20"/>
                  <w:rPrChange w:id="414" w:author="Yessica Zamudio Sangabriel" w:date="2019-08-11T16:59:00Z">
                    <w:rPr>
                      <w:rFonts w:ascii="Arial" w:hAnsi="Arial" w:cs="Arial"/>
                      <w:b/>
                      <w:bCs/>
                      <w:color w:val="000000"/>
                      <w:sz w:val="20"/>
                      <w:szCs w:val="20"/>
                    </w:rPr>
                  </w:rPrChange>
                </w:rPr>
                <w:t xml:space="preserve">Lam, H., Bertini, E., </w:t>
              </w:r>
              <w:proofErr w:type="spellStart"/>
              <w:r w:rsidRPr="00410C1F">
                <w:rPr>
                  <w:rFonts w:ascii="Arial" w:hAnsi="Arial" w:cs="Arial"/>
                  <w:bCs/>
                  <w:color w:val="000000"/>
                  <w:sz w:val="20"/>
                  <w:szCs w:val="20"/>
                  <w:rPrChange w:id="415" w:author="Yessica Zamudio Sangabriel" w:date="2019-08-11T16:59:00Z">
                    <w:rPr>
                      <w:rFonts w:ascii="Arial" w:hAnsi="Arial" w:cs="Arial"/>
                      <w:b/>
                      <w:bCs/>
                      <w:color w:val="000000"/>
                      <w:sz w:val="20"/>
                      <w:szCs w:val="20"/>
                    </w:rPr>
                  </w:rPrChange>
                </w:rPr>
                <w:t>Isenberg</w:t>
              </w:r>
              <w:proofErr w:type="spellEnd"/>
              <w:r w:rsidRPr="00410C1F">
                <w:rPr>
                  <w:rFonts w:ascii="Arial" w:hAnsi="Arial" w:cs="Arial"/>
                  <w:bCs/>
                  <w:color w:val="000000"/>
                  <w:sz w:val="20"/>
                  <w:szCs w:val="20"/>
                  <w:rPrChange w:id="416" w:author="Yessica Zamudio Sangabriel" w:date="2019-08-11T16:59:00Z">
                    <w:rPr>
                      <w:rFonts w:ascii="Arial" w:hAnsi="Arial" w:cs="Arial"/>
                      <w:b/>
                      <w:bCs/>
                      <w:color w:val="000000"/>
                      <w:sz w:val="20"/>
                      <w:szCs w:val="20"/>
                    </w:rPr>
                  </w:rPrChange>
                </w:rPr>
                <w:t xml:space="preserve">, P., </w:t>
              </w:r>
              <w:proofErr w:type="spellStart"/>
              <w:r w:rsidRPr="00410C1F">
                <w:rPr>
                  <w:rFonts w:ascii="Arial" w:hAnsi="Arial" w:cs="Arial"/>
                  <w:bCs/>
                  <w:color w:val="000000"/>
                  <w:sz w:val="20"/>
                  <w:szCs w:val="20"/>
                  <w:rPrChange w:id="417" w:author="Yessica Zamudio Sangabriel" w:date="2019-08-11T16:59:00Z">
                    <w:rPr>
                      <w:rFonts w:ascii="Arial" w:hAnsi="Arial" w:cs="Arial"/>
                      <w:b/>
                      <w:bCs/>
                      <w:color w:val="000000"/>
                      <w:sz w:val="20"/>
                      <w:szCs w:val="20"/>
                    </w:rPr>
                  </w:rPrChange>
                </w:rPr>
                <w:t>Plaisant</w:t>
              </w:r>
              <w:proofErr w:type="spellEnd"/>
              <w:r w:rsidRPr="00410C1F">
                <w:rPr>
                  <w:rFonts w:ascii="Arial" w:hAnsi="Arial" w:cs="Arial"/>
                  <w:bCs/>
                  <w:color w:val="000000"/>
                  <w:sz w:val="20"/>
                  <w:szCs w:val="20"/>
                  <w:rPrChange w:id="418" w:author="Yessica Zamudio Sangabriel" w:date="2019-08-11T16:59:00Z">
                    <w:rPr>
                      <w:rFonts w:ascii="Arial" w:hAnsi="Arial" w:cs="Arial"/>
                      <w:b/>
                      <w:bCs/>
                      <w:color w:val="000000"/>
                      <w:sz w:val="20"/>
                      <w:szCs w:val="20"/>
                    </w:rPr>
                  </w:rPrChange>
                </w:rPr>
                <w:t xml:space="preserve">, C., &amp; </w:t>
              </w:r>
              <w:proofErr w:type="spellStart"/>
              <w:r w:rsidRPr="00410C1F">
                <w:rPr>
                  <w:rFonts w:ascii="Arial" w:hAnsi="Arial" w:cs="Arial"/>
                  <w:bCs/>
                  <w:color w:val="000000"/>
                  <w:sz w:val="20"/>
                  <w:szCs w:val="20"/>
                  <w:rPrChange w:id="419" w:author="Yessica Zamudio Sangabriel" w:date="2019-08-11T16:59:00Z">
                    <w:rPr>
                      <w:rFonts w:ascii="Arial" w:hAnsi="Arial" w:cs="Arial"/>
                      <w:b/>
                      <w:bCs/>
                      <w:color w:val="000000"/>
                      <w:sz w:val="20"/>
                      <w:szCs w:val="20"/>
                    </w:rPr>
                  </w:rPrChange>
                </w:rPr>
                <w:t>Carpendale</w:t>
              </w:r>
              <w:proofErr w:type="spellEnd"/>
              <w:r w:rsidRPr="00410C1F">
                <w:rPr>
                  <w:rFonts w:ascii="Arial" w:hAnsi="Arial" w:cs="Arial"/>
                  <w:bCs/>
                  <w:color w:val="000000"/>
                  <w:sz w:val="20"/>
                  <w:szCs w:val="20"/>
                  <w:rPrChange w:id="420" w:author="Yessica Zamudio Sangabriel" w:date="2019-08-11T16:59:00Z">
                    <w:rPr>
                      <w:rFonts w:ascii="Arial" w:hAnsi="Arial" w:cs="Arial"/>
                      <w:b/>
                      <w:bCs/>
                      <w:color w:val="000000"/>
                      <w:sz w:val="20"/>
                      <w:szCs w:val="20"/>
                    </w:rPr>
                  </w:rPrChange>
                </w:rPr>
                <w:t>, S</w:t>
              </w:r>
            </w:ins>
          </w:p>
        </w:tc>
        <w:tc>
          <w:tcPr>
            <w:tcW w:w="1440" w:type="dxa"/>
            <w:tcBorders>
              <w:top w:val="single" w:sz="4" w:space="0" w:color="auto"/>
              <w:bottom w:val="single" w:sz="4" w:space="0" w:color="auto"/>
            </w:tcBorders>
            <w:vAlign w:val="center"/>
          </w:tcPr>
          <w:p w14:paraId="49CFEA16" w14:textId="77777777" w:rsidR="00410C1F" w:rsidRPr="00410C1F" w:rsidRDefault="00410C1F">
            <w:pPr>
              <w:spacing w:before="360" w:after="120"/>
              <w:jc w:val="center"/>
              <w:rPr>
                <w:ins w:id="421" w:author="Yessica Zamudio Sangabriel" w:date="2019-08-11T16:58:00Z"/>
                <w:rFonts w:ascii="Arial" w:hAnsi="Arial" w:cs="Arial"/>
                <w:bCs/>
                <w:sz w:val="20"/>
                <w:szCs w:val="20"/>
                <w:rPrChange w:id="422" w:author="Yessica Zamudio Sangabriel" w:date="2019-08-11T16:59:00Z">
                  <w:rPr>
                    <w:ins w:id="423" w:author="Yessica Zamudio Sangabriel" w:date="2019-08-11T16:58:00Z"/>
                    <w:rFonts w:ascii="Arial" w:hAnsi="Arial" w:cs="Arial"/>
                    <w:b/>
                    <w:bCs/>
                    <w:sz w:val="20"/>
                    <w:szCs w:val="20"/>
                  </w:rPr>
                </w:rPrChange>
              </w:rPr>
              <w:pPrChange w:id="424" w:author="Yessica Zamudio Sangabriel" w:date="2019-08-11T16:59:00Z">
                <w:pPr>
                  <w:spacing w:before="360" w:after="120"/>
                  <w:jc w:val="both"/>
                </w:pPr>
              </w:pPrChange>
            </w:pPr>
            <w:ins w:id="425" w:author="Yessica Zamudio Sangabriel" w:date="2019-08-11T16:58:00Z">
              <w:r w:rsidRPr="00410C1F">
                <w:rPr>
                  <w:rFonts w:ascii="Arial" w:hAnsi="Arial" w:cs="Arial"/>
                  <w:bCs/>
                  <w:sz w:val="20"/>
                  <w:szCs w:val="20"/>
                  <w:rPrChange w:id="426" w:author="Yessica Zamudio Sangabriel" w:date="2019-08-11T16:59:00Z">
                    <w:rPr>
                      <w:rFonts w:ascii="Arial" w:hAnsi="Arial" w:cs="Arial"/>
                      <w:b/>
                      <w:bCs/>
                      <w:sz w:val="20"/>
                      <w:szCs w:val="20"/>
                    </w:rPr>
                  </w:rPrChange>
                </w:rPr>
                <w:t>2012</w:t>
              </w:r>
            </w:ins>
          </w:p>
        </w:tc>
        <w:tc>
          <w:tcPr>
            <w:tcW w:w="1440" w:type="dxa"/>
            <w:tcBorders>
              <w:top w:val="single" w:sz="4" w:space="0" w:color="auto"/>
              <w:bottom w:val="single" w:sz="4" w:space="0" w:color="auto"/>
            </w:tcBorders>
            <w:vAlign w:val="center"/>
          </w:tcPr>
          <w:p w14:paraId="48543073" w14:textId="77777777" w:rsidR="00410C1F" w:rsidRPr="00410C1F" w:rsidRDefault="00410C1F">
            <w:pPr>
              <w:spacing w:before="360" w:after="120"/>
              <w:jc w:val="center"/>
              <w:rPr>
                <w:ins w:id="427" w:author="Yessica Zamudio Sangabriel" w:date="2019-08-11T16:58:00Z"/>
                <w:rFonts w:ascii="Arial" w:hAnsi="Arial" w:cs="Arial"/>
                <w:bCs/>
                <w:sz w:val="20"/>
                <w:szCs w:val="20"/>
                <w:rPrChange w:id="428" w:author="Yessica Zamudio Sangabriel" w:date="2019-08-11T16:59:00Z">
                  <w:rPr>
                    <w:ins w:id="429" w:author="Yessica Zamudio Sangabriel" w:date="2019-08-11T16:58:00Z"/>
                    <w:rFonts w:ascii="Arial" w:hAnsi="Arial" w:cs="Arial"/>
                    <w:b/>
                    <w:bCs/>
                    <w:sz w:val="20"/>
                    <w:szCs w:val="20"/>
                  </w:rPr>
                </w:rPrChange>
              </w:rPr>
              <w:pPrChange w:id="430" w:author="Yessica Zamudio Sangabriel" w:date="2019-08-11T16:59:00Z">
                <w:pPr>
                  <w:spacing w:before="360" w:after="120"/>
                  <w:jc w:val="both"/>
                </w:pPr>
              </w:pPrChange>
            </w:pPr>
            <w:proofErr w:type="spellStart"/>
            <w:ins w:id="431" w:author="Yessica Zamudio Sangabriel" w:date="2019-08-11T16:58:00Z">
              <w:r w:rsidRPr="00410C1F">
                <w:rPr>
                  <w:rFonts w:ascii="Arial" w:hAnsi="Arial" w:cs="Arial"/>
                  <w:bCs/>
                  <w:sz w:val="20"/>
                  <w:szCs w:val="20"/>
                  <w:rPrChange w:id="432" w:author="Yessica Zamudio Sangabriel" w:date="2019-08-11T16:59:00Z">
                    <w:rPr>
                      <w:rFonts w:ascii="Arial" w:hAnsi="Arial" w:cs="Arial"/>
                      <w:b/>
                      <w:bCs/>
                      <w:sz w:val="20"/>
                      <w:szCs w:val="20"/>
                    </w:rPr>
                  </w:rPrChange>
                </w:rPr>
                <w:t>Empirical</w:t>
              </w:r>
              <w:proofErr w:type="spellEnd"/>
              <w:r w:rsidRPr="00410C1F">
                <w:rPr>
                  <w:rFonts w:ascii="Arial" w:hAnsi="Arial" w:cs="Arial"/>
                  <w:bCs/>
                  <w:sz w:val="20"/>
                  <w:szCs w:val="20"/>
                  <w:rPrChange w:id="433"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34" w:author="Yessica Zamudio Sangabriel" w:date="2019-08-11T16:59:00Z">
                    <w:rPr>
                      <w:rFonts w:ascii="Arial" w:hAnsi="Arial" w:cs="Arial"/>
                      <w:b/>
                      <w:bCs/>
                      <w:sz w:val="20"/>
                      <w:szCs w:val="20"/>
                    </w:rPr>
                  </w:rPrChange>
                </w:rPr>
                <w:t>studies</w:t>
              </w:r>
              <w:proofErr w:type="spellEnd"/>
              <w:r w:rsidRPr="00410C1F">
                <w:rPr>
                  <w:rFonts w:ascii="Arial" w:hAnsi="Arial" w:cs="Arial"/>
                  <w:bCs/>
                  <w:sz w:val="20"/>
                  <w:szCs w:val="20"/>
                  <w:rPrChange w:id="435" w:author="Yessica Zamudio Sangabriel" w:date="2019-08-11T16:59:00Z">
                    <w:rPr>
                      <w:rFonts w:ascii="Arial" w:hAnsi="Arial" w:cs="Arial"/>
                      <w:b/>
                      <w:bCs/>
                      <w:sz w:val="20"/>
                      <w:szCs w:val="20"/>
                    </w:rPr>
                  </w:rPrChange>
                </w:rPr>
                <w:t xml:space="preserve"> in </w:t>
              </w:r>
              <w:proofErr w:type="spellStart"/>
              <w:r w:rsidRPr="00410C1F">
                <w:rPr>
                  <w:rFonts w:ascii="Arial" w:hAnsi="Arial" w:cs="Arial"/>
                  <w:bCs/>
                  <w:sz w:val="20"/>
                  <w:szCs w:val="20"/>
                  <w:rPrChange w:id="436" w:author="Yessica Zamudio Sangabriel" w:date="2019-08-11T16:59:00Z">
                    <w:rPr>
                      <w:rFonts w:ascii="Arial" w:hAnsi="Arial" w:cs="Arial"/>
                      <w:b/>
                      <w:bCs/>
                      <w:sz w:val="20"/>
                      <w:szCs w:val="20"/>
                    </w:rPr>
                  </w:rPrChange>
                </w:rPr>
                <w:t>information</w:t>
              </w:r>
              <w:proofErr w:type="spellEnd"/>
              <w:r w:rsidRPr="00410C1F">
                <w:rPr>
                  <w:rFonts w:ascii="Arial" w:hAnsi="Arial" w:cs="Arial"/>
                  <w:bCs/>
                  <w:sz w:val="20"/>
                  <w:szCs w:val="20"/>
                  <w:rPrChange w:id="437"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38" w:author="Yessica Zamudio Sangabriel" w:date="2019-08-11T16:59:00Z">
                    <w:rPr>
                      <w:rFonts w:ascii="Arial" w:hAnsi="Arial" w:cs="Arial"/>
                      <w:b/>
                      <w:bCs/>
                      <w:sz w:val="20"/>
                      <w:szCs w:val="20"/>
                    </w:rPr>
                  </w:rPrChange>
                </w:rPr>
                <w:t>visualization</w:t>
              </w:r>
              <w:proofErr w:type="spellEnd"/>
              <w:r w:rsidRPr="00410C1F">
                <w:rPr>
                  <w:rFonts w:ascii="Arial" w:hAnsi="Arial" w:cs="Arial"/>
                  <w:bCs/>
                  <w:sz w:val="20"/>
                  <w:szCs w:val="20"/>
                  <w:rPrChange w:id="439"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40" w:author="Yessica Zamudio Sangabriel" w:date="2019-08-11T16:59:00Z">
                    <w:rPr>
                      <w:rFonts w:ascii="Arial" w:hAnsi="Arial" w:cs="Arial"/>
                      <w:b/>
                      <w:bCs/>
                      <w:sz w:val="20"/>
                      <w:szCs w:val="20"/>
                    </w:rPr>
                  </w:rPrChange>
                </w:rPr>
                <w:t>Seven</w:t>
              </w:r>
              <w:proofErr w:type="spellEnd"/>
              <w:r w:rsidRPr="00410C1F">
                <w:rPr>
                  <w:rFonts w:ascii="Arial" w:hAnsi="Arial" w:cs="Arial"/>
                  <w:bCs/>
                  <w:sz w:val="20"/>
                  <w:szCs w:val="20"/>
                  <w:rPrChange w:id="441"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42" w:author="Yessica Zamudio Sangabriel" w:date="2019-08-11T16:59:00Z">
                    <w:rPr>
                      <w:rFonts w:ascii="Arial" w:hAnsi="Arial" w:cs="Arial"/>
                      <w:b/>
                      <w:bCs/>
                      <w:sz w:val="20"/>
                      <w:szCs w:val="20"/>
                    </w:rPr>
                  </w:rPrChange>
                </w:rPr>
                <w:t>scenario</w:t>
              </w:r>
              <w:proofErr w:type="spellEnd"/>
            </w:ins>
          </w:p>
          <w:p w14:paraId="60D3792D" w14:textId="77777777" w:rsidR="00410C1F" w:rsidRPr="00410C1F" w:rsidRDefault="00410C1F">
            <w:pPr>
              <w:spacing w:before="360" w:after="120"/>
              <w:jc w:val="center"/>
              <w:rPr>
                <w:ins w:id="443" w:author="Yessica Zamudio Sangabriel" w:date="2019-08-11T16:58:00Z"/>
                <w:rFonts w:ascii="Arial" w:hAnsi="Arial" w:cs="Arial"/>
                <w:bCs/>
                <w:sz w:val="20"/>
                <w:szCs w:val="20"/>
                <w:rPrChange w:id="444" w:author="Yessica Zamudio Sangabriel" w:date="2019-08-11T16:59:00Z">
                  <w:rPr>
                    <w:ins w:id="445" w:author="Yessica Zamudio Sangabriel" w:date="2019-08-11T16:58:00Z"/>
                    <w:rFonts w:ascii="Arial" w:hAnsi="Arial" w:cs="Arial"/>
                    <w:b/>
                    <w:bCs/>
                    <w:sz w:val="20"/>
                    <w:szCs w:val="20"/>
                  </w:rPr>
                </w:rPrChange>
              </w:rPr>
              <w:pPrChange w:id="446" w:author="Yessica Zamudio Sangabriel" w:date="2019-08-11T16:59:00Z">
                <w:pPr>
                  <w:spacing w:before="360" w:after="120"/>
                  <w:jc w:val="both"/>
                </w:pPr>
              </w:pPrChange>
            </w:pPr>
          </w:p>
        </w:tc>
        <w:tc>
          <w:tcPr>
            <w:tcW w:w="1440" w:type="dxa"/>
            <w:tcBorders>
              <w:top w:val="single" w:sz="4" w:space="0" w:color="auto"/>
              <w:bottom w:val="single" w:sz="4" w:space="0" w:color="auto"/>
            </w:tcBorders>
            <w:vAlign w:val="center"/>
          </w:tcPr>
          <w:p w14:paraId="2BDCA58A" w14:textId="77777777" w:rsidR="00410C1F" w:rsidRPr="00410C1F" w:rsidRDefault="00410C1F">
            <w:pPr>
              <w:spacing w:before="360" w:after="120"/>
              <w:jc w:val="center"/>
              <w:rPr>
                <w:ins w:id="447" w:author="Yessica Zamudio Sangabriel" w:date="2019-08-11T16:58:00Z"/>
                <w:rFonts w:ascii="Arial" w:hAnsi="Arial" w:cs="Arial"/>
                <w:bCs/>
                <w:color w:val="000000"/>
                <w:sz w:val="20"/>
                <w:szCs w:val="20"/>
                <w:rPrChange w:id="448" w:author="Yessica Zamudio Sangabriel" w:date="2019-08-11T16:59:00Z">
                  <w:rPr>
                    <w:ins w:id="449" w:author="Yessica Zamudio Sangabriel" w:date="2019-08-11T16:58:00Z"/>
                    <w:rFonts w:ascii="Arial" w:hAnsi="Arial" w:cs="Arial"/>
                    <w:b/>
                    <w:bCs/>
                    <w:color w:val="000000"/>
                    <w:sz w:val="20"/>
                    <w:szCs w:val="20"/>
                  </w:rPr>
                </w:rPrChange>
              </w:rPr>
              <w:pPrChange w:id="450" w:author="Yessica Zamudio Sangabriel" w:date="2019-08-11T16:59:00Z">
                <w:pPr>
                  <w:spacing w:before="360" w:after="120"/>
                  <w:jc w:val="both"/>
                </w:pPr>
              </w:pPrChange>
            </w:pPr>
            <w:ins w:id="451" w:author="Yessica Zamudio Sangabriel" w:date="2019-08-11T16:58:00Z">
              <w:r w:rsidRPr="00410C1F">
                <w:rPr>
                  <w:rFonts w:ascii="Arial" w:hAnsi="Arial" w:cs="Arial"/>
                  <w:bCs/>
                  <w:color w:val="000000"/>
                  <w:sz w:val="20"/>
                  <w:szCs w:val="20"/>
                  <w:rPrChange w:id="452" w:author="Yessica Zamudio Sangabriel" w:date="2019-08-11T16:59:00Z">
                    <w:rPr>
                      <w:rFonts w:ascii="Arial" w:hAnsi="Arial" w:cs="Arial"/>
                      <w:b/>
                      <w:bCs/>
                      <w:color w:val="000000"/>
                      <w:sz w:val="20"/>
                      <w:szCs w:val="20"/>
                    </w:rPr>
                  </w:rPrChange>
                </w:rPr>
                <w:t>Heurísticas de evaluación</w:t>
              </w:r>
            </w:ins>
          </w:p>
        </w:tc>
        <w:tc>
          <w:tcPr>
            <w:tcW w:w="1440" w:type="dxa"/>
            <w:tcBorders>
              <w:top w:val="single" w:sz="4" w:space="0" w:color="auto"/>
              <w:bottom w:val="single" w:sz="4" w:space="0" w:color="auto"/>
            </w:tcBorders>
            <w:vAlign w:val="center"/>
          </w:tcPr>
          <w:p w14:paraId="4AC77214" w14:textId="77777777" w:rsidR="00410C1F" w:rsidRPr="00410C1F" w:rsidRDefault="00410C1F">
            <w:pPr>
              <w:spacing w:before="360" w:after="120"/>
              <w:jc w:val="center"/>
              <w:rPr>
                <w:ins w:id="453" w:author="Yessica Zamudio Sangabriel" w:date="2019-08-11T16:58:00Z"/>
                <w:rFonts w:ascii="Arial" w:hAnsi="Arial" w:cs="Arial"/>
                <w:bCs/>
                <w:sz w:val="20"/>
                <w:szCs w:val="20"/>
                <w:rPrChange w:id="454" w:author="Yessica Zamudio Sangabriel" w:date="2019-08-11T16:59:00Z">
                  <w:rPr>
                    <w:ins w:id="455" w:author="Yessica Zamudio Sangabriel" w:date="2019-08-11T16:58:00Z"/>
                    <w:rFonts w:ascii="Arial" w:hAnsi="Arial" w:cs="Arial"/>
                    <w:b/>
                    <w:bCs/>
                    <w:sz w:val="20"/>
                    <w:szCs w:val="20"/>
                  </w:rPr>
                </w:rPrChange>
              </w:rPr>
              <w:pPrChange w:id="456" w:author="Yessica Zamudio Sangabriel" w:date="2019-08-11T16:59:00Z">
                <w:pPr>
                  <w:spacing w:before="360" w:after="120"/>
                  <w:jc w:val="both"/>
                </w:pPr>
              </w:pPrChange>
            </w:pPr>
          </w:p>
        </w:tc>
      </w:tr>
      <w:tr w:rsidR="00410C1F" w14:paraId="6E7FD767" w14:textId="77777777" w:rsidTr="00410C1F">
        <w:trPr>
          <w:jc w:val="center"/>
          <w:ins w:id="457" w:author="Yessica Zamudio Sangabriel" w:date="2019-08-11T16:58:00Z"/>
        </w:trPr>
        <w:tc>
          <w:tcPr>
            <w:tcW w:w="1440" w:type="dxa"/>
            <w:tcBorders>
              <w:top w:val="single" w:sz="4" w:space="0" w:color="auto"/>
              <w:bottom w:val="single" w:sz="4" w:space="0" w:color="auto"/>
            </w:tcBorders>
            <w:vAlign w:val="center"/>
          </w:tcPr>
          <w:p w14:paraId="4E3B4F70" w14:textId="77777777" w:rsidR="00410C1F" w:rsidRPr="00410C1F" w:rsidRDefault="00410C1F">
            <w:pPr>
              <w:spacing w:before="360" w:after="120"/>
              <w:jc w:val="center"/>
              <w:rPr>
                <w:ins w:id="458" w:author="Yessica Zamudio Sangabriel" w:date="2019-08-11T16:58:00Z"/>
                <w:rFonts w:ascii="Arial" w:hAnsi="Arial" w:cs="Arial"/>
                <w:bCs/>
                <w:color w:val="000000"/>
                <w:sz w:val="20"/>
                <w:szCs w:val="20"/>
                <w:rPrChange w:id="459" w:author="Yessica Zamudio Sangabriel" w:date="2019-08-11T16:59:00Z">
                  <w:rPr>
                    <w:ins w:id="460" w:author="Yessica Zamudio Sangabriel" w:date="2019-08-11T16:58:00Z"/>
                    <w:rFonts w:ascii="Arial" w:hAnsi="Arial" w:cs="Arial"/>
                    <w:b/>
                    <w:bCs/>
                    <w:color w:val="000000"/>
                    <w:sz w:val="20"/>
                    <w:szCs w:val="20"/>
                  </w:rPr>
                </w:rPrChange>
              </w:rPr>
              <w:pPrChange w:id="461" w:author="Yessica Zamudio Sangabriel" w:date="2019-08-11T16:59:00Z">
                <w:pPr>
                  <w:spacing w:before="360" w:after="120"/>
                  <w:jc w:val="both"/>
                </w:pPr>
              </w:pPrChange>
            </w:pPr>
            <w:ins w:id="462" w:author="Yessica Zamudio Sangabriel" w:date="2019-08-11T16:58:00Z">
              <w:r w:rsidRPr="00410C1F">
                <w:rPr>
                  <w:rFonts w:ascii="Arial" w:hAnsi="Arial" w:cs="Arial"/>
                  <w:bCs/>
                  <w:color w:val="000000"/>
                  <w:sz w:val="20"/>
                  <w:szCs w:val="20"/>
                  <w:rPrChange w:id="463" w:author="Yessica Zamudio Sangabriel" w:date="2019-08-11T16:59:00Z">
                    <w:rPr>
                      <w:rFonts w:ascii="Arial" w:hAnsi="Arial" w:cs="Arial"/>
                      <w:b/>
                      <w:bCs/>
                      <w:color w:val="000000"/>
                      <w:sz w:val="20"/>
                      <w:szCs w:val="20"/>
                    </w:rPr>
                  </w:rPrChange>
                </w:rPr>
                <w:t>McDonald, D. W</w:t>
              </w:r>
            </w:ins>
          </w:p>
        </w:tc>
        <w:tc>
          <w:tcPr>
            <w:tcW w:w="1440" w:type="dxa"/>
            <w:tcBorders>
              <w:top w:val="single" w:sz="4" w:space="0" w:color="auto"/>
              <w:bottom w:val="single" w:sz="4" w:space="0" w:color="auto"/>
            </w:tcBorders>
            <w:vAlign w:val="center"/>
          </w:tcPr>
          <w:p w14:paraId="54634DCF" w14:textId="77777777" w:rsidR="00410C1F" w:rsidRPr="00410C1F" w:rsidRDefault="00410C1F">
            <w:pPr>
              <w:spacing w:before="360" w:after="120"/>
              <w:jc w:val="center"/>
              <w:rPr>
                <w:ins w:id="464" w:author="Yessica Zamudio Sangabriel" w:date="2019-08-11T16:58:00Z"/>
                <w:rFonts w:ascii="Arial" w:hAnsi="Arial" w:cs="Arial"/>
                <w:bCs/>
                <w:sz w:val="20"/>
                <w:szCs w:val="20"/>
                <w:rPrChange w:id="465" w:author="Yessica Zamudio Sangabriel" w:date="2019-08-11T16:59:00Z">
                  <w:rPr>
                    <w:ins w:id="466" w:author="Yessica Zamudio Sangabriel" w:date="2019-08-11T16:58:00Z"/>
                    <w:rFonts w:ascii="Arial" w:hAnsi="Arial" w:cs="Arial"/>
                    <w:b/>
                    <w:bCs/>
                    <w:sz w:val="20"/>
                    <w:szCs w:val="20"/>
                  </w:rPr>
                </w:rPrChange>
              </w:rPr>
              <w:pPrChange w:id="467" w:author="Yessica Zamudio Sangabriel" w:date="2019-08-11T16:59:00Z">
                <w:pPr>
                  <w:spacing w:before="360" w:after="120"/>
                  <w:jc w:val="both"/>
                </w:pPr>
              </w:pPrChange>
            </w:pPr>
            <w:ins w:id="468" w:author="Yessica Zamudio Sangabriel" w:date="2019-08-11T16:58:00Z">
              <w:r w:rsidRPr="00410C1F">
                <w:rPr>
                  <w:rFonts w:ascii="Arial" w:hAnsi="Arial" w:cs="Arial"/>
                  <w:bCs/>
                  <w:sz w:val="20"/>
                  <w:szCs w:val="20"/>
                  <w:rPrChange w:id="469" w:author="Yessica Zamudio Sangabriel" w:date="2019-08-11T16:59:00Z">
                    <w:rPr>
                      <w:rFonts w:ascii="Arial" w:hAnsi="Arial" w:cs="Arial"/>
                      <w:b/>
                      <w:bCs/>
                      <w:sz w:val="20"/>
                      <w:szCs w:val="20"/>
                    </w:rPr>
                  </w:rPrChange>
                </w:rPr>
                <w:t>2003</w:t>
              </w:r>
            </w:ins>
          </w:p>
        </w:tc>
        <w:tc>
          <w:tcPr>
            <w:tcW w:w="1440" w:type="dxa"/>
            <w:tcBorders>
              <w:top w:val="single" w:sz="4" w:space="0" w:color="auto"/>
              <w:bottom w:val="single" w:sz="4" w:space="0" w:color="auto"/>
            </w:tcBorders>
            <w:vAlign w:val="center"/>
          </w:tcPr>
          <w:p w14:paraId="00ACDB0A" w14:textId="77777777" w:rsidR="00410C1F" w:rsidRPr="00410C1F" w:rsidRDefault="00410C1F">
            <w:pPr>
              <w:spacing w:before="360" w:after="120"/>
              <w:jc w:val="center"/>
              <w:rPr>
                <w:ins w:id="470" w:author="Yessica Zamudio Sangabriel" w:date="2019-08-11T16:58:00Z"/>
                <w:rFonts w:ascii="Arial" w:hAnsi="Arial" w:cs="Arial"/>
                <w:bCs/>
                <w:sz w:val="20"/>
                <w:szCs w:val="20"/>
                <w:rPrChange w:id="471" w:author="Yessica Zamudio Sangabriel" w:date="2019-08-11T16:59:00Z">
                  <w:rPr>
                    <w:ins w:id="472" w:author="Yessica Zamudio Sangabriel" w:date="2019-08-11T16:58:00Z"/>
                    <w:rFonts w:ascii="Arial" w:hAnsi="Arial" w:cs="Arial"/>
                    <w:b/>
                    <w:bCs/>
                    <w:sz w:val="20"/>
                    <w:szCs w:val="20"/>
                  </w:rPr>
                </w:rPrChange>
              </w:rPr>
              <w:pPrChange w:id="473" w:author="Yessica Zamudio Sangabriel" w:date="2019-08-11T16:59:00Z">
                <w:pPr>
                  <w:spacing w:before="360" w:after="120"/>
                  <w:jc w:val="both"/>
                </w:pPr>
              </w:pPrChange>
            </w:pPr>
            <w:proofErr w:type="spellStart"/>
            <w:ins w:id="474" w:author="Yessica Zamudio Sangabriel" w:date="2019-08-11T16:58:00Z">
              <w:r w:rsidRPr="00410C1F">
                <w:rPr>
                  <w:rFonts w:ascii="Arial" w:hAnsi="Arial" w:cs="Arial"/>
                  <w:bCs/>
                  <w:sz w:val="20"/>
                  <w:szCs w:val="20"/>
                  <w:rPrChange w:id="475" w:author="Yessica Zamudio Sangabriel" w:date="2019-08-11T16:59:00Z">
                    <w:rPr>
                      <w:rFonts w:ascii="Arial" w:hAnsi="Arial" w:cs="Arial"/>
                      <w:b/>
                      <w:bCs/>
                      <w:sz w:val="20"/>
                      <w:szCs w:val="20"/>
                    </w:rPr>
                  </w:rPrChange>
                </w:rPr>
                <w:t>Recommending</w:t>
              </w:r>
              <w:proofErr w:type="spellEnd"/>
              <w:r w:rsidRPr="00410C1F">
                <w:rPr>
                  <w:rFonts w:ascii="Arial" w:hAnsi="Arial" w:cs="Arial"/>
                  <w:bCs/>
                  <w:sz w:val="20"/>
                  <w:szCs w:val="20"/>
                  <w:rPrChange w:id="476"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77" w:author="Yessica Zamudio Sangabriel" w:date="2019-08-11T16:59:00Z">
                    <w:rPr>
                      <w:rFonts w:ascii="Arial" w:hAnsi="Arial" w:cs="Arial"/>
                      <w:b/>
                      <w:bCs/>
                      <w:sz w:val="20"/>
                      <w:szCs w:val="20"/>
                    </w:rPr>
                  </w:rPrChange>
                </w:rPr>
                <w:t>Collaboration</w:t>
              </w:r>
              <w:proofErr w:type="spellEnd"/>
              <w:r w:rsidRPr="00410C1F">
                <w:rPr>
                  <w:rFonts w:ascii="Arial" w:hAnsi="Arial" w:cs="Arial"/>
                  <w:bCs/>
                  <w:sz w:val="20"/>
                  <w:szCs w:val="20"/>
                  <w:rPrChange w:id="478"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79" w:author="Yessica Zamudio Sangabriel" w:date="2019-08-11T16:59:00Z">
                    <w:rPr>
                      <w:rFonts w:ascii="Arial" w:hAnsi="Arial" w:cs="Arial"/>
                      <w:b/>
                      <w:bCs/>
                      <w:sz w:val="20"/>
                      <w:szCs w:val="20"/>
                    </w:rPr>
                  </w:rPrChange>
                </w:rPr>
                <w:t>with</w:t>
              </w:r>
              <w:proofErr w:type="spellEnd"/>
              <w:r w:rsidRPr="00410C1F">
                <w:rPr>
                  <w:rFonts w:ascii="Arial" w:hAnsi="Arial" w:cs="Arial"/>
                  <w:bCs/>
                  <w:sz w:val="20"/>
                  <w:szCs w:val="20"/>
                  <w:rPrChange w:id="480" w:author="Yessica Zamudio Sangabriel" w:date="2019-08-11T16:59:00Z">
                    <w:rPr>
                      <w:rFonts w:ascii="Arial" w:hAnsi="Arial" w:cs="Arial"/>
                      <w:b/>
                      <w:bCs/>
                      <w:sz w:val="20"/>
                      <w:szCs w:val="20"/>
                    </w:rPr>
                  </w:rPrChange>
                </w:rPr>
                <w:t xml:space="preserve"> Social Networks: A </w:t>
              </w:r>
              <w:proofErr w:type="spellStart"/>
              <w:r w:rsidRPr="00410C1F">
                <w:rPr>
                  <w:rFonts w:ascii="Arial" w:hAnsi="Arial" w:cs="Arial"/>
                  <w:bCs/>
                  <w:sz w:val="20"/>
                  <w:szCs w:val="20"/>
                  <w:rPrChange w:id="481" w:author="Yessica Zamudio Sangabriel" w:date="2019-08-11T16:59:00Z">
                    <w:rPr>
                      <w:rFonts w:ascii="Arial" w:hAnsi="Arial" w:cs="Arial"/>
                      <w:b/>
                      <w:bCs/>
                      <w:sz w:val="20"/>
                      <w:szCs w:val="20"/>
                    </w:rPr>
                  </w:rPrChange>
                </w:rPr>
                <w:t>Comparative</w:t>
              </w:r>
              <w:proofErr w:type="spellEnd"/>
              <w:r w:rsidRPr="00410C1F">
                <w:rPr>
                  <w:rFonts w:ascii="Arial" w:hAnsi="Arial" w:cs="Arial"/>
                  <w:bCs/>
                  <w:sz w:val="20"/>
                  <w:szCs w:val="20"/>
                  <w:rPrChange w:id="482"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483" w:author="Yessica Zamudio Sangabriel" w:date="2019-08-11T16:59:00Z">
                    <w:rPr>
                      <w:rFonts w:ascii="Arial" w:hAnsi="Arial" w:cs="Arial"/>
                      <w:b/>
                      <w:bCs/>
                      <w:sz w:val="20"/>
                      <w:szCs w:val="20"/>
                    </w:rPr>
                  </w:rPrChange>
                </w:rPr>
                <w:t>Evaluation</w:t>
              </w:r>
              <w:proofErr w:type="spellEnd"/>
            </w:ins>
          </w:p>
        </w:tc>
        <w:tc>
          <w:tcPr>
            <w:tcW w:w="1440" w:type="dxa"/>
            <w:tcBorders>
              <w:top w:val="single" w:sz="4" w:space="0" w:color="auto"/>
              <w:bottom w:val="single" w:sz="4" w:space="0" w:color="auto"/>
            </w:tcBorders>
            <w:vAlign w:val="center"/>
          </w:tcPr>
          <w:p w14:paraId="025BC423" w14:textId="77777777" w:rsidR="00410C1F" w:rsidRPr="00410C1F" w:rsidRDefault="00410C1F">
            <w:pPr>
              <w:spacing w:before="360" w:after="120"/>
              <w:jc w:val="center"/>
              <w:rPr>
                <w:ins w:id="484" w:author="Yessica Zamudio Sangabriel" w:date="2019-08-11T16:58:00Z"/>
                <w:rFonts w:ascii="Arial" w:hAnsi="Arial" w:cs="Arial"/>
                <w:bCs/>
                <w:color w:val="000000"/>
                <w:sz w:val="20"/>
                <w:szCs w:val="20"/>
                <w:rPrChange w:id="485" w:author="Yessica Zamudio Sangabriel" w:date="2019-08-11T16:59:00Z">
                  <w:rPr>
                    <w:ins w:id="486" w:author="Yessica Zamudio Sangabriel" w:date="2019-08-11T16:58:00Z"/>
                    <w:rFonts w:ascii="Arial" w:hAnsi="Arial" w:cs="Arial"/>
                    <w:b/>
                    <w:bCs/>
                    <w:color w:val="000000"/>
                    <w:sz w:val="20"/>
                    <w:szCs w:val="20"/>
                  </w:rPr>
                </w:rPrChange>
              </w:rPr>
              <w:pPrChange w:id="487" w:author="Yessica Zamudio Sangabriel" w:date="2019-08-11T16:59:00Z">
                <w:pPr>
                  <w:spacing w:before="360" w:after="120"/>
                  <w:jc w:val="both"/>
                </w:pPr>
              </w:pPrChange>
            </w:pPr>
            <w:ins w:id="488" w:author="Yessica Zamudio Sangabriel" w:date="2019-08-11T16:58:00Z">
              <w:r w:rsidRPr="00410C1F">
                <w:rPr>
                  <w:rFonts w:ascii="Arial" w:hAnsi="Arial" w:cs="Arial"/>
                  <w:bCs/>
                  <w:color w:val="000000"/>
                  <w:sz w:val="20"/>
                  <w:szCs w:val="20"/>
                  <w:rPrChange w:id="489" w:author="Yessica Zamudio Sangabriel" w:date="2019-08-11T16:59:00Z">
                    <w:rPr>
                      <w:rFonts w:ascii="Arial" w:hAnsi="Arial" w:cs="Arial"/>
                      <w:b/>
                      <w:bCs/>
                      <w:color w:val="000000"/>
                      <w:sz w:val="20"/>
                      <w:szCs w:val="20"/>
                    </w:rPr>
                  </w:rPrChange>
                </w:rPr>
                <w:t>Entrevistas</w:t>
              </w:r>
            </w:ins>
          </w:p>
        </w:tc>
        <w:tc>
          <w:tcPr>
            <w:tcW w:w="1440" w:type="dxa"/>
            <w:tcBorders>
              <w:top w:val="single" w:sz="4" w:space="0" w:color="auto"/>
              <w:bottom w:val="single" w:sz="4" w:space="0" w:color="auto"/>
            </w:tcBorders>
            <w:vAlign w:val="center"/>
          </w:tcPr>
          <w:p w14:paraId="15801A5B" w14:textId="77777777" w:rsidR="00410C1F" w:rsidRPr="00410C1F" w:rsidRDefault="00410C1F">
            <w:pPr>
              <w:spacing w:before="360" w:after="120"/>
              <w:jc w:val="center"/>
              <w:rPr>
                <w:ins w:id="490" w:author="Yessica Zamudio Sangabriel" w:date="2019-08-11T16:58:00Z"/>
                <w:rFonts w:ascii="Arial" w:hAnsi="Arial" w:cs="Arial"/>
                <w:bCs/>
                <w:sz w:val="20"/>
                <w:szCs w:val="20"/>
                <w:rPrChange w:id="491" w:author="Yessica Zamudio Sangabriel" w:date="2019-08-11T16:59:00Z">
                  <w:rPr>
                    <w:ins w:id="492" w:author="Yessica Zamudio Sangabriel" w:date="2019-08-11T16:58:00Z"/>
                    <w:rFonts w:ascii="Arial" w:hAnsi="Arial" w:cs="Arial"/>
                    <w:b/>
                    <w:bCs/>
                    <w:sz w:val="20"/>
                    <w:szCs w:val="20"/>
                  </w:rPr>
                </w:rPrChange>
              </w:rPr>
              <w:pPrChange w:id="493" w:author="Yessica Zamudio Sangabriel" w:date="2019-08-11T16:59:00Z">
                <w:pPr>
                  <w:spacing w:before="360" w:after="120"/>
                  <w:jc w:val="both"/>
                </w:pPr>
              </w:pPrChange>
            </w:pPr>
            <w:ins w:id="494" w:author="Yessica Zamudio Sangabriel" w:date="2019-08-11T16:58:00Z">
              <w:r w:rsidRPr="00410C1F">
                <w:rPr>
                  <w:rFonts w:ascii="Arial" w:hAnsi="Arial" w:cs="Arial"/>
                  <w:bCs/>
                  <w:sz w:val="20"/>
                  <w:szCs w:val="20"/>
                  <w:rPrChange w:id="495" w:author="Yessica Zamudio Sangabriel" w:date="2019-08-11T16:59:00Z">
                    <w:rPr>
                      <w:rFonts w:ascii="Arial" w:hAnsi="Arial" w:cs="Arial"/>
                      <w:b/>
                      <w:bCs/>
                      <w:sz w:val="20"/>
                      <w:szCs w:val="20"/>
                    </w:rPr>
                  </w:rPrChange>
                </w:rPr>
                <w:t>Redes sociales</w:t>
              </w:r>
            </w:ins>
          </w:p>
        </w:tc>
      </w:tr>
      <w:tr w:rsidR="00410C1F" w14:paraId="44AF1BB1" w14:textId="77777777" w:rsidTr="00410C1F">
        <w:trPr>
          <w:jc w:val="center"/>
          <w:ins w:id="496" w:author="Yessica Zamudio Sangabriel" w:date="2019-08-11T16:58:00Z"/>
        </w:trPr>
        <w:tc>
          <w:tcPr>
            <w:tcW w:w="1440" w:type="dxa"/>
            <w:tcBorders>
              <w:top w:val="single" w:sz="4" w:space="0" w:color="auto"/>
              <w:bottom w:val="single" w:sz="4" w:space="0" w:color="auto"/>
            </w:tcBorders>
            <w:vAlign w:val="center"/>
          </w:tcPr>
          <w:p w14:paraId="397780C5" w14:textId="77777777" w:rsidR="00410C1F" w:rsidRPr="00410C1F" w:rsidRDefault="00410C1F">
            <w:pPr>
              <w:spacing w:before="360" w:after="120"/>
              <w:jc w:val="center"/>
              <w:rPr>
                <w:ins w:id="497" w:author="Yessica Zamudio Sangabriel" w:date="2019-08-11T16:58:00Z"/>
                <w:rFonts w:ascii="Arial" w:hAnsi="Arial" w:cs="Arial"/>
                <w:bCs/>
                <w:color w:val="000000"/>
                <w:sz w:val="20"/>
                <w:szCs w:val="20"/>
                <w:rPrChange w:id="498" w:author="Yessica Zamudio Sangabriel" w:date="2019-08-11T16:59:00Z">
                  <w:rPr>
                    <w:ins w:id="499" w:author="Yessica Zamudio Sangabriel" w:date="2019-08-11T16:58:00Z"/>
                    <w:rFonts w:ascii="Arial" w:hAnsi="Arial" w:cs="Arial"/>
                    <w:b/>
                    <w:bCs/>
                    <w:color w:val="000000"/>
                    <w:sz w:val="20"/>
                    <w:szCs w:val="20"/>
                  </w:rPr>
                </w:rPrChange>
              </w:rPr>
              <w:pPrChange w:id="500" w:author="Yessica Zamudio Sangabriel" w:date="2019-08-11T16:59:00Z">
                <w:pPr>
                  <w:spacing w:before="360" w:after="120"/>
                  <w:jc w:val="both"/>
                </w:pPr>
              </w:pPrChange>
            </w:pPr>
            <w:ins w:id="501" w:author="Yessica Zamudio Sangabriel" w:date="2019-08-11T16:58:00Z">
              <w:r w:rsidRPr="00410C1F">
                <w:rPr>
                  <w:rFonts w:ascii="Arial" w:hAnsi="Arial" w:cs="Arial"/>
                  <w:bCs/>
                  <w:color w:val="000000"/>
                  <w:sz w:val="20"/>
                  <w:szCs w:val="20"/>
                  <w:rPrChange w:id="502" w:author="Yessica Zamudio Sangabriel" w:date="2019-08-11T16:59:00Z">
                    <w:rPr>
                      <w:rFonts w:ascii="Arial" w:hAnsi="Arial" w:cs="Arial"/>
                      <w:b/>
                      <w:bCs/>
                      <w:color w:val="000000"/>
                      <w:sz w:val="20"/>
                      <w:szCs w:val="20"/>
                    </w:rPr>
                  </w:rPrChange>
                </w:rPr>
                <w:t xml:space="preserve">Winkler </w:t>
              </w:r>
              <w:proofErr w:type="spellStart"/>
              <w:r w:rsidRPr="00410C1F">
                <w:rPr>
                  <w:rFonts w:ascii="Arial" w:hAnsi="Arial" w:cs="Arial"/>
                  <w:bCs/>
                  <w:color w:val="000000"/>
                  <w:sz w:val="20"/>
                  <w:szCs w:val="20"/>
                  <w:rPrChange w:id="503" w:author="Yessica Zamudio Sangabriel" w:date="2019-08-11T16:59:00Z">
                    <w:rPr>
                      <w:rFonts w:ascii="Arial" w:hAnsi="Arial" w:cs="Arial"/>
                      <w:b/>
                      <w:bCs/>
                      <w:color w:val="000000"/>
                      <w:sz w:val="20"/>
                      <w:szCs w:val="20"/>
                    </w:rPr>
                  </w:rPrChange>
                </w:rPr>
                <w:t>Pettersson</w:t>
              </w:r>
              <w:proofErr w:type="spellEnd"/>
              <w:r w:rsidRPr="00410C1F">
                <w:rPr>
                  <w:rFonts w:ascii="Arial" w:hAnsi="Arial" w:cs="Arial"/>
                  <w:bCs/>
                  <w:color w:val="000000"/>
                  <w:sz w:val="20"/>
                  <w:szCs w:val="20"/>
                  <w:rPrChange w:id="504" w:author="Yessica Zamudio Sangabriel" w:date="2019-08-11T16:59:00Z">
                    <w:rPr>
                      <w:rFonts w:ascii="Arial" w:hAnsi="Arial" w:cs="Arial"/>
                      <w:b/>
                      <w:bCs/>
                      <w:color w:val="000000"/>
                      <w:sz w:val="20"/>
                      <w:szCs w:val="20"/>
                    </w:rPr>
                  </w:rPrChange>
                </w:rPr>
                <w:t>, L</w:t>
              </w:r>
            </w:ins>
          </w:p>
        </w:tc>
        <w:tc>
          <w:tcPr>
            <w:tcW w:w="1440" w:type="dxa"/>
            <w:tcBorders>
              <w:top w:val="single" w:sz="4" w:space="0" w:color="auto"/>
              <w:bottom w:val="single" w:sz="4" w:space="0" w:color="auto"/>
            </w:tcBorders>
            <w:vAlign w:val="center"/>
          </w:tcPr>
          <w:p w14:paraId="3893C87A" w14:textId="77777777" w:rsidR="00410C1F" w:rsidRPr="00410C1F" w:rsidRDefault="00410C1F">
            <w:pPr>
              <w:spacing w:before="360" w:after="120"/>
              <w:jc w:val="center"/>
              <w:rPr>
                <w:ins w:id="505" w:author="Yessica Zamudio Sangabriel" w:date="2019-08-11T16:58:00Z"/>
                <w:rFonts w:ascii="Arial" w:hAnsi="Arial" w:cs="Arial"/>
                <w:bCs/>
                <w:sz w:val="20"/>
                <w:szCs w:val="20"/>
                <w:rPrChange w:id="506" w:author="Yessica Zamudio Sangabriel" w:date="2019-08-11T16:59:00Z">
                  <w:rPr>
                    <w:ins w:id="507" w:author="Yessica Zamudio Sangabriel" w:date="2019-08-11T16:58:00Z"/>
                    <w:rFonts w:ascii="Arial" w:hAnsi="Arial" w:cs="Arial"/>
                    <w:b/>
                    <w:bCs/>
                    <w:sz w:val="20"/>
                    <w:szCs w:val="20"/>
                  </w:rPr>
                </w:rPrChange>
              </w:rPr>
              <w:pPrChange w:id="508" w:author="Yessica Zamudio Sangabriel" w:date="2019-08-11T16:59:00Z">
                <w:pPr>
                  <w:spacing w:before="360" w:after="120"/>
                  <w:jc w:val="both"/>
                </w:pPr>
              </w:pPrChange>
            </w:pPr>
            <w:ins w:id="509" w:author="Yessica Zamudio Sangabriel" w:date="2019-08-11T16:58:00Z">
              <w:r w:rsidRPr="00410C1F">
                <w:rPr>
                  <w:rFonts w:ascii="Arial" w:hAnsi="Arial" w:cs="Arial"/>
                  <w:bCs/>
                  <w:sz w:val="20"/>
                  <w:szCs w:val="20"/>
                  <w:rPrChange w:id="510" w:author="Yessica Zamudio Sangabriel" w:date="2019-08-11T16:59:00Z">
                    <w:rPr>
                      <w:rFonts w:ascii="Arial" w:hAnsi="Arial" w:cs="Arial"/>
                      <w:b/>
                      <w:bCs/>
                      <w:sz w:val="20"/>
                      <w:szCs w:val="20"/>
                    </w:rPr>
                  </w:rPrChange>
                </w:rPr>
                <w:t>2008</w:t>
              </w:r>
            </w:ins>
          </w:p>
        </w:tc>
        <w:tc>
          <w:tcPr>
            <w:tcW w:w="1440" w:type="dxa"/>
            <w:tcBorders>
              <w:top w:val="single" w:sz="4" w:space="0" w:color="auto"/>
              <w:bottom w:val="single" w:sz="4" w:space="0" w:color="auto"/>
            </w:tcBorders>
            <w:vAlign w:val="center"/>
          </w:tcPr>
          <w:p w14:paraId="187ED208" w14:textId="77777777" w:rsidR="00410C1F" w:rsidRPr="00410C1F" w:rsidRDefault="00410C1F">
            <w:pPr>
              <w:spacing w:before="360" w:after="120"/>
              <w:jc w:val="center"/>
              <w:rPr>
                <w:ins w:id="511" w:author="Yessica Zamudio Sangabriel" w:date="2019-08-11T16:58:00Z"/>
                <w:rFonts w:ascii="Arial" w:hAnsi="Arial" w:cs="Arial"/>
                <w:bCs/>
                <w:sz w:val="20"/>
                <w:szCs w:val="20"/>
                <w:rPrChange w:id="512" w:author="Yessica Zamudio Sangabriel" w:date="2019-08-11T16:59:00Z">
                  <w:rPr>
                    <w:ins w:id="513" w:author="Yessica Zamudio Sangabriel" w:date="2019-08-11T16:58:00Z"/>
                    <w:rFonts w:ascii="Arial" w:hAnsi="Arial" w:cs="Arial"/>
                    <w:b/>
                    <w:bCs/>
                    <w:sz w:val="20"/>
                    <w:szCs w:val="20"/>
                  </w:rPr>
                </w:rPrChange>
              </w:rPr>
              <w:pPrChange w:id="514" w:author="Yessica Zamudio Sangabriel" w:date="2019-08-11T16:59:00Z">
                <w:pPr>
                  <w:spacing w:before="360" w:after="120"/>
                  <w:jc w:val="both"/>
                </w:pPr>
              </w:pPrChange>
            </w:pPr>
            <w:proofErr w:type="spellStart"/>
            <w:ins w:id="515" w:author="Yessica Zamudio Sangabriel" w:date="2019-08-11T16:58:00Z">
              <w:r w:rsidRPr="00410C1F">
                <w:rPr>
                  <w:rFonts w:ascii="Arial" w:hAnsi="Arial" w:cs="Arial"/>
                  <w:bCs/>
                  <w:sz w:val="20"/>
                  <w:szCs w:val="20"/>
                  <w:rPrChange w:id="516" w:author="Yessica Zamudio Sangabriel" w:date="2019-08-11T16:59:00Z">
                    <w:rPr>
                      <w:rFonts w:ascii="Arial" w:hAnsi="Arial" w:cs="Arial"/>
                      <w:b/>
                      <w:bCs/>
                      <w:sz w:val="20"/>
                      <w:szCs w:val="20"/>
                    </w:rPr>
                  </w:rPrChange>
                </w:rPr>
                <w:t>Collaborative</w:t>
              </w:r>
              <w:proofErr w:type="spellEnd"/>
              <w:r w:rsidRPr="00410C1F">
                <w:rPr>
                  <w:rFonts w:ascii="Arial" w:hAnsi="Arial" w:cs="Arial"/>
                  <w:bCs/>
                  <w:sz w:val="20"/>
                  <w:szCs w:val="20"/>
                  <w:rPrChange w:id="517"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18" w:author="Yessica Zamudio Sangabriel" w:date="2019-08-11T16:59:00Z">
                    <w:rPr>
                      <w:rFonts w:ascii="Arial" w:hAnsi="Arial" w:cs="Arial"/>
                      <w:b/>
                      <w:bCs/>
                      <w:sz w:val="20"/>
                      <w:szCs w:val="20"/>
                    </w:rPr>
                  </w:rPrChange>
                </w:rPr>
                <w:t>Visualization</w:t>
              </w:r>
              <w:proofErr w:type="spellEnd"/>
              <w:r w:rsidRPr="00410C1F">
                <w:rPr>
                  <w:rFonts w:ascii="Arial" w:hAnsi="Arial" w:cs="Arial"/>
                  <w:bCs/>
                  <w:sz w:val="20"/>
                  <w:szCs w:val="20"/>
                  <w:rPrChange w:id="519"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20" w:author="Yessica Zamudio Sangabriel" w:date="2019-08-11T16:59:00Z">
                    <w:rPr>
                      <w:rFonts w:ascii="Arial" w:hAnsi="Arial" w:cs="Arial"/>
                      <w:b/>
                      <w:bCs/>
                      <w:sz w:val="20"/>
                      <w:szCs w:val="20"/>
                    </w:rPr>
                  </w:rPrChange>
                </w:rPr>
                <w:t>Designing</w:t>
              </w:r>
              <w:proofErr w:type="spellEnd"/>
              <w:r w:rsidRPr="00410C1F">
                <w:rPr>
                  <w:rFonts w:ascii="Arial" w:hAnsi="Arial" w:cs="Arial"/>
                  <w:bCs/>
                  <w:sz w:val="20"/>
                  <w:szCs w:val="20"/>
                  <w:rPrChange w:id="521" w:author="Yessica Zamudio Sangabriel" w:date="2019-08-11T16:59:00Z">
                    <w:rPr>
                      <w:rFonts w:ascii="Arial" w:hAnsi="Arial" w:cs="Arial"/>
                      <w:b/>
                      <w:bCs/>
                      <w:sz w:val="20"/>
                      <w:szCs w:val="20"/>
                    </w:rPr>
                  </w:rPrChange>
                </w:rPr>
                <w:t xml:space="preserve"> and </w:t>
              </w:r>
              <w:proofErr w:type="spellStart"/>
              <w:r w:rsidRPr="00410C1F">
                <w:rPr>
                  <w:rFonts w:ascii="Arial" w:hAnsi="Arial" w:cs="Arial"/>
                  <w:bCs/>
                  <w:sz w:val="20"/>
                  <w:szCs w:val="20"/>
                  <w:rPrChange w:id="522" w:author="Yessica Zamudio Sangabriel" w:date="2019-08-11T16:59:00Z">
                    <w:rPr>
                      <w:rFonts w:ascii="Arial" w:hAnsi="Arial" w:cs="Arial"/>
                      <w:b/>
                      <w:bCs/>
                      <w:sz w:val="20"/>
                      <w:szCs w:val="20"/>
                    </w:rPr>
                  </w:rPrChange>
                </w:rPr>
                <w:t>evaluating</w:t>
              </w:r>
              <w:proofErr w:type="spellEnd"/>
              <w:r w:rsidRPr="00410C1F">
                <w:rPr>
                  <w:rFonts w:ascii="Arial" w:hAnsi="Arial" w:cs="Arial"/>
                  <w:bCs/>
                  <w:sz w:val="20"/>
                  <w:szCs w:val="20"/>
                  <w:rPrChange w:id="523"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24" w:author="Yessica Zamudio Sangabriel" w:date="2019-08-11T16:59:00Z">
                    <w:rPr>
                      <w:rFonts w:ascii="Arial" w:hAnsi="Arial" w:cs="Arial"/>
                      <w:b/>
                      <w:bCs/>
                      <w:sz w:val="20"/>
                      <w:szCs w:val="20"/>
                    </w:rPr>
                  </w:rPrChange>
                </w:rPr>
                <w:t>systems</w:t>
              </w:r>
              <w:proofErr w:type="spellEnd"/>
              <w:r w:rsidRPr="00410C1F">
                <w:rPr>
                  <w:rFonts w:ascii="Arial" w:hAnsi="Arial" w:cs="Arial"/>
                  <w:bCs/>
                  <w:sz w:val="20"/>
                  <w:szCs w:val="20"/>
                  <w:rPrChange w:id="525"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26" w:author="Yessica Zamudio Sangabriel" w:date="2019-08-11T16:59:00Z">
                    <w:rPr>
                      <w:rFonts w:ascii="Arial" w:hAnsi="Arial" w:cs="Arial"/>
                      <w:b/>
                      <w:bCs/>
                      <w:sz w:val="20"/>
                      <w:szCs w:val="20"/>
                    </w:rPr>
                  </w:rPrChange>
                </w:rPr>
                <w:t>for</w:t>
              </w:r>
              <w:proofErr w:type="spellEnd"/>
              <w:r w:rsidRPr="00410C1F">
                <w:rPr>
                  <w:rFonts w:ascii="Arial" w:hAnsi="Arial" w:cs="Arial"/>
                  <w:bCs/>
                  <w:sz w:val="20"/>
                  <w:szCs w:val="20"/>
                  <w:rPrChange w:id="527"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28" w:author="Yessica Zamudio Sangabriel" w:date="2019-08-11T16:59:00Z">
                    <w:rPr>
                      <w:rFonts w:ascii="Arial" w:hAnsi="Arial" w:cs="Arial"/>
                      <w:b/>
                      <w:bCs/>
                      <w:sz w:val="20"/>
                      <w:szCs w:val="20"/>
                    </w:rPr>
                  </w:rPrChange>
                </w:rPr>
                <w:t>co-located</w:t>
              </w:r>
              <w:proofErr w:type="spellEnd"/>
              <w:r w:rsidRPr="00410C1F">
                <w:rPr>
                  <w:rFonts w:ascii="Arial" w:hAnsi="Arial" w:cs="Arial"/>
                  <w:bCs/>
                  <w:sz w:val="20"/>
                  <w:szCs w:val="20"/>
                  <w:rPrChange w:id="529" w:author="Yessica Zamudio Sangabriel" w:date="2019-08-11T16:59:00Z">
                    <w:rPr>
                      <w:rFonts w:ascii="Arial" w:hAnsi="Arial" w:cs="Arial"/>
                      <w:b/>
                      <w:bCs/>
                      <w:sz w:val="20"/>
                      <w:szCs w:val="20"/>
                    </w:rPr>
                  </w:rPrChange>
                </w:rPr>
                <w:t xml:space="preserve"> </w:t>
              </w:r>
              <w:proofErr w:type="spellStart"/>
              <w:r w:rsidRPr="00410C1F">
                <w:rPr>
                  <w:rFonts w:ascii="Arial" w:hAnsi="Arial" w:cs="Arial"/>
                  <w:bCs/>
                  <w:sz w:val="20"/>
                  <w:szCs w:val="20"/>
                  <w:rPrChange w:id="530" w:author="Yessica Zamudio Sangabriel" w:date="2019-08-11T16:59:00Z">
                    <w:rPr>
                      <w:rFonts w:ascii="Arial" w:hAnsi="Arial" w:cs="Arial"/>
                      <w:b/>
                      <w:bCs/>
                      <w:sz w:val="20"/>
                      <w:szCs w:val="20"/>
                    </w:rPr>
                  </w:rPrChange>
                </w:rPr>
                <w:t>work</w:t>
              </w:r>
              <w:proofErr w:type="spellEnd"/>
            </w:ins>
          </w:p>
        </w:tc>
        <w:tc>
          <w:tcPr>
            <w:tcW w:w="1440" w:type="dxa"/>
            <w:tcBorders>
              <w:top w:val="single" w:sz="4" w:space="0" w:color="auto"/>
              <w:bottom w:val="single" w:sz="4" w:space="0" w:color="auto"/>
            </w:tcBorders>
            <w:vAlign w:val="center"/>
          </w:tcPr>
          <w:p w14:paraId="544C2AFC" w14:textId="2DA3CBE2" w:rsidR="00410C1F" w:rsidRPr="00410C1F" w:rsidRDefault="00410C1F">
            <w:pPr>
              <w:spacing w:before="360" w:after="120"/>
              <w:jc w:val="center"/>
              <w:rPr>
                <w:ins w:id="531" w:author="Yessica Zamudio Sangabriel" w:date="2019-08-11T16:58:00Z"/>
                <w:rFonts w:ascii="Arial" w:hAnsi="Arial" w:cs="Arial"/>
                <w:bCs/>
                <w:color w:val="000000"/>
                <w:sz w:val="20"/>
                <w:szCs w:val="20"/>
                <w:rPrChange w:id="532" w:author="Yessica Zamudio Sangabriel" w:date="2019-08-11T16:59:00Z">
                  <w:rPr>
                    <w:ins w:id="533" w:author="Yessica Zamudio Sangabriel" w:date="2019-08-11T16:58:00Z"/>
                    <w:rFonts w:ascii="Arial" w:hAnsi="Arial" w:cs="Arial"/>
                    <w:b/>
                    <w:bCs/>
                    <w:color w:val="000000"/>
                    <w:sz w:val="20"/>
                    <w:szCs w:val="20"/>
                  </w:rPr>
                </w:rPrChange>
              </w:rPr>
              <w:pPrChange w:id="534" w:author="Yessica Zamudio Sangabriel" w:date="2019-08-11T16:59:00Z">
                <w:pPr>
                  <w:spacing w:before="360" w:after="120"/>
                  <w:jc w:val="both"/>
                </w:pPr>
              </w:pPrChange>
            </w:pPr>
            <w:ins w:id="535" w:author="Yessica Zamudio Sangabriel" w:date="2019-08-11T16:58:00Z">
              <w:r w:rsidRPr="00410C1F">
                <w:rPr>
                  <w:rFonts w:ascii="Arial" w:hAnsi="Arial" w:cs="Arial"/>
                  <w:bCs/>
                  <w:color w:val="000000"/>
                  <w:sz w:val="20"/>
                  <w:szCs w:val="20"/>
                  <w:rPrChange w:id="536" w:author="Yessica Zamudio Sangabriel" w:date="2019-08-11T16:59:00Z">
                    <w:rPr>
                      <w:rFonts w:ascii="Arial" w:hAnsi="Arial" w:cs="Arial"/>
                      <w:b/>
                      <w:bCs/>
                      <w:color w:val="000000"/>
                      <w:sz w:val="20"/>
                      <w:szCs w:val="20"/>
                    </w:rPr>
                  </w:rPrChange>
                </w:rPr>
                <w:t>Método empírico</w:t>
              </w:r>
            </w:ins>
          </w:p>
        </w:tc>
        <w:tc>
          <w:tcPr>
            <w:tcW w:w="1440" w:type="dxa"/>
            <w:tcBorders>
              <w:top w:val="single" w:sz="4" w:space="0" w:color="auto"/>
              <w:bottom w:val="single" w:sz="4" w:space="0" w:color="auto"/>
            </w:tcBorders>
            <w:vAlign w:val="center"/>
          </w:tcPr>
          <w:p w14:paraId="0919FA97" w14:textId="77777777" w:rsidR="00410C1F" w:rsidRPr="00410C1F" w:rsidRDefault="00410C1F">
            <w:pPr>
              <w:spacing w:before="360" w:after="120"/>
              <w:jc w:val="center"/>
              <w:rPr>
                <w:ins w:id="537" w:author="Yessica Zamudio Sangabriel" w:date="2019-08-11T16:58:00Z"/>
                <w:rFonts w:ascii="Arial" w:hAnsi="Arial" w:cs="Arial"/>
                <w:bCs/>
                <w:sz w:val="20"/>
                <w:szCs w:val="20"/>
                <w:rPrChange w:id="538" w:author="Yessica Zamudio Sangabriel" w:date="2019-08-11T16:59:00Z">
                  <w:rPr>
                    <w:ins w:id="539" w:author="Yessica Zamudio Sangabriel" w:date="2019-08-11T16:58:00Z"/>
                    <w:rFonts w:ascii="Arial" w:hAnsi="Arial" w:cs="Arial"/>
                    <w:b/>
                    <w:bCs/>
                    <w:sz w:val="20"/>
                    <w:szCs w:val="20"/>
                  </w:rPr>
                </w:rPrChange>
              </w:rPr>
              <w:pPrChange w:id="540" w:author="Yessica Zamudio Sangabriel" w:date="2019-08-11T16:59:00Z">
                <w:pPr>
                  <w:spacing w:before="360" w:after="120"/>
                  <w:jc w:val="both"/>
                </w:pPr>
              </w:pPrChange>
            </w:pPr>
            <w:ins w:id="541" w:author="Yessica Zamudio Sangabriel" w:date="2019-08-11T16:58:00Z">
              <w:r w:rsidRPr="00410C1F">
                <w:rPr>
                  <w:rFonts w:ascii="Arial" w:hAnsi="Arial" w:cs="Arial"/>
                  <w:bCs/>
                  <w:sz w:val="20"/>
                  <w:szCs w:val="20"/>
                  <w:rPrChange w:id="542" w:author="Yessica Zamudio Sangabriel" w:date="2019-08-11T16:59:00Z">
                    <w:rPr>
                      <w:rFonts w:ascii="Arial" w:hAnsi="Arial" w:cs="Arial"/>
                      <w:b/>
                      <w:bCs/>
                      <w:sz w:val="20"/>
                      <w:szCs w:val="20"/>
                    </w:rPr>
                  </w:rPrChange>
                </w:rPr>
                <w:t>Pantallas en 3D</w:t>
              </w:r>
            </w:ins>
          </w:p>
        </w:tc>
      </w:tr>
      <w:tr w:rsidR="00C92D97" w:rsidRPr="00A47BE3" w:rsidDel="0052763A" w14:paraId="05233637" w14:textId="5D6BE2BB" w:rsidTr="00C92D97">
        <w:tblPrEx>
          <w:tblW w:w="7200" w:type="dxa"/>
          <w:jc w:val="center"/>
          <w:tblBorders>
            <w:top w:val="single" w:sz="4" w:space="0" w:color="auto"/>
            <w:bottom w:val="single" w:sz="4" w:space="0" w:color="auto"/>
          </w:tblBorders>
          <w:tblLook w:val="01E0" w:firstRow="1" w:lastRow="1" w:firstColumn="1" w:lastColumn="1" w:noHBand="0" w:noVBand="0"/>
          <w:tblPrExChange w:id="543"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544" w:author="Yessica Zamudio Sangabriel" w:date="2019-08-11T16:58:00Z"/>
          <w:trPrChange w:id="545" w:author="Yessica Zamudio Sangabriel" w:date="2019-08-11T16:54:00Z">
            <w:trPr>
              <w:jc w:val="center"/>
            </w:trPr>
          </w:trPrChange>
        </w:trPr>
        <w:tc>
          <w:tcPr>
            <w:tcW w:w="1440" w:type="dxa"/>
            <w:tcBorders>
              <w:top w:val="single" w:sz="4" w:space="0" w:color="auto"/>
              <w:bottom w:val="single" w:sz="4" w:space="0" w:color="auto"/>
            </w:tcBorders>
            <w:vAlign w:val="center"/>
            <w:tcPrChange w:id="546" w:author="Yessica Zamudio Sangabriel" w:date="2019-08-11T16:54:00Z">
              <w:tcPr>
                <w:tcW w:w="1440" w:type="dxa"/>
                <w:gridSpan w:val="2"/>
                <w:tcBorders>
                  <w:top w:val="single" w:sz="4" w:space="0" w:color="auto"/>
                  <w:bottom w:val="single" w:sz="4" w:space="0" w:color="auto"/>
                </w:tcBorders>
                <w:vAlign w:val="center"/>
              </w:tcPr>
            </w:tcPrChange>
          </w:tcPr>
          <w:p w14:paraId="43796D98" w14:textId="5A984B73" w:rsidR="00C92D97" w:rsidRPr="00A47BE3" w:rsidDel="0052763A" w:rsidRDefault="00C92D97" w:rsidP="003A08F9">
            <w:pPr>
              <w:jc w:val="center"/>
              <w:rPr>
                <w:del w:id="547" w:author="Yessica Zamudio Sangabriel" w:date="2019-08-11T16:58:00Z"/>
                <w:rFonts w:ascii="Arial" w:hAnsi="Arial" w:cs="Arial"/>
                <w:b/>
                <w:bCs/>
                <w:sz w:val="20"/>
                <w:szCs w:val="20"/>
              </w:rPr>
            </w:pPr>
            <w:del w:id="548" w:author="Yessica Zamudio Sangabriel" w:date="2019-08-11T16:58:00Z">
              <w:r w:rsidDel="0052763A">
                <w:rPr>
                  <w:rFonts w:ascii="Arial" w:hAnsi="Arial" w:cs="Arial"/>
                  <w:b/>
                  <w:bCs/>
                  <w:color w:val="000000"/>
                  <w:sz w:val="20"/>
                  <w:szCs w:val="20"/>
                </w:rPr>
                <w:delText>Autor</w:delText>
              </w:r>
            </w:del>
          </w:p>
        </w:tc>
        <w:tc>
          <w:tcPr>
            <w:tcW w:w="1440" w:type="dxa"/>
            <w:tcBorders>
              <w:top w:val="single" w:sz="4" w:space="0" w:color="auto"/>
              <w:bottom w:val="single" w:sz="4" w:space="0" w:color="auto"/>
            </w:tcBorders>
            <w:vAlign w:val="center"/>
            <w:tcPrChange w:id="549" w:author="Yessica Zamudio Sangabriel" w:date="2019-08-11T16:54:00Z">
              <w:tcPr>
                <w:tcW w:w="1440" w:type="dxa"/>
                <w:gridSpan w:val="2"/>
                <w:tcBorders>
                  <w:top w:val="single" w:sz="4" w:space="0" w:color="auto"/>
                  <w:bottom w:val="single" w:sz="4" w:space="0" w:color="auto"/>
                </w:tcBorders>
                <w:vAlign w:val="center"/>
              </w:tcPr>
            </w:tcPrChange>
          </w:tcPr>
          <w:p w14:paraId="353471EC" w14:textId="1F936E9E" w:rsidR="00C92D97" w:rsidRPr="00A47BE3" w:rsidDel="0052763A" w:rsidRDefault="00C92D97" w:rsidP="003A08F9">
            <w:pPr>
              <w:jc w:val="center"/>
              <w:rPr>
                <w:del w:id="550" w:author="Yessica Zamudio Sangabriel" w:date="2019-08-11T16:58:00Z"/>
                <w:rFonts w:ascii="Arial" w:hAnsi="Arial" w:cs="Arial"/>
                <w:b/>
                <w:bCs/>
                <w:sz w:val="20"/>
                <w:szCs w:val="20"/>
              </w:rPr>
            </w:pPr>
            <w:del w:id="551" w:author="Yessica Zamudio Sangabriel" w:date="2019-08-11T16:58:00Z">
              <w:r w:rsidDel="0052763A">
                <w:rPr>
                  <w:rFonts w:ascii="Arial" w:hAnsi="Arial" w:cs="Arial"/>
                  <w:b/>
                  <w:bCs/>
                  <w:sz w:val="20"/>
                  <w:szCs w:val="20"/>
                </w:rPr>
                <w:delText>Año</w:delText>
              </w:r>
            </w:del>
          </w:p>
        </w:tc>
        <w:tc>
          <w:tcPr>
            <w:tcW w:w="1440" w:type="dxa"/>
            <w:tcBorders>
              <w:top w:val="single" w:sz="4" w:space="0" w:color="auto"/>
              <w:bottom w:val="single" w:sz="4" w:space="0" w:color="auto"/>
            </w:tcBorders>
            <w:vAlign w:val="center"/>
            <w:tcPrChange w:id="552" w:author="Yessica Zamudio Sangabriel" w:date="2019-08-11T16:54:00Z">
              <w:tcPr>
                <w:tcW w:w="1440" w:type="dxa"/>
                <w:tcBorders>
                  <w:top w:val="single" w:sz="4" w:space="0" w:color="auto"/>
                  <w:bottom w:val="single" w:sz="4" w:space="0" w:color="auto"/>
                </w:tcBorders>
                <w:vAlign w:val="center"/>
              </w:tcPr>
            </w:tcPrChange>
          </w:tcPr>
          <w:p w14:paraId="6EB2C0DC" w14:textId="76077631" w:rsidR="00C92D97" w:rsidRPr="00A47BE3" w:rsidDel="0052763A" w:rsidRDefault="00C92D97" w:rsidP="003A08F9">
            <w:pPr>
              <w:jc w:val="center"/>
              <w:rPr>
                <w:del w:id="553" w:author="Yessica Zamudio Sangabriel" w:date="2019-08-11T16:58:00Z"/>
                <w:rFonts w:ascii="Arial" w:hAnsi="Arial" w:cs="Arial"/>
                <w:b/>
                <w:bCs/>
                <w:sz w:val="20"/>
                <w:szCs w:val="20"/>
              </w:rPr>
            </w:pPr>
            <w:del w:id="554" w:author="Yessica Zamudio Sangabriel" w:date="2019-08-11T16:58:00Z">
              <w:r w:rsidDel="0052763A">
                <w:rPr>
                  <w:rFonts w:ascii="Arial" w:hAnsi="Arial" w:cs="Arial"/>
                  <w:b/>
                  <w:bCs/>
                  <w:sz w:val="20"/>
                  <w:szCs w:val="20"/>
                </w:rPr>
                <w:delText>Titulo</w:delText>
              </w:r>
            </w:del>
          </w:p>
        </w:tc>
        <w:tc>
          <w:tcPr>
            <w:tcW w:w="1440" w:type="dxa"/>
            <w:tcBorders>
              <w:top w:val="single" w:sz="4" w:space="0" w:color="auto"/>
              <w:bottom w:val="single" w:sz="4" w:space="0" w:color="auto"/>
            </w:tcBorders>
            <w:vAlign w:val="center"/>
            <w:tcPrChange w:id="555" w:author="Yessica Zamudio Sangabriel" w:date="2019-08-11T16:54:00Z">
              <w:tcPr>
                <w:tcW w:w="1440" w:type="dxa"/>
                <w:gridSpan w:val="2"/>
                <w:tcBorders>
                  <w:top w:val="single" w:sz="4" w:space="0" w:color="auto"/>
                  <w:bottom w:val="single" w:sz="4" w:space="0" w:color="auto"/>
                </w:tcBorders>
                <w:vAlign w:val="center"/>
              </w:tcPr>
            </w:tcPrChange>
          </w:tcPr>
          <w:p w14:paraId="6C5D7B72" w14:textId="174E2AFE" w:rsidR="00C92D97" w:rsidRPr="00A47BE3" w:rsidDel="0052763A" w:rsidRDefault="00C92D97">
            <w:pPr>
              <w:jc w:val="center"/>
              <w:rPr>
                <w:del w:id="556" w:author="Yessica Zamudio Sangabriel" w:date="2019-08-11T16:58:00Z"/>
                <w:rFonts w:ascii="Arial" w:hAnsi="Arial" w:cs="Arial"/>
                <w:b/>
                <w:bCs/>
                <w:sz w:val="20"/>
                <w:szCs w:val="20"/>
              </w:rPr>
            </w:pPr>
            <w:del w:id="557" w:author="Yessica Zamudio Sangabriel" w:date="2019-08-11T16:58:00Z">
              <w:r w:rsidRPr="003A08F9" w:rsidDel="0052763A">
                <w:rPr>
                  <w:rFonts w:ascii="Arial" w:hAnsi="Arial" w:cs="Arial"/>
                  <w:b/>
                  <w:bCs/>
                  <w:color w:val="000000"/>
                  <w:sz w:val="20"/>
                  <w:szCs w:val="20"/>
                </w:rPr>
                <w:delText>Técnica de evaluación</w:delText>
              </w:r>
            </w:del>
          </w:p>
        </w:tc>
        <w:tc>
          <w:tcPr>
            <w:tcW w:w="1440" w:type="dxa"/>
            <w:tcBorders>
              <w:top w:val="single" w:sz="4" w:space="0" w:color="auto"/>
              <w:bottom w:val="single" w:sz="4" w:space="0" w:color="auto"/>
            </w:tcBorders>
            <w:vAlign w:val="center"/>
            <w:tcPrChange w:id="558" w:author="Yessica Zamudio Sangabriel" w:date="2019-08-11T16:54:00Z">
              <w:tcPr>
                <w:tcW w:w="1440" w:type="dxa"/>
                <w:gridSpan w:val="2"/>
                <w:tcBorders>
                  <w:top w:val="single" w:sz="4" w:space="0" w:color="auto"/>
                  <w:bottom w:val="single" w:sz="4" w:space="0" w:color="auto"/>
                </w:tcBorders>
                <w:vAlign w:val="center"/>
              </w:tcPr>
            </w:tcPrChange>
          </w:tcPr>
          <w:p w14:paraId="488A688F" w14:textId="2CD4090C" w:rsidR="00C92D97" w:rsidRPr="00A47BE3" w:rsidDel="0052763A" w:rsidRDefault="00C92D97" w:rsidP="003A08F9">
            <w:pPr>
              <w:jc w:val="center"/>
              <w:rPr>
                <w:del w:id="559" w:author="Yessica Zamudio Sangabriel" w:date="2019-08-11T16:58:00Z"/>
                <w:rFonts w:ascii="Arial" w:hAnsi="Arial" w:cs="Arial"/>
                <w:b/>
                <w:bCs/>
                <w:sz w:val="20"/>
                <w:szCs w:val="20"/>
              </w:rPr>
            </w:pPr>
            <w:del w:id="560" w:author="Yessica Zamudio Sangabriel" w:date="2019-08-11T16:58:00Z">
              <w:r w:rsidDel="0052763A">
                <w:rPr>
                  <w:rFonts w:ascii="Arial" w:hAnsi="Arial" w:cs="Arial"/>
                  <w:b/>
                  <w:bCs/>
                  <w:sz w:val="20"/>
                  <w:szCs w:val="20"/>
                </w:rPr>
                <w:delText>Caso de estudio</w:delText>
              </w:r>
            </w:del>
          </w:p>
        </w:tc>
      </w:tr>
      <w:tr w:rsidR="00C92D97" w:rsidRPr="00A47BE3" w:rsidDel="0052763A" w14:paraId="1708F87C" w14:textId="7BCC9EC5" w:rsidTr="00C92D97">
        <w:tblPrEx>
          <w:tblW w:w="7200" w:type="dxa"/>
          <w:jc w:val="center"/>
          <w:tblBorders>
            <w:top w:val="single" w:sz="4" w:space="0" w:color="auto"/>
            <w:bottom w:val="single" w:sz="4" w:space="0" w:color="auto"/>
          </w:tblBorders>
          <w:tblLook w:val="01E0" w:firstRow="1" w:lastRow="1" w:firstColumn="1" w:lastColumn="1" w:noHBand="0" w:noVBand="0"/>
          <w:tblPrExChange w:id="561"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562" w:author="Yessica Zamudio Sangabriel" w:date="2019-08-11T16:58:00Z"/>
          <w:trPrChange w:id="563" w:author="Yessica Zamudio Sangabriel" w:date="2019-08-11T16:54:00Z">
            <w:trPr>
              <w:jc w:val="center"/>
            </w:trPr>
          </w:trPrChange>
        </w:trPr>
        <w:tc>
          <w:tcPr>
            <w:tcW w:w="1440" w:type="dxa"/>
            <w:tcBorders>
              <w:top w:val="single" w:sz="4" w:space="0" w:color="auto"/>
            </w:tcBorders>
            <w:vAlign w:val="center"/>
            <w:tcPrChange w:id="564" w:author="Yessica Zamudio Sangabriel" w:date="2019-08-11T16:54:00Z">
              <w:tcPr>
                <w:tcW w:w="1440" w:type="dxa"/>
                <w:gridSpan w:val="2"/>
                <w:tcBorders>
                  <w:top w:val="single" w:sz="4" w:space="0" w:color="auto"/>
                </w:tcBorders>
                <w:vAlign w:val="center"/>
              </w:tcPr>
            </w:tcPrChange>
          </w:tcPr>
          <w:p w14:paraId="32E39DEB" w14:textId="0EE603D1" w:rsidR="00C92D97" w:rsidRPr="00C92D97" w:rsidDel="0052763A" w:rsidRDefault="00C92D97">
            <w:pPr>
              <w:rPr>
                <w:del w:id="565" w:author="Yessica Zamudio Sangabriel" w:date="2019-08-11T16:58:00Z"/>
                <w:rFonts w:ascii="Arial" w:hAnsi="Arial" w:cs="Arial"/>
                <w:color w:val="000000"/>
                <w:sz w:val="20"/>
                <w:szCs w:val="20"/>
                <w:rPrChange w:id="566" w:author="Yessica Zamudio Sangabriel" w:date="2019-08-11T16:56:00Z">
                  <w:rPr>
                    <w:del w:id="567" w:author="Yessica Zamudio Sangabriel" w:date="2019-08-11T16:58:00Z"/>
                    <w:color w:val="000000"/>
                  </w:rPr>
                </w:rPrChange>
              </w:rPr>
              <w:pPrChange w:id="568" w:author="Yessica Zamudio Sangabriel" w:date="2019-08-11T16:56:00Z">
                <w:pPr>
                  <w:jc w:val="center"/>
                </w:pPr>
              </w:pPrChange>
            </w:pPr>
            <w:del w:id="569" w:author="Yessica Zamudio Sangabriel" w:date="2019-08-11T16:54:00Z">
              <w:r w:rsidRPr="00C92D97" w:rsidDel="00C92D97">
                <w:rPr>
                  <w:rFonts w:ascii="Arial" w:hAnsi="Arial" w:cs="Arial"/>
                  <w:color w:val="000000"/>
                  <w:sz w:val="20"/>
                  <w:szCs w:val="20"/>
                  <w:rPrChange w:id="570" w:author="Yessica Zamudio Sangabriel" w:date="2019-08-11T16:56:00Z">
                    <w:rPr>
                      <w:color w:val="000000"/>
                    </w:rPr>
                  </w:rPrChange>
                </w:rPr>
                <w:delText>51.13</w:delText>
              </w:r>
            </w:del>
          </w:p>
        </w:tc>
        <w:tc>
          <w:tcPr>
            <w:tcW w:w="1440" w:type="dxa"/>
            <w:tcBorders>
              <w:top w:val="single" w:sz="4" w:space="0" w:color="auto"/>
            </w:tcBorders>
            <w:vAlign w:val="center"/>
            <w:tcPrChange w:id="571" w:author="Yessica Zamudio Sangabriel" w:date="2019-08-11T16:54:00Z">
              <w:tcPr>
                <w:tcW w:w="1440" w:type="dxa"/>
                <w:gridSpan w:val="2"/>
                <w:tcBorders>
                  <w:top w:val="single" w:sz="4" w:space="0" w:color="auto"/>
                </w:tcBorders>
                <w:vAlign w:val="center"/>
              </w:tcPr>
            </w:tcPrChange>
          </w:tcPr>
          <w:p w14:paraId="612E1437" w14:textId="292D2146" w:rsidR="00C92D97" w:rsidRPr="00C92D97" w:rsidDel="0052763A" w:rsidRDefault="00C92D97">
            <w:pPr>
              <w:rPr>
                <w:del w:id="572" w:author="Yessica Zamudio Sangabriel" w:date="2019-08-11T16:58:00Z"/>
                <w:rFonts w:ascii="Arial" w:hAnsi="Arial" w:cs="Arial"/>
                <w:sz w:val="20"/>
                <w:szCs w:val="20"/>
                <w:rPrChange w:id="573" w:author="Yessica Zamudio Sangabriel" w:date="2019-08-11T16:56:00Z">
                  <w:rPr>
                    <w:del w:id="574" w:author="Yessica Zamudio Sangabriel" w:date="2019-08-11T16:58:00Z"/>
                  </w:rPr>
                </w:rPrChange>
              </w:rPr>
              <w:pPrChange w:id="575" w:author="Yessica Zamudio Sangabriel" w:date="2019-08-11T16:56:00Z">
                <w:pPr>
                  <w:jc w:val="center"/>
                </w:pPr>
              </w:pPrChange>
            </w:pPr>
            <w:del w:id="576" w:author="Yessica Zamudio Sangabriel" w:date="2019-08-11T16:54:00Z">
              <w:r w:rsidRPr="00C92D97" w:rsidDel="00C92D97">
                <w:rPr>
                  <w:rFonts w:ascii="Arial" w:hAnsi="Arial" w:cs="Arial"/>
                  <w:sz w:val="20"/>
                  <w:szCs w:val="20"/>
                  <w:rPrChange w:id="577" w:author="Yessica Zamudio Sangabriel" w:date="2019-08-11T16:56:00Z">
                    <w:rPr/>
                  </w:rPrChange>
                </w:rPr>
                <w:delText>0.0253</w:delText>
              </w:r>
            </w:del>
          </w:p>
        </w:tc>
        <w:tc>
          <w:tcPr>
            <w:tcW w:w="1440" w:type="dxa"/>
            <w:tcBorders>
              <w:top w:val="single" w:sz="4" w:space="0" w:color="auto"/>
            </w:tcBorders>
            <w:vAlign w:val="center"/>
            <w:tcPrChange w:id="578" w:author="Yessica Zamudio Sangabriel" w:date="2019-08-11T16:54:00Z">
              <w:tcPr>
                <w:tcW w:w="1440" w:type="dxa"/>
                <w:tcBorders>
                  <w:top w:val="single" w:sz="4" w:space="0" w:color="auto"/>
                </w:tcBorders>
                <w:vAlign w:val="center"/>
              </w:tcPr>
            </w:tcPrChange>
          </w:tcPr>
          <w:p w14:paraId="3FCA65A3" w14:textId="436244AF" w:rsidR="00C92D97" w:rsidRPr="0052763A" w:rsidDel="0052763A" w:rsidRDefault="00C92D97">
            <w:pPr>
              <w:jc w:val="both"/>
              <w:rPr>
                <w:del w:id="579" w:author="Yessica Zamudio Sangabriel" w:date="2019-08-11T16:58:00Z"/>
                <w:rFonts w:ascii="Arial" w:hAnsi="Arial" w:cs="Arial"/>
                <w:sz w:val="20"/>
                <w:szCs w:val="20"/>
              </w:rPr>
              <w:pPrChange w:id="580" w:author="Yessica Zamudio Sangabriel" w:date="2019-08-11T16:55:00Z">
                <w:pPr>
                  <w:jc w:val="center"/>
                </w:pPr>
              </w:pPrChange>
            </w:pPr>
            <w:del w:id="581" w:author="Yessica Zamudio Sangabriel" w:date="2019-08-11T16:55:00Z">
              <w:r w:rsidRPr="0052763A" w:rsidDel="00C92D97">
                <w:rPr>
                  <w:rFonts w:ascii="Arial" w:hAnsi="Arial" w:cs="Arial"/>
                  <w:sz w:val="20"/>
                  <w:szCs w:val="20"/>
                </w:rPr>
                <w:delText>0.00497</w:delText>
              </w:r>
            </w:del>
          </w:p>
        </w:tc>
        <w:tc>
          <w:tcPr>
            <w:tcW w:w="1440" w:type="dxa"/>
            <w:tcBorders>
              <w:top w:val="single" w:sz="4" w:space="0" w:color="auto"/>
            </w:tcBorders>
            <w:vAlign w:val="center"/>
            <w:tcPrChange w:id="582" w:author="Yessica Zamudio Sangabriel" w:date="2019-08-11T16:54:00Z">
              <w:tcPr>
                <w:tcW w:w="1440" w:type="dxa"/>
                <w:gridSpan w:val="2"/>
                <w:tcBorders>
                  <w:top w:val="single" w:sz="4" w:space="0" w:color="auto"/>
                </w:tcBorders>
                <w:vAlign w:val="center"/>
              </w:tcPr>
            </w:tcPrChange>
          </w:tcPr>
          <w:p w14:paraId="52A9E805" w14:textId="2BF1C7A4" w:rsidR="00C92D97" w:rsidRPr="00A47BE3" w:rsidDel="0052763A" w:rsidRDefault="00C92D97" w:rsidP="003A08F9">
            <w:pPr>
              <w:jc w:val="center"/>
              <w:rPr>
                <w:del w:id="583" w:author="Yessica Zamudio Sangabriel" w:date="2019-08-11T16:58:00Z"/>
                <w:rFonts w:ascii="Arial" w:hAnsi="Arial" w:cs="Arial"/>
                <w:sz w:val="20"/>
                <w:szCs w:val="20"/>
              </w:rPr>
            </w:pPr>
            <w:del w:id="584" w:author="Yessica Zamudio Sangabriel" w:date="2019-08-11T16:56:00Z">
              <w:r w:rsidRPr="00A47BE3" w:rsidDel="0052763A">
                <w:rPr>
                  <w:rFonts w:ascii="Arial" w:hAnsi="Arial" w:cs="Arial"/>
                  <w:sz w:val="20"/>
                  <w:szCs w:val="20"/>
                </w:rPr>
                <w:delText>1.293</w:delText>
              </w:r>
            </w:del>
          </w:p>
        </w:tc>
        <w:tc>
          <w:tcPr>
            <w:tcW w:w="1440" w:type="dxa"/>
            <w:tcBorders>
              <w:top w:val="single" w:sz="4" w:space="0" w:color="auto"/>
            </w:tcBorders>
            <w:vAlign w:val="center"/>
            <w:tcPrChange w:id="585" w:author="Yessica Zamudio Sangabriel" w:date="2019-08-11T16:54:00Z">
              <w:tcPr>
                <w:tcW w:w="1440" w:type="dxa"/>
                <w:gridSpan w:val="2"/>
                <w:tcBorders>
                  <w:top w:val="single" w:sz="4" w:space="0" w:color="auto"/>
                </w:tcBorders>
                <w:vAlign w:val="center"/>
              </w:tcPr>
            </w:tcPrChange>
          </w:tcPr>
          <w:p w14:paraId="5B36DE6F" w14:textId="75849ECA" w:rsidR="00C92D97" w:rsidRPr="00A47BE3" w:rsidDel="0052763A" w:rsidRDefault="00C92D97" w:rsidP="003A08F9">
            <w:pPr>
              <w:jc w:val="center"/>
              <w:rPr>
                <w:del w:id="586" w:author="Yessica Zamudio Sangabriel" w:date="2019-08-11T16:58:00Z"/>
                <w:rFonts w:ascii="Arial" w:hAnsi="Arial" w:cs="Arial"/>
                <w:sz w:val="20"/>
                <w:szCs w:val="20"/>
              </w:rPr>
            </w:pPr>
            <w:del w:id="587" w:author="Yessica Zamudio Sangabriel" w:date="2019-08-11T16:56:00Z">
              <w:r w:rsidRPr="00A47BE3" w:rsidDel="0052763A">
                <w:rPr>
                  <w:rFonts w:ascii="Arial" w:hAnsi="Arial" w:cs="Arial"/>
                  <w:sz w:val="20"/>
                  <w:szCs w:val="20"/>
                </w:rPr>
                <w:delText>0.254</w:delText>
              </w:r>
            </w:del>
          </w:p>
        </w:tc>
      </w:tr>
      <w:tr w:rsidR="00C92D97" w:rsidRPr="00A47BE3" w:rsidDel="0052763A" w14:paraId="7CBFBF0B" w14:textId="7C7EE0F1" w:rsidTr="00C92D97">
        <w:tblPrEx>
          <w:tblW w:w="7200" w:type="dxa"/>
          <w:jc w:val="center"/>
          <w:tblBorders>
            <w:top w:val="single" w:sz="4" w:space="0" w:color="auto"/>
            <w:bottom w:val="single" w:sz="4" w:space="0" w:color="auto"/>
          </w:tblBorders>
          <w:tblLook w:val="01E0" w:firstRow="1" w:lastRow="1" w:firstColumn="1" w:lastColumn="1" w:noHBand="0" w:noVBand="0"/>
          <w:tblPrExChange w:id="588"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589" w:author="Yessica Zamudio Sangabriel" w:date="2019-08-11T16:58:00Z"/>
          <w:trPrChange w:id="590" w:author="Yessica Zamudio Sangabriel" w:date="2019-08-11T16:54:00Z">
            <w:trPr>
              <w:jc w:val="center"/>
            </w:trPr>
          </w:trPrChange>
        </w:trPr>
        <w:tc>
          <w:tcPr>
            <w:tcW w:w="1440" w:type="dxa"/>
            <w:vAlign w:val="center"/>
            <w:tcPrChange w:id="591" w:author="Yessica Zamudio Sangabriel" w:date="2019-08-11T16:54:00Z">
              <w:tcPr>
                <w:tcW w:w="1440" w:type="dxa"/>
                <w:gridSpan w:val="2"/>
                <w:vAlign w:val="center"/>
              </w:tcPr>
            </w:tcPrChange>
          </w:tcPr>
          <w:p w14:paraId="4E316B29" w14:textId="73F3E147" w:rsidR="00C92D97" w:rsidRPr="00A47BE3" w:rsidDel="0052763A" w:rsidRDefault="00C92D97" w:rsidP="003A08F9">
            <w:pPr>
              <w:jc w:val="center"/>
              <w:rPr>
                <w:del w:id="592" w:author="Yessica Zamudio Sangabriel" w:date="2019-08-11T16:58:00Z"/>
                <w:rFonts w:ascii="Arial" w:hAnsi="Arial" w:cs="Arial"/>
                <w:sz w:val="20"/>
                <w:szCs w:val="20"/>
              </w:rPr>
            </w:pPr>
            <w:del w:id="593" w:author="Yessica Zamudio Sangabriel" w:date="2019-08-11T16:58:00Z">
              <w:r w:rsidRPr="00A47BE3" w:rsidDel="0052763A">
                <w:rPr>
                  <w:rFonts w:ascii="Arial" w:hAnsi="Arial" w:cs="Arial"/>
                  <w:sz w:val="20"/>
                  <w:szCs w:val="20"/>
                </w:rPr>
                <w:delText>43.72</w:delText>
              </w:r>
            </w:del>
          </w:p>
        </w:tc>
        <w:tc>
          <w:tcPr>
            <w:tcW w:w="1440" w:type="dxa"/>
            <w:vAlign w:val="center"/>
            <w:tcPrChange w:id="594" w:author="Yessica Zamudio Sangabriel" w:date="2019-08-11T16:54:00Z">
              <w:tcPr>
                <w:tcW w:w="1440" w:type="dxa"/>
                <w:gridSpan w:val="2"/>
                <w:vAlign w:val="center"/>
              </w:tcPr>
            </w:tcPrChange>
          </w:tcPr>
          <w:p w14:paraId="58E8F3FC" w14:textId="6E16486B" w:rsidR="00C92D97" w:rsidRPr="00A47BE3" w:rsidDel="0052763A" w:rsidRDefault="00C92D97" w:rsidP="003A08F9">
            <w:pPr>
              <w:jc w:val="center"/>
              <w:rPr>
                <w:del w:id="595" w:author="Yessica Zamudio Sangabriel" w:date="2019-08-11T16:58:00Z"/>
                <w:rFonts w:ascii="Arial" w:hAnsi="Arial" w:cs="Arial"/>
                <w:sz w:val="20"/>
                <w:szCs w:val="20"/>
              </w:rPr>
            </w:pPr>
            <w:del w:id="596" w:author="Yessica Zamudio Sangabriel" w:date="2019-08-11T16:58:00Z">
              <w:r w:rsidRPr="00A47BE3" w:rsidDel="0052763A">
                <w:rPr>
                  <w:rFonts w:ascii="Arial" w:hAnsi="Arial" w:cs="Arial"/>
                  <w:sz w:val="20"/>
                  <w:szCs w:val="20"/>
                </w:rPr>
                <w:delText>0.0276</w:delText>
              </w:r>
            </w:del>
          </w:p>
        </w:tc>
        <w:tc>
          <w:tcPr>
            <w:tcW w:w="1440" w:type="dxa"/>
            <w:vAlign w:val="center"/>
            <w:tcPrChange w:id="597" w:author="Yessica Zamudio Sangabriel" w:date="2019-08-11T16:54:00Z">
              <w:tcPr>
                <w:tcW w:w="1440" w:type="dxa"/>
                <w:vAlign w:val="center"/>
              </w:tcPr>
            </w:tcPrChange>
          </w:tcPr>
          <w:p w14:paraId="7BE5008E" w14:textId="67E512CD" w:rsidR="00C92D97" w:rsidRPr="00A47BE3" w:rsidDel="0052763A" w:rsidRDefault="00C92D97" w:rsidP="003A08F9">
            <w:pPr>
              <w:jc w:val="center"/>
              <w:rPr>
                <w:del w:id="598" w:author="Yessica Zamudio Sangabriel" w:date="2019-08-11T16:58:00Z"/>
                <w:rFonts w:ascii="Arial" w:hAnsi="Arial" w:cs="Arial"/>
                <w:sz w:val="20"/>
                <w:szCs w:val="20"/>
              </w:rPr>
            </w:pPr>
            <w:del w:id="599" w:author="Yessica Zamudio Sangabriel" w:date="2019-08-11T16:58:00Z">
              <w:r w:rsidRPr="00A47BE3" w:rsidDel="0052763A">
                <w:rPr>
                  <w:rFonts w:ascii="Arial" w:hAnsi="Arial" w:cs="Arial"/>
                  <w:sz w:val="20"/>
                  <w:szCs w:val="20"/>
                </w:rPr>
                <w:delText>0.00528</w:delText>
              </w:r>
            </w:del>
          </w:p>
        </w:tc>
        <w:tc>
          <w:tcPr>
            <w:tcW w:w="1440" w:type="dxa"/>
            <w:vAlign w:val="center"/>
            <w:tcPrChange w:id="600" w:author="Yessica Zamudio Sangabriel" w:date="2019-08-11T16:54:00Z">
              <w:tcPr>
                <w:tcW w:w="1440" w:type="dxa"/>
                <w:gridSpan w:val="2"/>
                <w:vAlign w:val="center"/>
              </w:tcPr>
            </w:tcPrChange>
          </w:tcPr>
          <w:p w14:paraId="1B534B03" w14:textId="5A0F2BE5" w:rsidR="00C92D97" w:rsidRPr="00A47BE3" w:rsidDel="0052763A" w:rsidRDefault="00C92D97" w:rsidP="003A08F9">
            <w:pPr>
              <w:jc w:val="center"/>
              <w:rPr>
                <w:del w:id="601" w:author="Yessica Zamudio Sangabriel" w:date="2019-08-11T16:58:00Z"/>
                <w:rFonts w:ascii="Arial" w:hAnsi="Arial" w:cs="Arial"/>
                <w:sz w:val="20"/>
                <w:szCs w:val="20"/>
              </w:rPr>
            </w:pPr>
            <w:del w:id="602" w:author="Yessica Zamudio Sangabriel" w:date="2019-08-11T16:58:00Z">
              <w:r w:rsidRPr="00A47BE3" w:rsidDel="0052763A">
                <w:rPr>
                  <w:rFonts w:ascii="Arial" w:hAnsi="Arial" w:cs="Arial"/>
                  <w:sz w:val="20"/>
                  <w:szCs w:val="20"/>
                </w:rPr>
                <w:delText>1.207</w:delText>
              </w:r>
            </w:del>
          </w:p>
        </w:tc>
        <w:tc>
          <w:tcPr>
            <w:tcW w:w="1440" w:type="dxa"/>
            <w:vAlign w:val="center"/>
            <w:tcPrChange w:id="603" w:author="Yessica Zamudio Sangabriel" w:date="2019-08-11T16:54:00Z">
              <w:tcPr>
                <w:tcW w:w="1440" w:type="dxa"/>
                <w:gridSpan w:val="2"/>
                <w:vAlign w:val="center"/>
              </w:tcPr>
            </w:tcPrChange>
          </w:tcPr>
          <w:p w14:paraId="65717CA4" w14:textId="1313DFD6" w:rsidR="00C92D97" w:rsidRPr="00A47BE3" w:rsidDel="0052763A" w:rsidRDefault="00C92D97" w:rsidP="003A08F9">
            <w:pPr>
              <w:jc w:val="center"/>
              <w:rPr>
                <w:del w:id="604" w:author="Yessica Zamudio Sangabriel" w:date="2019-08-11T16:58:00Z"/>
                <w:rFonts w:ascii="Arial" w:hAnsi="Arial" w:cs="Arial"/>
                <w:sz w:val="20"/>
                <w:szCs w:val="20"/>
              </w:rPr>
            </w:pPr>
            <w:del w:id="605" w:author="Yessica Zamudio Sangabriel" w:date="2019-08-11T16:58:00Z">
              <w:r w:rsidRPr="00A47BE3" w:rsidDel="0052763A">
                <w:rPr>
                  <w:rFonts w:ascii="Arial" w:hAnsi="Arial" w:cs="Arial"/>
                  <w:sz w:val="20"/>
                  <w:szCs w:val="20"/>
                </w:rPr>
                <w:delText>0.23</w:delText>
              </w:r>
            </w:del>
          </w:p>
        </w:tc>
      </w:tr>
      <w:tr w:rsidR="00C92D97" w:rsidRPr="00A47BE3" w:rsidDel="0052763A" w14:paraId="05AA7F5B" w14:textId="24B9C8B0" w:rsidTr="00C92D97">
        <w:tblPrEx>
          <w:tblW w:w="7200" w:type="dxa"/>
          <w:jc w:val="center"/>
          <w:tblBorders>
            <w:top w:val="single" w:sz="4" w:space="0" w:color="auto"/>
            <w:bottom w:val="single" w:sz="4" w:space="0" w:color="auto"/>
          </w:tblBorders>
          <w:tblLook w:val="01E0" w:firstRow="1" w:lastRow="1" w:firstColumn="1" w:lastColumn="1" w:noHBand="0" w:noVBand="0"/>
          <w:tblPrExChange w:id="606"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607" w:author="Yessica Zamudio Sangabriel" w:date="2019-08-11T16:58:00Z"/>
          <w:trPrChange w:id="608" w:author="Yessica Zamudio Sangabriel" w:date="2019-08-11T16:54:00Z">
            <w:trPr>
              <w:jc w:val="center"/>
            </w:trPr>
          </w:trPrChange>
        </w:trPr>
        <w:tc>
          <w:tcPr>
            <w:tcW w:w="1440" w:type="dxa"/>
            <w:vAlign w:val="center"/>
            <w:tcPrChange w:id="609" w:author="Yessica Zamudio Sangabriel" w:date="2019-08-11T16:54:00Z">
              <w:tcPr>
                <w:tcW w:w="1440" w:type="dxa"/>
                <w:gridSpan w:val="2"/>
                <w:vAlign w:val="center"/>
              </w:tcPr>
            </w:tcPrChange>
          </w:tcPr>
          <w:p w14:paraId="6310FDE2" w14:textId="2A887357" w:rsidR="00C92D97" w:rsidRPr="00A47BE3" w:rsidDel="0052763A" w:rsidRDefault="00C92D97" w:rsidP="003A08F9">
            <w:pPr>
              <w:jc w:val="center"/>
              <w:rPr>
                <w:del w:id="610" w:author="Yessica Zamudio Sangabriel" w:date="2019-08-11T16:58:00Z"/>
                <w:rFonts w:ascii="Arial" w:hAnsi="Arial" w:cs="Arial"/>
                <w:sz w:val="20"/>
                <w:szCs w:val="20"/>
              </w:rPr>
            </w:pPr>
            <w:del w:id="611" w:author="Yessica Zamudio Sangabriel" w:date="2019-08-11T16:58:00Z">
              <w:r w:rsidRPr="00A47BE3" w:rsidDel="0052763A">
                <w:rPr>
                  <w:rFonts w:ascii="Arial" w:hAnsi="Arial" w:cs="Arial"/>
                  <w:sz w:val="20"/>
                  <w:szCs w:val="20"/>
                </w:rPr>
                <w:delText>40.57</w:delText>
              </w:r>
            </w:del>
          </w:p>
        </w:tc>
        <w:tc>
          <w:tcPr>
            <w:tcW w:w="1440" w:type="dxa"/>
            <w:vAlign w:val="center"/>
            <w:tcPrChange w:id="612" w:author="Yessica Zamudio Sangabriel" w:date="2019-08-11T16:54:00Z">
              <w:tcPr>
                <w:tcW w:w="1440" w:type="dxa"/>
                <w:gridSpan w:val="2"/>
                <w:vAlign w:val="center"/>
              </w:tcPr>
            </w:tcPrChange>
          </w:tcPr>
          <w:p w14:paraId="1DE8AEBB" w14:textId="4FBD98C3" w:rsidR="00C92D97" w:rsidRPr="00A47BE3" w:rsidDel="0052763A" w:rsidRDefault="00C92D97" w:rsidP="003A08F9">
            <w:pPr>
              <w:jc w:val="center"/>
              <w:rPr>
                <w:del w:id="613" w:author="Yessica Zamudio Sangabriel" w:date="2019-08-11T16:58:00Z"/>
                <w:rFonts w:ascii="Arial" w:hAnsi="Arial" w:cs="Arial"/>
                <w:sz w:val="20"/>
                <w:szCs w:val="20"/>
              </w:rPr>
            </w:pPr>
            <w:del w:id="614" w:author="Yessica Zamudio Sangabriel" w:date="2019-08-11T16:58:00Z">
              <w:r w:rsidRPr="00A47BE3" w:rsidDel="0052763A">
                <w:rPr>
                  <w:rFonts w:ascii="Arial" w:hAnsi="Arial" w:cs="Arial"/>
                  <w:sz w:val="20"/>
                  <w:szCs w:val="20"/>
                </w:rPr>
                <w:delText>0.0332</w:delText>
              </w:r>
            </w:del>
          </w:p>
        </w:tc>
        <w:tc>
          <w:tcPr>
            <w:tcW w:w="1440" w:type="dxa"/>
            <w:vAlign w:val="center"/>
            <w:tcPrChange w:id="615" w:author="Yessica Zamudio Sangabriel" w:date="2019-08-11T16:54:00Z">
              <w:tcPr>
                <w:tcW w:w="1440" w:type="dxa"/>
                <w:vAlign w:val="center"/>
              </w:tcPr>
            </w:tcPrChange>
          </w:tcPr>
          <w:p w14:paraId="0283F76E" w14:textId="379A479C" w:rsidR="00C92D97" w:rsidRPr="00A47BE3" w:rsidDel="0052763A" w:rsidRDefault="00C92D97" w:rsidP="003A08F9">
            <w:pPr>
              <w:jc w:val="center"/>
              <w:rPr>
                <w:del w:id="616" w:author="Yessica Zamudio Sangabriel" w:date="2019-08-11T16:58:00Z"/>
                <w:rFonts w:ascii="Arial" w:hAnsi="Arial" w:cs="Arial"/>
                <w:sz w:val="20"/>
                <w:szCs w:val="20"/>
              </w:rPr>
            </w:pPr>
            <w:del w:id="617" w:author="Yessica Zamudio Sangabriel" w:date="2019-08-11T16:58:00Z">
              <w:r w:rsidRPr="00A47BE3" w:rsidDel="0052763A">
                <w:rPr>
                  <w:rFonts w:ascii="Arial" w:hAnsi="Arial" w:cs="Arial"/>
                  <w:sz w:val="20"/>
                  <w:szCs w:val="20"/>
                </w:rPr>
                <w:delText>0.00653</w:delText>
              </w:r>
            </w:del>
          </w:p>
        </w:tc>
        <w:tc>
          <w:tcPr>
            <w:tcW w:w="1440" w:type="dxa"/>
            <w:vAlign w:val="center"/>
            <w:tcPrChange w:id="618" w:author="Yessica Zamudio Sangabriel" w:date="2019-08-11T16:54:00Z">
              <w:tcPr>
                <w:tcW w:w="1440" w:type="dxa"/>
                <w:gridSpan w:val="2"/>
                <w:vAlign w:val="center"/>
              </w:tcPr>
            </w:tcPrChange>
          </w:tcPr>
          <w:p w14:paraId="1BB7F2FB" w14:textId="34B9EC30" w:rsidR="00C92D97" w:rsidRPr="00A47BE3" w:rsidDel="0052763A" w:rsidRDefault="00C92D97" w:rsidP="003A08F9">
            <w:pPr>
              <w:jc w:val="center"/>
              <w:rPr>
                <w:del w:id="619" w:author="Yessica Zamudio Sangabriel" w:date="2019-08-11T16:58:00Z"/>
                <w:rFonts w:ascii="Arial" w:hAnsi="Arial" w:cs="Arial"/>
                <w:sz w:val="20"/>
                <w:szCs w:val="20"/>
              </w:rPr>
            </w:pPr>
            <w:del w:id="620" w:author="Yessica Zamudio Sangabriel" w:date="2019-08-11T16:58:00Z">
              <w:r w:rsidRPr="00A47BE3" w:rsidDel="0052763A">
                <w:rPr>
                  <w:rFonts w:ascii="Arial" w:hAnsi="Arial" w:cs="Arial"/>
                  <w:sz w:val="20"/>
                  <w:szCs w:val="20"/>
                </w:rPr>
                <w:delText>1.347</w:delText>
              </w:r>
            </w:del>
          </w:p>
        </w:tc>
        <w:tc>
          <w:tcPr>
            <w:tcW w:w="1440" w:type="dxa"/>
            <w:vAlign w:val="center"/>
            <w:tcPrChange w:id="621" w:author="Yessica Zamudio Sangabriel" w:date="2019-08-11T16:54:00Z">
              <w:tcPr>
                <w:tcW w:w="1440" w:type="dxa"/>
                <w:gridSpan w:val="2"/>
                <w:vAlign w:val="center"/>
              </w:tcPr>
            </w:tcPrChange>
          </w:tcPr>
          <w:p w14:paraId="7AF14D9E" w14:textId="5BA6AFF9" w:rsidR="00C92D97" w:rsidRPr="00A47BE3" w:rsidDel="0052763A" w:rsidRDefault="00C92D97" w:rsidP="003A08F9">
            <w:pPr>
              <w:jc w:val="center"/>
              <w:rPr>
                <w:del w:id="622" w:author="Yessica Zamudio Sangabriel" w:date="2019-08-11T16:58:00Z"/>
                <w:rFonts w:ascii="Arial" w:hAnsi="Arial" w:cs="Arial"/>
                <w:sz w:val="20"/>
                <w:szCs w:val="20"/>
              </w:rPr>
            </w:pPr>
            <w:del w:id="623" w:author="Yessica Zamudio Sangabriel" w:date="2019-08-11T16:58:00Z">
              <w:r w:rsidRPr="00A47BE3" w:rsidDel="0052763A">
                <w:rPr>
                  <w:rFonts w:ascii="Arial" w:hAnsi="Arial" w:cs="Arial"/>
                  <w:sz w:val="20"/>
                  <w:szCs w:val="20"/>
                </w:rPr>
                <w:delText>0.265</w:delText>
              </w:r>
            </w:del>
          </w:p>
        </w:tc>
      </w:tr>
      <w:tr w:rsidR="00C92D97" w:rsidRPr="00A47BE3" w:rsidDel="0052763A" w14:paraId="5D6C7AD3" w14:textId="28925C26" w:rsidTr="00C92D97">
        <w:tblPrEx>
          <w:tblW w:w="7200" w:type="dxa"/>
          <w:jc w:val="center"/>
          <w:tblBorders>
            <w:top w:val="single" w:sz="4" w:space="0" w:color="auto"/>
            <w:bottom w:val="single" w:sz="4" w:space="0" w:color="auto"/>
          </w:tblBorders>
          <w:tblLook w:val="01E0" w:firstRow="1" w:lastRow="1" w:firstColumn="1" w:lastColumn="1" w:noHBand="0" w:noVBand="0"/>
          <w:tblPrExChange w:id="624"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625" w:author="Yessica Zamudio Sangabriel" w:date="2019-08-11T16:58:00Z"/>
          <w:trPrChange w:id="626" w:author="Yessica Zamudio Sangabriel" w:date="2019-08-11T16:54:00Z">
            <w:trPr>
              <w:jc w:val="center"/>
            </w:trPr>
          </w:trPrChange>
        </w:trPr>
        <w:tc>
          <w:tcPr>
            <w:tcW w:w="1440" w:type="dxa"/>
            <w:vAlign w:val="center"/>
            <w:tcPrChange w:id="627" w:author="Yessica Zamudio Sangabriel" w:date="2019-08-11T16:54:00Z">
              <w:tcPr>
                <w:tcW w:w="1440" w:type="dxa"/>
                <w:gridSpan w:val="2"/>
                <w:vAlign w:val="center"/>
              </w:tcPr>
            </w:tcPrChange>
          </w:tcPr>
          <w:p w14:paraId="78E4685F" w14:textId="0654CAA1" w:rsidR="00C92D97" w:rsidRPr="00A47BE3" w:rsidDel="0052763A" w:rsidRDefault="00C92D97" w:rsidP="003A08F9">
            <w:pPr>
              <w:jc w:val="center"/>
              <w:rPr>
                <w:del w:id="628" w:author="Yessica Zamudio Sangabriel" w:date="2019-08-11T16:58:00Z"/>
                <w:rFonts w:ascii="Arial" w:hAnsi="Arial" w:cs="Arial"/>
                <w:sz w:val="20"/>
                <w:szCs w:val="20"/>
              </w:rPr>
            </w:pPr>
            <w:del w:id="629" w:author="Yessica Zamudio Sangabriel" w:date="2019-08-11T16:58:00Z">
              <w:r w:rsidRPr="00A47BE3" w:rsidDel="0052763A">
                <w:rPr>
                  <w:rFonts w:ascii="Arial" w:hAnsi="Arial" w:cs="Arial"/>
                  <w:sz w:val="20"/>
                  <w:szCs w:val="20"/>
                </w:rPr>
                <w:delText>38.58</w:delText>
              </w:r>
            </w:del>
          </w:p>
        </w:tc>
        <w:tc>
          <w:tcPr>
            <w:tcW w:w="1440" w:type="dxa"/>
            <w:vAlign w:val="center"/>
            <w:tcPrChange w:id="630" w:author="Yessica Zamudio Sangabriel" w:date="2019-08-11T16:54:00Z">
              <w:tcPr>
                <w:tcW w:w="1440" w:type="dxa"/>
                <w:gridSpan w:val="2"/>
                <w:vAlign w:val="center"/>
              </w:tcPr>
            </w:tcPrChange>
          </w:tcPr>
          <w:p w14:paraId="6D850C0E" w14:textId="7DEE28EC" w:rsidR="00C92D97" w:rsidRPr="00A47BE3" w:rsidDel="0052763A" w:rsidRDefault="00C92D97" w:rsidP="003A08F9">
            <w:pPr>
              <w:jc w:val="center"/>
              <w:rPr>
                <w:del w:id="631" w:author="Yessica Zamudio Sangabriel" w:date="2019-08-11T16:58:00Z"/>
                <w:rFonts w:ascii="Arial" w:hAnsi="Arial" w:cs="Arial"/>
                <w:sz w:val="20"/>
                <w:szCs w:val="20"/>
              </w:rPr>
            </w:pPr>
            <w:del w:id="632" w:author="Yessica Zamudio Sangabriel" w:date="2019-08-11T16:58:00Z">
              <w:r w:rsidRPr="00A47BE3" w:rsidDel="0052763A">
                <w:rPr>
                  <w:rFonts w:ascii="Arial" w:hAnsi="Arial" w:cs="Arial"/>
                  <w:sz w:val="20"/>
                  <w:szCs w:val="20"/>
                </w:rPr>
                <w:delText>0.0359</w:delText>
              </w:r>
            </w:del>
          </w:p>
        </w:tc>
        <w:tc>
          <w:tcPr>
            <w:tcW w:w="1440" w:type="dxa"/>
            <w:vAlign w:val="center"/>
            <w:tcPrChange w:id="633" w:author="Yessica Zamudio Sangabriel" w:date="2019-08-11T16:54:00Z">
              <w:tcPr>
                <w:tcW w:w="1440" w:type="dxa"/>
                <w:vAlign w:val="center"/>
              </w:tcPr>
            </w:tcPrChange>
          </w:tcPr>
          <w:p w14:paraId="242C658E" w14:textId="34A4ECE8" w:rsidR="00C92D97" w:rsidRPr="00A47BE3" w:rsidDel="0052763A" w:rsidRDefault="00C92D97" w:rsidP="003A08F9">
            <w:pPr>
              <w:jc w:val="center"/>
              <w:rPr>
                <w:del w:id="634" w:author="Yessica Zamudio Sangabriel" w:date="2019-08-11T16:58:00Z"/>
                <w:rFonts w:ascii="Arial" w:hAnsi="Arial" w:cs="Arial"/>
                <w:sz w:val="20"/>
                <w:szCs w:val="20"/>
              </w:rPr>
            </w:pPr>
            <w:del w:id="635" w:author="Yessica Zamudio Sangabriel" w:date="2019-08-11T16:58:00Z">
              <w:r w:rsidRPr="00A47BE3" w:rsidDel="0052763A">
                <w:rPr>
                  <w:rFonts w:ascii="Arial" w:hAnsi="Arial" w:cs="Arial"/>
                  <w:sz w:val="20"/>
                  <w:szCs w:val="20"/>
                </w:rPr>
                <w:delText>0.00654</w:delText>
              </w:r>
            </w:del>
          </w:p>
        </w:tc>
        <w:tc>
          <w:tcPr>
            <w:tcW w:w="1440" w:type="dxa"/>
            <w:vAlign w:val="center"/>
            <w:tcPrChange w:id="636" w:author="Yessica Zamudio Sangabriel" w:date="2019-08-11T16:54:00Z">
              <w:tcPr>
                <w:tcW w:w="1440" w:type="dxa"/>
                <w:gridSpan w:val="2"/>
                <w:vAlign w:val="center"/>
              </w:tcPr>
            </w:tcPrChange>
          </w:tcPr>
          <w:p w14:paraId="5640C4C9" w14:textId="36214DD5" w:rsidR="00C92D97" w:rsidRPr="00A47BE3" w:rsidDel="0052763A" w:rsidRDefault="00C92D97" w:rsidP="003A08F9">
            <w:pPr>
              <w:jc w:val="center"/>
              <w:rPr>
                <w:del w:id="637" w:author="Yessica Zamudio Sangabriel" w:date="2019-08-11T16:58:00Z"/>
                <w:rFonts w:ascii="Arial" w:hAnsi="Arial" w:cs="Arial"/>
                <w:sz w:val="20"/>
                <w:szCs w:val="20"/>
              </w:rPr>
            </w:pPr>
            <w:del w:id="638" w:author="Yessica Zamudio Sangabriel" w:date="2019-08-11T16:58:00Z">
              <w:r w:rsidRPr="00A47BE3" w:rsidDel="0052763A">
                <w:rPr>
                  <w:rFonts w:ascii="Arial" w:hAnsi="Arial" w:cs="Arial"/>
                  <w:sz w:val="20"/>
                  <w:szCs w:val="20"/>
                </w:rPr>
                <w:delText>1.385</w:delText>
              </w:r>
            </w:del>
          </w:p>
        </w:tc>
        <w:tc>
          <w:tcPr>
            <w:tcW w:w="1440" w:type="dxa"/>
            <w:vAlign w:val="center"/>
            <w:tcPrChange w:id="639" w:author="Yessica Zamudio Sangabriel" w:date="2019-08-11T16:54:00Z">
              <w:tcPr>
                <w:tcW w:w="1440" w:type="dxa"/>
                <w:gridSpan w:val="2"/>
                <w:vAlign w:val="center"/>
              </w:tcPr>
            </w:tcPrChange>
          </w:tcPr>
          <w:p w14:paraId="0DCA48CF" w14:textId="36B3BE25" w:rsidR="00C92D97" w:rsidRPr="00A47BE3" w:rsidDel="0052763A" w:rsidRDefault="00C92D97" w:rsidP="003A08F9">
            <w:pPr>
              <w:jc w:val="center"/>
              <w:rPr>
                <w:del w:id="640" w:author="Yessica Zamudio Sangabriel" w:date="2019-08-11T16:58:00Z"/>
                <w:rFonts w:ascii="Arial" w:hAnsi="Arial" w:cs="Arial"/>
                <w:sz w:val="20"/>
                <w:szCs w:val="20"/>
              </w:rPr>
            </w:pPr>
            <w:del w:id="641" w:author="Yessica Zamudio Sangabriel" w:date="2019-08-11T16:58:00Z">
              <w:r w:rsidRPr="00A47BE3" w:rsidDel="0052763A">
                <w:rPr>
                  <w:rFonts w:ascii="Arial" w:hAnsi="Arial" w:cs="Arial"/>
                  <w:sz w:val="20"/>
                  <w:szCs w:val="20"/>
                </w:rPr>
                <w:delText>0.252</w:delText>
              </w:r>
            </w:del>
          </w:p>
        </w:tc>
      </w:tr>
      <w:tr w:rsidR="00C92D97" w:rsidRPr="00A47BE3" w:rsidDel="0052763A" w14:paraId="1EBA9D36" w14:textId="17526314" w:rsidTr="00C92D97">
        <w:tblPrEx>
          <w:tblW w:w="7200" w:type="dxa"/>
          <w:jc w:val="center"/>
          <w:tblBorders>
            <w:top w:val="single" w:sz="4" w:space="0" w:color="auto"/>
            <w:bottom w:val="single" w:sz="4" w:space="0" w:color="auto"/>
          </w:tblBorders>
          <w:tblLook w:val="01E0" w:firstRow="1" w:lastRow="1" w:firstColumn="1" w:lastColumn="1" w:noHBand="0" w:noVBand="0"/>
          <w:tblPrExChange w:id="642"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643" w:author="Yessica Zamudio Sangabriel" w:date="2019-08-11T16:58:00Z"/>
          <w:trPrChange w:id="644" w:author="Yessica Zamudio Sangabriel" w:date="2019-08-11T16:54:00Z">
            <w:trPr>
              <w:jc w:val="center"/>
            </w:trPr>
          </w:trPrChange>
        </w:trPr>
        <w:tc>
          <w:tcPr>
            <w:tcW w:w="1440" w:type="dxa"/>
            <w:vAlign w:val="center"/>
            <w:tcPrChange w:id="645" w:author="Yessica Zamudio Sangabriel" w:date="2019-08-11T16:54:00Z">
              <w:tcPr>
                <w:tcW w:w="1440" w:type="dxa"/>
                <w:gridSpan w:val="2"/>
                <w:vAlign w:val="center"/>
              </w:tcPr>
            </w:tcPrChange>
          </w:tcPr>
          <w:p w14:paraId="25B0D788" w14:textId="11E5D4F4" w:rsidR="00C92D97" w:rsidRPr="00A47BE3" w:rsidDel="0052763A" w:rsidRDefault="00C92D97" w:rsidP="003A08F9">
            <w:pPr>
              <w:jc w:val="center"/>
              <w:rPr>
                <w:del w:id="646" w:author="Yessica Zamudio Sangabriel" w:date="2019-08-11T16:58:00Z"/>
                <w:rFonts w:ascii="Arial" w:hAnsi="Arial" w:cs="Arial"/>
                <w:sz w:val="20"/>
                <w:szCs w:val="20"/>
              </w:rPr>
            </w:pPr>
            <w:del w:id="647" w:author="Yessica Zamudio Sangabriel" w:date="2019-08-11T16:58:00Z">
              <w:r w:rsidRPr="00A47BE3" w:rsidDel="0052763A">
                <w:rPr>
                  <w:rFonts w:ascii="Arial" w:hAnsi="Arial" w:cs="Arial"/>
                  <w:sz w:val="20"/>
                  <w:szCs w:val="20"/>
                </w:rPr>
                <w:delText>35.05</w:delText>
              </w:r>
            </w:del>
          </w:p>
        </w:tc>
        <w:tc>
          <w:tcPr>
            <w:tcW w:w="1440" w:type="dxa"/>
            <w:vAlign w:val="center"/>
            <w:tcPrChange w:id="648" w:author="Yessica Zamudio Sangabriel" w:date="2019-08-11T16:54:00Z">
              <w:tcPr>
                <w:tcW w:w="1440" w:type="dxa"/>
                <w:gridSpan w:val="2"/>
                <w:vAlign w:val="center"/>
              </w:tcPr>
            </w:tcPrChange>
          </w:tcPr>
          <w:p w14:paraId="0C493EF2" w14:textId="3927627E" w:rsidR="00C92D97" w:rsidRPr="00A47BE3" w:rsidDel="0052763A" w:rsidRDefault="00C92D97" w:rsidP="003A08F9">
            <w:pPr>
              <w:jc w:val="center"/>
              <w:rPr>
                <w:del w:id="649" w:author="Yessica Zamudio Sangabriel" w:date="2019-08-11T16:58:00Z"/>
                <w:rFonts w:ascii="Arial" w:hAnsi="Arial" w:cs="Arial"/>
                <w:sz w:val="20"/>
                <w:szCs w:val="20"/>
              </w:rPr>
            </w:pPr>
            <w:del w:id="650" w:author="Yessica Zamudio Sangabriel" w:date="2019-08-11T16:58:00Z">
              <w:r w:rsidRPr="00A47BE3" w:rsidDel="0052763A">
                <w:rPr>
                  <w:rFonts w:ascii="Arial" w:hAnsi="Arial" w:cs="Arial"/>
                  <w:sz w:val="20"/>
                  <w:szCs w:val="20"/>
                </w:rPr>
                <w:delText>0.0381</w:delText>
              </w:r>
            </w:del>
          </w:p>
        </w:tc>
        <w:tc>
          <w:tcPr>
            <w:tcW w:w="1440" w:type="dxa"/>
            <w:vAlign w:val="center"/>
            <w:tcPrChange w:id="651" w:author="Yessica Zamudio Sangabriel" w:date="2019-08-11T16:54:00Z">
              <w:tcPr>
                <w:tcW w:w="1440" w:type="dxa"/>
                <w:vAlign w:val="center"/>
              </w:tcPr>
            </w:tcPrChange>
          </w:tcPr>
          <w:p w14:paraId="710088C7" w14:textId="36FA4B0C" w:rsidR="00C92D97" w:rsidRPr="00A47BE3" w:rsidDel="0052763A" w:rsidRDefault="00C92D97" w:rsidP="003A08F9">
            <w:pPr>
              <w:jc w:val="center"/>
              <w:rPr>
                <w:del w:id="652" w:author="Yessica Zamudio Sangabriel" w:date="2019-08-11T16:58:00Z"/>
                <w:rFonts w:ascii="Arial" w:hAnsi="Arial" w:cs="Arial"/>
                <w:sz w:val="20"/>
                <w:szCs w:val="20"/>
              </w:rPr>
            </w:pPr>
            <w:del w:id="653" w:author="Yessica Zamudio Sangabriel" w:date="2019-08-11T16:58:00Z">
              <w:r w:rsidRPr="00A47BE3" w:rsidDel="0052763A">
                <w:rPr>
                  <w:rFonts w:ascii="Arial" w:hAnsi="Arial" w:cs="Arial"/>
                  <w:sz w:val="20"/>
                  <w:szCs w:val="20"/>
                </w:rPr>
                <w:delText>0.00741</w:delText>
              </w:r>
            </w:del>
          </w:p>
        </w:tc>
        <w:tc>
          <w:tcPr>
            <w:tcW w:w="1440" w:type="dxa"/>
            <w:vAlign w:val="center"/>
            <w:tcPrChange w:id="654" w:author="Yessica Zamudio Sangabriel" w:date="2019-08-11T16:54:00Z">
              <w:tcPr>
                <w:tcW w:w="1440" w:type="dxa"/>
                <w:gridSpan w:val="2"/>
                <w:vAlign w:val="center"/>
              </w:tcPr>
            </w:tcPrChange>
          </w:tcPr>
          <w:p w14:paraId="3C8C2358" w14:textId="3B1DEBF1" w:rsidR="00C92D97" w:rsidRPr="00A47BE3" w:rsidDel="0052763A" w:rsidRDefault="00C92D97" w:rsidP="003A08F9">
            <w:pPr>
              <w:jc w:val="center"/>
              <w:rPr>
                <w:del w:id="655" w:author="Yessica Zamudio Sangabriel" w:date="2019-08-11T16:58:00Z"/>
                <w:rFonts w:ascii="Arial" w:hAnsi="Arial" w:cs="Arial"/>
                <w:sz w:val="20"/>
                <w:szCs w:val="20"/>
              </w:rPr>
            </w:pPr>
            <w:del w:id="656" w:author="Yessica Zamudio Sangabriel" w:date="2019-08-11T16:58:00Z">
              <w:r w:rsidRPr="00A47BE3" w:rsidDel="0052763A">
                <w:rPr>
                  <w:rFonts w:ascii="Arial" w:hAnsi="Arial" w:cs="Arial"/>
                  <w:sz w:val="20"/>
                  <w:szCs w:val="20"/>
                </w:rPr>
                <w:delText>1.335</w:delText>
              </w:r>
            </w:del>
          </w:p>
        </w:tc>
        <w:tc>
          <w:tcPr>
            <w:tcW w:w="1440" w:type="dxa"/>
            <w:vAlign w:val="center"/>
            <w:tcPrChange w:id="657" w:author="Yessica Zamudio Sangabriel" w:date="2019-08-11T16:54:00Z">
              <w:tcPr>
                <w:tcW w:w="1440" w:type="dxa"/>
                <w:gridSpan w:val="2"/>
                <w:vAlign w:val="center"/>
              </w:tcPr>
            </w:tcPrChange>
          </w:tcPr>
          <w:p w14:paraId="6734B3EB" w14:textId="05F15B90" w:rsidR="00C92D97" w:rsidRPr="00A47BE3" w:rsidDel="0052763A" w:rsidRDefault="00C92D97" w:rsidP="003A08F9">
            <w:pPr>
              <w:jc w:val="center"/>
              <w:rPr>
                <w:del w:id="658" w:author="Yessica Zamudio Sangabriel" w:date="2019-08-11T16:58:00Z"/>
                <w:rFonts w:ascii="Arial" w:hAnsi="Arial" w:cs="Arial"/>
                <w:sz w:val="20"/>
                <w:szCs w:val="20"/>
              </w:rPr>
            </w:pPr>
            <w:del w:id="659" w:author="Yessica Zamudio Sangabriel" w:date="2019-08-11T16:58:00Z">
              <w:r w:rsidRPr="00A47BE3" w:rsidDel="0052763A">
                <w:rPr>
                  <w:rFonts w:ascii="Arial" w:hAnsi="Arial" w:cs="Arial"/>
                  <w:sz w:val="20"/>
                  <w:szCs w:val="20"/>
                </w:rPr>
                <w:delText>0.259</w:delText>
              </w:r>
            </w:del>
          </w:p>
        </w:tc>
      </w:tr>
      <w:tr w:rsidR="00C92D97" w:rsidRPr="00A47BE3" w:rsidDel="0052763A" w14:paraId="43E7C022" w14:textId="419EBB4E" w:rsidTr="00C92D97">
        <w:tblPrEx>
          <w:tblW w:w="7200" w:type="dxa"/>
          <w:jc w:val="center"/>
          <w:tblBorders>
            <w:top w:val="single" w:sz="4" w:space="0" w:color="auto"/>
            <w:bottom w:val="single" w:sz="4" w:space="0" w:color="auto"/>
          </w:tblBorders>
          <w:tblLook w:val="01E0" w:firstRow="1" w:lastRow="1" w:firstColumn="1" w:lastColumn="1" w:noHBand="0" w:noVBand="0"/>
          <w:tblPrExChange w:id="660"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661" w:author="Yessica Zamudio Sangabriel" w:date="2019-08-11T16:58:00Z"/>
          <w:trPrChange w:id="662" w:author="Yessica Zamudio Sangabriel" w:date="2019-08-11T16:54:00Z">
            <w:trPr>
              <w:jc w:val="center"/>
            </w:trPr>
          </w:trPrChange>
        </w:trPr>
        <w:tc>
          <w:tcPr>
            <w:tcW w:w="1440" w:type="dxa"/>
            <w:vAlign w:val="center"/>
            <w:tcPrChange w:id="663" w:author="Yessica Zamudio Sangabriel" w:date="2019-08-11T16:54:00Z">
              <w:tcPr>
                <w:tcW w:w="1440" w:type="dxa"/>
                <w:gridSpan w:val="2"/>
                <w:vAlign w:val="center"/>
              </w:tcPr>
            </w:tcPrChange>
          </w:tcPr>
          <w:p w14:paraId="782DD4D7" w14:textId="4EAFBFD8" w:rsidR="00C92D97" w:rsidRPr="00A47BE3" w:rsidDel="0052763A" w:rsidRDefault="00C92D97" w:rsidP="003A08F9">
            <w:pPr>
              <w:jc w:val="center"/>
              <w:rPr>
                <w:del w:id="664" w:author="Yessica Zamudio Sangabriel" w:date="2019-08-11T16:58:00Z"/>
                <w:rFonts w:ascii="Arial" w:hAnsi="Arial" w:cs="Arial"/>
                <w:sz w:val="20"/>
                <w:szCs w:val="20"/>
              </w:rPr>
            </w:pPr>
            <w:del w:id="665" w:author="Yessica Zamudio Sangabriel" w:date="2019-08-11T16:58:00Z">
              <w:r w:rsidRPr="00A47BE3" w:rsidDel="0052763A">
                <w:rPr>
                  <w:rFonts w:ascii="Arial" w:hAnsi="Arial" w:cs="Arial"/>
                  <w:sz w:val="20"/>
                  <w:szCs w:val="20"/>
                </w:rPr>
                <w:delText>31.08</w:delText>
              </w:r>
            </w:del>
          </w:p>
        </w:tc>
        <w:tc>
          <w:tcPr>
            <w:tcW w:w="1440" w:type="dxa"/>
            <w:vAlign w:val="center"/>
            <w:tcPrChange w:id="666" w:author="Yessica Zamudio Sangabriel" w:date="2019-08-11T16:54:00Z">
              <w:tcPr>
                <w:tcW w:w="1440" w:type="dxa"/>
                <w:gridSpan w:val="2"/>
                <w:vAlign w:val="center"/>
              </w:tcPr>
            </w:tcPrChange>
          </w:tcPr>
          <w:p w14:paraId="114B2D1A" w14:textId="475FA98B" w:rsidR="00C92D97" w:rsidRPr="00A47BE3" w:rsidDel="0052763A" w:rsidRDefault="00C92D97" w:rsidP="003A08F9">
            <w:pPr>
              <w:jc w:val="center"/>
              <w:rPr>
                <w:del w:id="667" w:author="Yessica Zamudio Sangabriel" w:date="2019-08-11T16:58:00Z"/>
                <w:rFonts w:ascii="Arial" w:hAnsi="Arial" w:cs="Arial"/>
                <w:sz w:val="20"/>
                <w:szCs w:val="20"/>
              </w:rPr>
            </w:pPr>
            <w:del w:id="668" w:author="Yessica Zamudio Sangabriel" w:date="2019-08-11T16:58:00Z">
              <w:r w:rsidRPr="00A47BE3" w:rsidDel="0052763A">
                <w:rPr>
                  <w:rFonts w:ascii="Arial" w:hAnsi="Arial" w:cs="Arial"/>
                  <w:sz w:val="20"/>
                  <w:szCs w:val="20"/>
                </w:rPr>
                <w:delText>0.0419</w:delText>
              </w:r>
            </w:del>
          </w:p>
        </w:tc>
        <w:tc>
          <w:tcPr>
            <w:tcW w:w="1440" w:type="dxa"/>
            <w:vAlign w:val="center"/>
            <w:tcPrChange w:id="669" w:author="Yessica Zamudio Sangabriel" w:date="2019-08-11T16:54:00Z">
              <w:tcPr>
                <w:tcW w:w="1440" w:type="dxa"/>
                <w:vAlign w:val="center"/>
              </w:tcPr>
            </w:tcPrChange>
          </w:tcPr>
          <w:p w14:paraId="0C0DEEA1" w14:textId="3BF81ECD" w:rsidR="00C92D97" w:rsidRPr="00A47BE3" w:rsidDel="0052763A" w:rsidRDefault="00C92D97" w:rsidP="003A08F9">
            <w:pPr>
              <w:jc w:val="center"/>
              <w:rPr>
                <w:del w:id="670" w:author="Yessica Zamudio Sangabriel" w:date="2019-08-11T16:58:00Z"/>
                <w:rFonts w:ascii="Arial" w:hAnsi="Arial" w:cs="Arial"/>
                <w:sz w:val="20"/>
                <w:szCs w:val="20"/>
              </w:rPr>
            </w:pPr>
            <w:del w:id="671" w:author="Yessica Zamudio Sangabriel" w:date="2019-08-11T16:58:00Z">
              <w:r w:rsidRPr="00A47BE3" w:rsidDel="0052763A">
                <w:rPr>
                  <w:rFonts w:ascii="Arial" w:hAnsi="Arial" w:cs="Arial"/>
                  <w:sz w:val="20"/>
                  <w:szCs w:val="20"/>
                </w:rPr>
                <w:delText>0.0075</w:delText>
              </w:r>
            </w:del>
          </w:p>
        </w:tc>
        <w:tc>
          <w:tcPr>
            <w:tcW w:w="1440" w:type="dxa"/>
            <w:vAlign w:val="center"/>
            <w:tcPrChange w:id="672" w:author="Yessica Zamudio Sangabriel" w:date="2019-08-11T16:54:00Z">
              <w:tcPr>
                <w:tcW w:w="1440" w:type="dxa"/>
                <w:gridSpan w:val="2"/>
                <w:vAlign w:val="center"/>
              </w:tcPr>
            </w:tcPrChange>
          </w:tcPr>
          <w:p w14:paraId="0D88421A" w14:textId="38C26821" w:rsidR="00C92D97" w:rsidRPr="00A47BE3" w:rsidDel="0052763A" w:rsidRDefault="00C92D97" w:rsidP="003A08F9">
            <w:pPr>
              <w:jc w:val="center"/>
              <w:rPr>
                <w:del w:id="673" w:author="Yessica Zamudio Sangabriel" w:date="2019-08-11T16:58:00Z"/>
                <w:rFonts w:ascii="Arial" w:hAnsi="Arial" w:cs="Arial"/>
                <w:sz w:val="20"/>
                <w:szCs w:val="20"/>
              </w:rPr>
            </w:pPr>
            <w:del w:id="674" w:author="Yessica Zamudio Sangabriel" w:date="2019-08-11T16:58:00Z">
              <w:r w:rsidRPr="00A47BE3" w:rsidDel="0052763A">
                <w:rPr>
                  <w:rFonts w:ascii="Arial" w:hAnsi="Arial" w:cs="Arial"/>
                  <w:sz w:val="20"/>
                  <w:szCs w:val="20"/>
                </w:rPr>
                <w:delText>1.302</w:delText>
              </w:r>
            </w:del>
          </w:p>
        </w:tc>
        <w:tc>
          <w:tcPr>
            <w:tcW w:w="1440" w:type="dxa"/>
            <w:vAlign w:val="center"/>
            <w:tcPrChange w:id="675" w:author="Yessica Zamudio Sangabriel" w:date="2019-08-11T16:54:00Z">
              <w:tcPr>
                <w:tcW w:w="1440" w:type="dxa"/>
                <w:gridSpan w:val="2"/>
                <w:vAlign w:val="center"/>
              </w:tcPr>
            </w:tcPrChange>
          </w:tcPr>
          <w:p w14:paraId="3F5C87FB" w14:textId="152182AC" w:rsidR="00C92D97" w:rsidRPr="00A47BE3" w:rsidDel="0052763A" w:rsidRDefault="00C92D97" w:rsidP="003A08F9">
            <w:pPr>
              <w:jc w:val="center"/>
              <w:rPr>
                <w:del w:id="676" w:author="Yessica Zamudio Sangabriel" w:date="2019-08-11T16:58:00Z"/>
                <w:rFonts w:ascii="Arial" w:hAnsi="Arial" w:cs="Arial"/>
                <w:sz w:val="20"/>
                <w:szCs w:val="20"/>
              </w:rPr>
            </w:pPr>
            <w:del w:id="677" w:author="Yessica Zamudio Sangabriel" w:date="2019-08-11T16:58:00Z">
              <w:r w:rsidRPr="00A47BE3" w:rsidDel="0052763A">
                <w:rPr>
                  <w:rFonts w:ascii="Arial" w:hAnsi="Arial" w:cs="Arial"/>
                  <w:sz w:val="20"/>
                  <w:szCs w:val="20"/>
                </w:rPr>
                <w:delText>0.233</w:delText>
              </w:r>
            </w:del>
          </w:p>
        </w:tc>
      </w:tr>
      <w:tr w:rsidR="00C92D97" w:rsidRPr="00A47BE3" w:rsidDel="0052763A" w14:paraId="3162BCF7" w14:textId="135F53AE" w:rsidTr="00C92D97">
        <w:tblPrEx>
          <w:tblW w:w="7200" w:type="dxa"/>
          <w:jc w:val="center"/>
          <w:tblBorders>
            <w:top w:val="single" w:sz="4" w:space="0" w:color="auto"/>
            <w:bottom w:val="single" w:sz="4" w:space="0" w:color="auto"/>
          </w:tblBorders>
          <w:tblLook w:val="01E0" w:firstRow="1" w:lastRow="1" w:firstColumn="1" w:lastColumn="1" w:noHBand="0" w:noVBand="0"/>
          <w:tblPrExChange w:id="678" w:author="Yessica Zamudio Sangabriel" w:date="2019-08-11T16:54:00Z">
            <w:tblPrEx>
              <w:tblW w:w="8640" w:type="dxa"/>
              <w:jc w:val="center"/>
              <w:tblBorders>
                <w:top w:val="single" w:sz="4" w:space="0" w:color="auto"/>
                <w:bottom w:val="single" w:sz="4" w:space="0" w:color="auto"/>
              </w:tblBorders>
              <w:tblLook w:val="01E0" w:firstRow="1" w:lastRow="1" w:firstColumn="1" w:lastColumn="1" w:noHBand="0" w:noVBand="0"/>
            </w:tblPrEx>
          </w:tblPrExChange>
        </w:tblPrEx>
        <w:trPr>
          <w:jc w:val="center"/>
          <w:del w:id="679" w:author="Yessica Zamudio Sangabriel" w:date="2019-08-11T16:58:00Z"/>
          <w:trPrChange w:id="680" w:author="Yessica Zamudio Sangabriel" w:date="2019-08-11T16:54:00Z">
            <w:trPr>
              <w:jc w:val="center"/>
            </w:trPr>
          </w:trPrChange>
        </w:trPr>
        <w:tc>
          <w:tcPr>
            <w:tcW w:w="1440" w:type="dxa"/>
            <w:tcBorders>
              <w:bottom w:val="single" w:sz="4" w:space="0" w:color="auto"/>
            </w:tcBorders>
            <w:vAlign w:val="center"/>
            <w:tcPrChange w:id="681" w:author="Yessica Zamudio Sangabriel" w:date="2019-08-11T16:54:00Z">
              <w:tcPr>
                <w:tcW w:w="1440" w:type="dxa"/>
                <w:gridSpan w:val="2"/>
                <w:tcBorders>
                  <w:bottom w:val="single" w:sz="4" w:space="0" w:color="auto"/>
                </w:tcBorders>
                <w:vAlign w:val="center"/>
              </w:tcPr>
            </w:tcPrChange>
          </w:tcPr>
          <w:p w14:paraId="2CC2BC9B" w14:textId="0184695F" w:rsidR="00C92D97" w:rsidRPr="00A47BE3" w:rsidDel="0052763A" w:rsidRDefault="00C92D97" w:rsidP="003A08F9">
            <w:pPr>
              <w:jc w:val="center"/>
              <w:rPr>
                <w:del w:id="682" w:author="Yessica Zamudio Sangabriel" w:date="2019-08-11T16:58:00Z"/>
                <w:rFonts w:ascii="Arial" w:hAnsi="Arial" w:cs="Arial"/>
                <w:sz w:val="20"/>
                <w:szCs w:val="20"/>
              </w:rPr>
            </w:pPr>
            <w:del w:id="683" w:author="Yessica Zamudio Sangabriel" w:date="2019-08-11T16:58:00Z">
              <w:r w:rsidRPr="00A47BE3" w:rsidDel="0052763A">
                <w:rPr>
                  <w:rFonts w:ascii="Arial" w:hAnsi="Arial" w:cs="Arial"/>
                  <w:sz w:val="20"/>
                  <w:szCs w:val="20"/>
                </w:rPr>
                <w:delText>26.16</w:delText>
              </w:r>
            </w:del>
          </w:p>
        </w:tc>
        <w:tc>
          <w:tcPr>
            <w:tcW w:w="1440" w:type="dxa"/>
            <w:tcBorders>
              <w:bottom w:val="single" w:sz="4" w:space="0" w:color="auto"/>
            </w:tcBorders>
            <w:vAlign w:val="center"/>
            <w:tcPrChange w:id="684" w:author="Yessica Zamudio Sangabriel" w:date="2019-08-11T16:54:00Z">
              <w:tcPr>
                <w:tcW w:w="1440" w:type="dxa"/>
                <w:gridSpan w:val="2"/>
                <w:tcBorders>
                  <w:bottom w:val="single" w:sz="4" w:space="0" w:color="auto"/>
                </w:tcBorders>
                <w:vAlign w:val="center"/>
              </w:tcPr>
            </w:tcPrChange>
          </w:tcPr>
          <w:p w14:paraId="45CA617F" w14:textId="4FCB004E" w:rsidR="00C92D97" w:rsidRPr="00A47BE3" w:rsidDel="0052763A" w:rsidRDefault="00C92D97" w:rsidP="003A08F9">
            <w:pPr>
              <w:jc w:val="center"/>
              <w:rPr>
                <w:del w:id="685" w:author="Yessica Zamudio Sangabriel" w:date="2019-08-11T16:58:00Z"/>
                <w:rFonts w:ascii="Arial" w:hAnsi="Arial" w:cs="Arial"/>
                <w:sz w:val="20"/>
                <w:szCs w:val="20"/>
              </w:rPr>
            </w:pPr>
            <w:del w:id="686" w:author="Yessica Zamudio Sangabriel" w:date="2019-08-11T16:58:00Z">
              <w:r w:rsidRPr="00A47BE3" w:rsidDel="0052763A">
                <w:rPr>
                  <w:rFonts w:ascii="Arial" w:hAnsi="Arial" w:cs="Arial"/>
                  <w:sz w:val="20"/>
                  <w:szCs w:val="20"/>
                </w:rPr>
                <w:delText>0.0532</w:delText>
              </w:r>
            </w:del>
          </w:p>
        </w:tc>
        <w:tc>
          <w:tcPr>
            <w:tcW w:w="1440" w:type="dxa"/>
            <w:tcBorders>
              <w:bottom w:val="single" w:sz="4" w:space="0" w:color="auto"/>
            </w:tcBorders>
            <w:vAlign w:val="center"/>
            <w:tcPrChange w:id="687" w:author="Yessica Zamudio Sangabriel" w:date="2019-08-11T16:54:00Z">
              <w:tcPr>
                <w:tcW w:w="1440" w:type="dxa"/>
                <w:tcBorders>
                  <w:bottom w:val="single" w:sz="4" w:space="0" w:color="auto"/>
                </w:tcBorders>
                <w:vAlign w:val="center"/>
              </w:tcPr>
            </w:tcPrChange>
          </w:tcPr>
          <w:p w14:paraId="000B2127" w14:textId="39D7A347" w:rsidR="00C92D97" w:rsidRPr="00A47BE3" w:rsidDel="0052763A" w:rsidRDefault="00C92D97" w:rsidP="003A08F9">
            <w:pPr>
              <w:jc w:val="center"/>
              <w:rPr>
                <w:del w:id="688" w:author="Yessica Zamudio Sangabriel" w:date="2019-08-11T16:58:00Z"/>
                <w:rFonts w:ascii="Arial" w:hAnsi="Arial" w:cs="Arial"/>
                <w:sz w:val="20"/>
                <w:szCs w:val="20"/>
              </w:rPr>
            </w:pPr>
            <w:del w:id="689" w:author="Yessica Zamudio Sangabriel" w:date="2019-08-11T16:58:00Z">
              <w:r w:rsidRPr="00A47BE3" w:rsidDel="0052763A">
                <w:rPr>
                  <w:rFonts w:ascii="Arial" w:hAnsi="Arial" w:cs="Arial"/>
                  <w:sz w:val="20"/>
                  <w:szCs w:val="20"/>
                </w:rPr>
                <w:delText>0.00987</w:delText>
              </w:r>
            </w:del>
          </w:p>
        </w:tc>
        <w:tc>
          <w:tcPr>
            <w:tcW w:w="1440" w:type="dxa"/>
            <w:tcBorders>
              <w:bottom w:val="single" w:sz="4" w:space="0" w:color="auto"/>
            </w:tcBorders>
            <w:vAlign w:val="center"/>
            <w:tcPrChange w:id="690" w:author="Yessica Zamudio Sangabriel" w:date="2019-08-11T16:54:00Z">
              <w:tcPr>
                <w:tcW w:w="1440" w:type="dxa"/>
                <w:gridSpan w:val="2"/>
                <w:tcBorders>
                  <w:bottom w:val="single" w:sz="4" w:space="0" w:color="auto"/>
                </w:tcBorders>
                <w:vAlign w:val="center"/>
              </w:tcPr>
            </w:tcPrChange>
          </w:tcPr>
          <w:p w14:paraId="46038ABE" w14:textId="209FB229" w:rsidR="00C92D97" w:rsidRPr="00A47BE3" w:rsidDel="0052763A" w:rsidRDefault="00C92D97" w:rsidP="003A08F9">
            <w:pPr>
              <w:jc w:val="center"/>
              <w:rPr>
                <w:del w:id="691" w:author="Yessica Zamudio Sangabriel" w:date="2019-08-11T16:58:00Z"/>
                <w:rFonts w:ascii="Arial" w:hAnsi="Arial" w:cs="Arial"/>
                <w:sz w:val="20"/>
                <w:szCs w:val="20"/>
              </w:rPr>
            </w:pPr>
            <w:del w:id="692" w:author="Yessica Zamudio Sangabriel" w:date="2019-08-11T16:58:00Z">
              <w:r w:rsidRPr="00A47BE3" w:rsidDel="0052763A">
                <w:rPr>
                  <w:rFonts w:ascii="Arial" w:hAnsi="Arial" w:cs="Arial"/>
                  <w:sz w:val="20"/>
                  <w:szCs w:val="20"/>
                </w:rPr>
                <w:delText>1.391</w:delText>
              </w:r>
            </w:del>
          </w:p>
        </w:tc>
        <w:tc>
          <w:tcPr>
            <w:tcW w:w="1440" w:type="dxa"/>
            <w:tcBorders>
              <w:bottom w:val="single" w:sz="4" w:space="0" w:color="auto"/>
            </w:tcBorders>
            <w:vAlign w:val="center"/>
            <w:tcPrChange w:id="693" w:author="Yessica Zamudio Sangabriel" w:date="2019-08-11T16:54:00Z">
              <w:tcPr>
                <w:tcW w:w="1440" w:type="dxa"/>
                <w:gridSpan w:val="2"/>
                <w:tcBorders>
                  <w:bottom w:val="single" w:sz="4" w:space="0" w:color="auto"/>
                </w:tcBorders>
                <w:vAlign w:val="center"/>
              </w:tcPr>
            </w:tcPrChange>
          </w:tcPr>
          <w:p w14:paraId="10EE6FFF" w14:textId="2982A0CB" w:rsidR="00C92D97" w:rsidRPr="00A47BE3" w:rsidDel="0052763A" w:rsidRDefault="00C92D97" w:rsidP="003A08F9">
            <w:pPr>
              <w:jc w:val="center"/>
              <w:rPr>
                <w:del w:id="694" w:author="Yessica Zamudio Sangabriel" w:date="2019-08-11T16:58:00Z"/>
                <w:rFonts w:ascii="Arial" w:hAnsi="Arial" w:cs="Arial"/>
                <w:sz w:val="20"/>
                <w:szCs w:val="20"/>
              </w:rPr>
            </w:pPr>
            <w:del w:id="695" w:author="Yessica Zamudio Sangabriel" w:date="2019-08-11T16:58:00Z">
              <w:r w:rsidRPr="00A47BE3" w:rsidDel="0052763A">
                <w:rPr>
                  <w:rFonts w:ascii="Arial" w:hAnsi="Arial" w:cs="Arial"/>
                  <w:sz w:val="20"/>
                  <w:szCs w:val="20"/>
                </w:rPr>
                <w:delText>0.258</w:delText>
              </w:r>
            </w:del>
          </w:p>
        </w:tc>
      </w:tr>
    </w:tbl>
    <w:p w14:paraId="3CF1D741" w14:textId="1CF2CAB7" w:rsidR="00451A37" w:rsidRPr="00451A37" w:rsidDel="0052763A" w:rsidRDefault="000B2FEE">
      <w:pPr>
        <w:autoSpaceDE w:val="0"/>
        <w:autoSpaceDN w:val="0"/>
        <w:adjustRightInd w:val="0"/>
        <w:ind w:right="618"/>
        <w:rPr>
          <w:del w:id="696" w:author="Yessica Zamudio Sangabriel" w:date="2019-08-11T16:58:00Z"/>
          <w:rFonts w:ascii="Arial" w:hAnsi="Arial" w:cs="Arial"/>
          <w:b/>
          <w:bCs/>
          <w:color w:val="000000"/>
          <w:sz w:val="18"/>
          <w:szCs w:val="18"/>
        </w:rPr>
        <w:pPrChange w:id="697" w:author="Yessica Zamudio Sangabriel" w:date="2019-08-11T16:58:00Z">
          <w:pPr>
            <w:autoSpaceDE w:val="0"/>
            <w:autoSpaceDN w:val="0"/>
            <w:adjustRightInd w:val="0"/>
            <w:ind w:left="1560" w:right="618" w:hanging="851"/>
            <w:jc w:val="both"/>
          </w:pPr>
        </w:pPrChange>
      </w:pPr>
      <w:commentRangeStart w:id="698"/>
      <w:del w:id="699" w:author="Yessica Zamudio Sangabriel" w:date="2019-08-11T16:48:00Z">
        <w:r w:rsidDel="00C92D97">
          <w:rPr>
            <w:noProof/>
          </w:rPr>
          <w:drawing>
            <wp:inline distT="0" distB="0" distL="0" distR="0" wp14:anchorId="138AB646" wp14:editId="1EB11640">
              <wp:extent cx="3600000" cy="1655334"/>
              <wp:effectExtent l="0" t="0" r="635"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829" r="9114" b="2306"/>
                      <a:stretch/>
                    </pic:blipFill>
                    <pic:spPr bwMode="auto">
                      <a:xfrm>
                        <a:off x="0" y="0"/>
                        <a:ext cx="3600000" cy="1655334"/>
                      </a:xfrm>
                      <a:prstGeom prst="rect">
                        <a:avLst/>
                      </a:prstGeom>
                      <a:ln>
                        <a:noFill/>
                      </a:ln>
                      <a:extLst>
                        <a:ext uri="{53640926-AAD7-44D8-BBD7-CCE9431645EC}">
                          <a14:shadowObscured xmlns:a14="http://schemas.microsoft.com/office/drawing/2010/main"/>
                        </a:ext>
                      </a:extLst>
                    </pic:spPr>
                  </pic:pic>
                </a:graphicData>
              </a:graphic>
            </wp:inline>
          </w:drawing>
        </w:r>
      </w:del>
      <w:commentRangeEnd w:id="698"/>
      <w:r w:rsidR="00E1710C">
        <w:rPr>
          <w:rStyle w:val="Refdecomentario"/>
        </w:rPr>
        <w:commentReference w:id="698"/>
      </w:r>
    </w:p>
    <w:p w14:paraId="584D417D" w14:textId="3DA4FE3C" w:rsidR="00BD4ABC" w:rsidRPr="00451A37" w:rsidDel="00410C1F" w:rsidRDefault="00BD4ABC">
      <w:pPr>
        <w:autoSpaceDE w:val="0"/>
        <w:autoSpaceDN w:val="0"/>
        <w:adjustRightInd w:val="0"/>
        <w:ind w:right="618"/>
        <w:rPr>
          <w:del w:id="700" w:author="Yessica Zamudio Sangabriel" w:date="2019-08-11T16:58:00Z"/>
          <w:rFonts w:ascii="Arial" w:hAnsi="Arial" w:cs="Arial"/>
          <w:b/>
          <w:bCs/>
          <w:color w:val="000000"/>
          <w:sz w:val="18"/>
          <w:szCs w:val="18"/>
        </w:rPr>
        <w:pPrChange w:id="701" w:author="Yessica Zamudio Sangabriel" w:date="2019-08-11T16:58:00Z">
          <w:pPr>
            <w:autoSpaceDE w:val="0"/>
            <w:autoSpaceDN w:val="0"/>
            <w:adjustRightInd w:val="0"/>
            <w:ind w:left="1560" w:right="618" w:hanging="851"/>
            <w:jc w:val="both"/>
          </w:pPr>
        </w:pPrChange>
      </w:pPr>
    </w:p>
    <w:p w14:paraId="5DC05E53" w14:textId="77777777" w:rsidR="00BD4ABC" w:rsidRDefault="00BD4ABC" w:rsidP="00996EB3">
      <w:pPr>
        <w:spacing w:before="360" w:after="120"/>
        <w:jc w:val="both"/>
        <w:rPr>
          <w:rFonts w:ascii="Arial" w:hAnsi="Arial" w:cs="Arial"/>
          <w:b/>
          <w:bCs/>
        </w:rPr>
      </w:pPr>
    </w:p>
    <w:p w14:paraId="70A87664" w14:textId="545A1C4F" w:rsidR="00881AD9" w:rsidRPr="00451A37" w:rsidRDefault="00F13E03" w:rsidP="00451A37">
      <w:pPr>
        <w:spacing w:before="240" w:after="60"/>
        <w:jc w:val="both"/>
        <w:rPr>
          <w:rFonts w:ascii="Arial" w:hAnsi="Arial" w:cs="Arial"/>
          <w:b/>
          <w:bCs/>
          <w:sz w:val="20"/>
          <w:szCs w:val="20"/>
        </w:rPr>
      </w:pPr>
      <w:ins w:id="702" w:author="Yessica Zamudio Sangabriel" w:date="2019-08-11T17:34:00Z">
        <w:r>
          <w:rPr>
            <w:rFonts w:ascii="Arial" w:hAnsi="Arial" w:cs="Arial"/>
            <w:b/>
            <w:bCs/>
            <w:sz w:val="20"/>
            <w:szCs w:val="20"/>
          </w:rPr>
          <w:t>3.</w:t>
        </w:r>
      </w:ins>
      <w:r w:rsidR="00881AD9" w:rsidRPr="00451A37">
        <w:rPr>
          <w:rFonts w:ascii="Arial" w:hAnsi="Arial" w:cs="Arial"/>
          <w:b/>
          <w:bCs/>
          <w:sz w:val="20"/>
          <w:szCs w:val="20"/>
        </w:rPr>
        <w:t>Propuesta</w:t>
      </w:r>
      <w:ins w:id="703" w:author="Luis G. Montané-Jiménez" w:date="2019-08-04T20:04:00Z">
        <w:r w:rsidR="002C76CA">
          <w:rPr>
            <w:rFonts w:ascii="Arial" w:hAnsi="Arial" w:cs="Arial"/>
            <w:b/>
            <w:bCs/>
            <w:sz w:val="20"/>
            <w:szCs w:val="20"/>
          </w:rPr>
          <w:t xml:space="preserve"> </w:t>
        </w:r>
      </w:ins>
      <w:ins w:id="704" w:author="Luis G. Montané-Jiménez" w:date="2019-08-04T20:05:00Z">
        <w:r w:rsidR="002C76CA">
          <w:rPr>
            <w:rFonts w:ascii="Arial" w:hAnsi="Arial" w:cs="Arial"/>
            <w:b/>
            <w:bCs/>
            <w:sz w:val="20"/>
            <w:szCs w:val="20"/>
          </w:rPr>
          <w:t xml:space="preserve">conceptual para </w:t>
        </w:r>
      </w:ins>
      <w:ins w:id="705" w:author="Luis G. Montané-Jiménez" w:date="2019-08-05T13:16:00Z">
        <w:r w:rsidR="004C1F23">
          <w:rPr>
            <w:rFonts w:ascii="Arial" w:hAnsi="Arial" w:cs="Arial"/>
            <w:b/>
            <w:bCs/>
            <w:sz w:val="20"/>
            <w:szCs w:val="20"/>
          </w:rPr>
          <w:t>evaluación de</w:t>
        </w:r>
      </w:ins>
      <w:ins w:id="706" w:author="Luis G. Montané-Jiménez" w:date="2019-08-04T20:05:00Z">
        <w:r w:rsidR="002C76CA">
          <w:rPr>
            <w:rFonts w:ascii="Arial" w:hAnsi="Arial" w:cs="Arial"/>
            <w:b/>
            <w:bCs/>
            <w:sz w:val="20"/>
            <w:szCs w:val="20"/>
          </w:rPr>
          <w:t xml:space="preserve"> visualización</w:t>
        </w:r>
      </w:ins>
      <w:ins w:id="707" w:author="Luis G. Montané-Jiménez" w:date="2019-08-04T20:21:00Z">
        <w:r w:rsidR="00E1710C">
          <w:rPr>
            <w:rFonts w:ascii="Arial" w:hAnsi="Arial" w:cs="Arial"/>
            <w:b/>
            <w:bCs/>
            <w:sz w:val="20"/>
            <w:szCs w:val="20"/>
          </w:rPr>
          <w:t xml:space="preserve"> de información en sistemas interactivos</w:t>
        </w:r>
      </w:ins>
    </w:p>
    <w:p w14:paraId="09D2D417" w14:textId="0EE1A0D3" w:rsidR="00881AD9" w:rsidRPr="00451A37" w:rsidRDefault="00881AD9" w:rsidP="00451A37">
      <w:pPr>
        <w:jc w:val="both"/>
        <w:rPr>
          <w:rFonts w:ascii="Arial" w:hAnsi="Arial" w:cs="Arial"/>
          <w:sz w:val="20"/>
          <w:szCs w:val="20"/>
        </w:rPr>
      </w:pPr>
      <w:bookmarkStart w:id="708" w:name="_Hlk11592279"/>
      <w:r w:rsidRPr="00451A37">
        <w:rPr>
          <w:rFonts w:ascii="Arial" w:hAnsi="Arial" w:cs="Arial"/>
          <w:sz w:val="20"/>
          <w:szCs w:val="20"/>
        </w:rPr>
        <w:t xml:space="preserve">La realización de un instrumento que estará </w:t>
      </w:r>
      <w:r w:rsidRPr="000110BF">
        <w:rPr>
          <w:rFonts w:ascii="Arial" w:hAnsi="Arial" w:cs="Arial"/>
          <w:color w:val="FF0000"/>
          <w:sz w:val="20"/>
          <w:szCs w:val="20"/>
          <w:rPrChange w:id="709" w:author="Luis G. Montané-Jiménez" w:date="2019-08-04T19:50:00Z">
            <w:rPr>
              <w:rFonts w:ascii="Arial" w:hAnsi="Arial" w:cs="Arial"/>
              <w:sz w:val="20"/>
              <w:szCs w:val="20"/>
            </w:rPr>
          </w:rPrChange>
        </w:rPr>
        <w:t>construido</w:t>
      </w:r>
      <w:del w:id="710" w:author="Yessica Zamudio Sangabriel" w:date="2019-08-11T17:01:00Z">
        <w:r w:rsidRPr="000110BF" w:rsidDel="00410C1F">
          <w:rPr>
            <w:rFonts w:ascii="Arial" w:hAnsi="Arial" w:cs="Arial"/>
            <w:color w:val="FF0000"/>
            <w:sz w:val="20"/>
            <w:szCs w:val="20"/>
            <w:rPrChange w:id="711" w:author="Luis G. Montané-Jiménez" w:date="2019-08-04T19:50:00Z">
              <w:rPr>
                <w:rFonts w:ascii="Arial" w:hAnsi="Arial" w:cs="Arial"/>
                <w:sz w:val="20"/>
                <w:szCs w:val="20"/>
              </w:rPr>
            </w:rPrChange>
          </w:rPr>
          <w:delText>s</w:delText>
        </w:r>
      </w:del>
      <w:r w:rsidRPr="000110BF">
        <w:rPr>
          <w:rFonts w:ascii="Arial" w:hAnsi="Arial" w:cs="Arial"/>
          <w:color w:val="FF0000"/>
          <w:sz w:val="20"/>
          <w:szCs w:val="20"/>
          <w:rPrChange w:id="712" w:author="Luis G. Montané-Jiménez" w:date="2019-08-04T19:50:00Z">
            <w:rPr>
              <w:rFonts w:ascii="Arial" w:hAnsi="Arial" w:cs="Arial"/>
              <w:sz w:val="20"/>
              <w:szCs w:val="20"/>
            </w:rPr>
          </w:rPrChange>
        </w:rPr>
        <w:t xml:space="preserve"> </w:t>
      </w:r>
      <w:r w:rsidRPr="00451A37">
        <w:rPr>
          <w:rFonts w:ascii="Arial" w:hAnsi="Arial" w:cs="Arial"/>
          <w:sz w:val="20"/>
          <w:szCs w:val="20"/>
        </w:rPr>
        <w:t xml:space="preserve">por cuestionarios para así poder medir </w:t>
      </w:r>
      <w:ins w:id="713" w:author="Yessica Zamudio Sangabriel" w:date="2019-08-11T17:00:00Z">
        <w:r w:rsidR="00410C1F">
          <w:rPr>
            <w:rFonts w:ascii="Arial" w:hAnsi="Arial" w:cs="Arial"/>
            <w:sz w:val="20"/>
            <w:szCs w:val="20"/>
          </w:rPr>
          <w:t xml:space="preserve">la visualización </w:t>
        </w:r>
      </w:ins>
      <w:del w:id="714" w:author="Yessica Zamudio Sangabriel" w:date="2019-08-11T17:00:00Z">
        <w:r w:rsidRPr="00451A37" w:rsidDel="00410C1F">
          <w:rPr>
            <w:rFonts w:ascii="Arial" w:hAnsi="Arial" w:cs="Arial"/>
            <w:sz w:val="20"/>
            <w:szCs w:val="20"/>
          </w:rPr>
          <w:delText xml:space="preserve">la jugabilidad </w:delText>
        </w:r>
      </w:del>
      <w:r w:rsidRPr="00451A37">
        <w:rPr>
          <w:rFonts w:ascii="Arial" w:hAnsi="Arial" w:cs="Arial"/>
          <w:sz w:val="20"/>
          <w:szCs w:val="20"/>
        </w:rPr>
        <w:t xml:space="preserve">en videojuegos colaborativos. </w:t>
      </w:r>
    </w:p>
    <w:p w14:paraId="781F3046" w14:textId="77777777" w:rsidR="00881AD9" w:rsidRPr="00451A37" w:rsidRDefault="00881AD9" w:rsidP="00451A37">
      <w:pPr>
        <w:pStyle w:val="Parrafo1Texto"/>
        <w:rPr>
          <w:rFonts w:ascii="Arial" w:eastAsia="Batang" w:hAnsi="Arial" w:cs="Arial"/>
          <w:lang w:val="es-ES" w:eastAsia="ko-KR"/>
        </w:rPr>
      </w:pPr>
      <w:r w:rsidRPr="00451A37">
        <w:rPr>
          <w:rFonts w:ascii="Arial" w:eastAsia="Batang" w:hAnsi="Arial" w:cs="Arial"/>
          <w:lang w:val="es-ES" w:eastAsia="ko-KR"/>
        </w:rPr>
        <w:t>Este instrumento contiene una serie de preguntas diseñadas para generar los datos necesarios para cumplir los objetivos del proyecto de investigación. En este instrumento de medición se utilizarán variables cualitativas porque el análisis cualitativo ofrece una gran riqueza y precisión en las observaciones, para terminar con éxito un estudio o investigación de carácter social, debemos contar con una buena encuesta (precisa y bien organizada).</w:t>
      </w:r>
    </w:p>
    <w:p w14:paraId="5F8BD6ED" w14:textId="05F7A018" w:rsidR="00881AD9" w:rsidRPr="00451A37" w:rsidRDefault="00881AD9" w:rsidP="00451A37">
      <w:pPr>
        <w:pStyle w:val="Parrafo1Texto"/>
        <w:rPr>
          <w:rFonts w:ascii="Arial" w:eastAsia="Batang" w:hAnsi="Arial" w:cs="Arial"/>
          <w:lang w:val="es-ES" w:eastAsia="ko-KR"/>
        </w:rPr>
      </w:pPr>
      <w:r w:rsidRPr="00451A37">
        <w:rPr>
          <w:rFonts w:ascii="Arial" w:eastAsia="Batang" w:hAnsi="Arial" w:cs="Arial"/>
          <w:lang w:val="es-ES" w:eastAsia="ko-KR"/>
        </w:rPr>
        <w:t xml:space="preserve">El cuestionario contiene preguntas referentes a las tres dimensiones las cuales son colaboración, experiencia y mecánicas de juego que se pueden ver en la </w:t>
      </w:r>
      <w:ins w:id="715" w:author="Luis G. Montané-Jiménez" w:date="2019-08-04T20:08:00Z">
        <w:r w:rsidR="002C76CA">
          <w:rPr>
            <w:rFonts w:ascii="Arial" w:eastAsia="Batang" w:hAnsi="Arial" w:cs="Arial"/>
            <w:lang w:val="es-ES" w:eastAsia="ko-KR"/>
          </w:rPr>
          <w:t>T</w:t>
        </w:r>
      </w:ins>
      <w:del w:id="716" w:author="Luis G. Montané-Jiménez" w:date="2019-08-04T20:08:00Z">
        <w:r w:rsidRPr="00451A37" w:rsidDel="002C76CA">
          <w:rPr>
            <w:rFonts w:ascii="Arial" w:eastAsia="Batang" w:hAnsi="Arial" w:cs="Arial"/>
            <w:lang w:val="es-ES" w:eastAsia="ko-KR"/>
          </w:rPr>
          <w:delText>t</w:delText>
        </w:r>
      </w:del>
      <w:r w:rsidRPr="00451A37">
        <w:rPr>
          <w:rFonts w:ascii="Arial" w:eastAsia="Batang" w:hAnsi="Arial" w:cs="Arial"/>
          <w:lang w:val="es-ES" w:eastAsia="ko-KR"/>
        </w:rPr>
        <w:t>abla 2</w:t>
      </w:r>
      <w:ins w:id="717" w:author="Luis G. Montané-Jiménez" w:date="2019-08-04T20:09:00Z">
        <w:r w:rsidR="002C76CA">
          <w:rPr>
            <w:rFonts w:ascii="Arial" w:eastAsia="Batang" w:hAnsi="Arial" w:cs="Arial"/>
            <w:lang w:val="es-ES" w:eastAsia="ko-KR"/>
          </w:rPr>
          <w:t>.</w:t>
        </w:r>
      </w:ins>
      <w:del w:id="718" w:author="Luis G. Montané-Jiménez" w:date="2019-08-04T20:09:00Z">
        <w:r w:rsidRPr="00451A37" w:rsidDel="002C76CA">
          <w:rPr>
            <w:rFonts w:ascii="Arial" w:eastAsia="Batang" w:hAnsi="Arial" w:cs="Arial"/>
            <w:lang w:val="es-ES" w:eastAsia="ko-KR"/>
          </w:rPr>
          <w:delText>,</w:delText>
        </w:r>
      </w:del>
      <w:r w:rsidRPr="00451A37">
        <w:rPr>
          <w:rFonts w:ascii="Arial" w:eastAsia="Batang" w:hAnsi="Arial" w:cs="Arial"/>
          <w:lang w:val="es-ES" w:eastAsia="ko-KR"/>
        </w:rPr>
        <w:t xml:space="preserve"> </w:t>
      </w:r>
      <w:ins w:id="719" w:author="Luis G. Montané-Jiménez" w:date="2019-08-04T20:09:00Z">
        <w:r w:rsidR="002C76CA">
          <w:rPr>
            <w:rFonts w:ascii="Arial" w:eastAsia="Batang" w:hAnsi="Arial" w:cs="Arial"/>
            <w:lang w:val="es-ES" w:eastAsia="ko-KR"/>
          </w:rPr>
          <w:t>P</w:t>
        </w:r>
      </w:ins>
      <w:del w:id="720" w:author="Luis G. Montané-Jiménez" w:date="2019-08-04T20:09:00Z">
        <w:r w:rsidRPr="00451A37" w:rsidDel="002C76CA">
          <w:rPr>
            <w:rFonts w:ascii="Arial" w:eastAsia="Batang" w:hAnsi="Arial" w:cs="Arial"/>
            <w:lang w:val="es-ES" w:eastAsia="ko-KR"/>
          </w:rPr>
          <w:delText>p</w:delText>
        </w:r>
      </w:del>
      <w:r w:rsidRPr="00451A37">
        <w:rPr>
          <w:rFonts w:ascii="Arial" w:eastAsia="Batang" w:hAnsi="Arial" w:cs="Arial"/>
          <w:lang w:val="es-ES" w:eastAsia="ko-KR"/>
        </w:rPr>
        <w:t>ara la primera dimensión se estudian atributo como roles, comunicación, coordinación y cooperación dentro del videojuego.</w:t>
      </w:r>
    </w:p>
    <w:p w14:paraId="12C138B6" w14:textId="3F0D0A98" w:rsidR="00881AD9" w:rsidRPr="00451A37" w:rsidRDefault="00881AD9" w:rsidP="00451A37">
      <w:pPr>
        <w:jc w:val="both"/>
        <w:rPr>
          <w:rFonts w:ascii="Arial" w:hAnsi="Arial" w:cs="Arial"/>
          <w:sz w:val="20"/>
          <w:szCs w:val="20"/>
        </w:rPr>
      </w:pPr>
      <w:r w:rsidRPr="00451A37">
        <w:rPr>
          <w:rFonts w:ascii="Arial" w:hAnsi="Arial" w:cs="Arial"/>
          <w:sz w:val="20"/>
          <w:szCs w:val="20"/>
        </w:rPr>
        <w:lastRenderedPageBreak/>
        <w:t xml:space="preserve">Para la segunda dimensión </w:t>
      </w:r>
      <w:ins w:id="721" w:author="Yessica Zamudio Sangabriel" w:date="2019-08-11T17:01:00Z">
        <w:r w:rsidR="00410C1F">
          <w:rPr>
            <w:rFonts w:ascii="Arial" w:hAnsi="Arial" w:cs="Arial"/>
            <w:sz w:val="20"/>
            <w:szCs w:val="20"/>
          </w:rPr>
          <w:t>se estudia</w:t>
        </w:r>
      </w:ins>
      <w:ins w:id="722" w:author="Yessica Zamudio Sangabriel" w:date="2019-08-11T17:02:00Z">
        <w:r w:rsidR="00410C1F">
          <w:rPr>
            <w:rFonts w:ascii="Arial" w:hAnsi="Arial" w:cs="Arial"/>
            <w:sz w:val="20"/>
            <w:szCs w:val="20"/>
          </w:rPr>
          <w:t>n</w:t>
        </w:r>
      </w:ins>
      <w:del w:id="723" w:author="Yessica Zamudio Sangabriel" w:date="2019-08-11T17:01:00Z">
        <w:r w:rsidRPr="00451A37" w:rsidDel="00410C1F">
          <w:rPr>
            <w:rFonts w:ascii="Arial" w:hAnsi="Arial" w:cs="Arial"/>
            <w:sz w:val="20"/>
            <w:szCs w:val="20"/>
          </w:rPr>
          <w:delText>estudiamos</w:delText>
        </w:r>
      </w:del>
      <w:r w:rsidRPr="00451A37">
        <w:rPr>
          <w:rFonts w:ascii="Arial" w:hAnsi="Arial" w:cs="Arial"/>
          <w:sz w:val="20"/>
          <w:szCs w:val="20"/>
        </w:rPr>
        <w:t xml:space="preserve"> atributos que tengan más que ver con el usuario y la interacción con el videojuego estos son satisfacción, aprendizaje, eficiencia/eficacia, inmersión.</w:t>
      </w:r>
    </w:p>
    <w:p w14:paraId="19A96633" w14:textId="7BA1A715" w:rsidR="00881AD9" w:rsidRPr="00451A37" w:rsidRDefault="00881AD9" w:rsidP="00451A37">
      <w:pPr>
        <w:jc w:val="both"/>
        <w:rPr>
          <w:rFonts w:ascii="Arial" w:hAnsi="Arial" w:cs="Arial"/>
          <w:sz w:val="20"/>
          <w:szCs w:val="20"/>
        </w:rPr>
      </w:pPr>
      <w:r w:rsidRPr="00451A37">
        <w:rPr>
          <w:rFonts w:ascii="Arial" w:hAnsi="Arial" w:cs="Arial"/>
          <w:sz w:val="20"/>
          <w:szCs w:val="20"/>
        </w:rPr>
        <w:t xml:space="preserve">Por </w:t>
      </w:r>
      <w:del w:id="724" w:author="Luis G. Montané-Jiménez" w:date="2019-08-04T20:16:00Z">
        <w:r w:rsidRPr="00451A37" w:rsidDel="00E1710C">
          <w:rPr>
            <w:rFonts w:ascii="Arial" w:hAnsi="Arial" w:cs="Arial"/>
            <w:sz w:val="20"/>
            <w:szCs w:val="20"/>
          </w:rPr>
          <w:delText>último</w:delText>
        </w:r>
      </w:del>
      <w:ins w:id="725" w:author="Luis G. Montané-Jiménez" w:date="2019-08-04T20:16:00Z">
        <w:r w:rsidR="00E1710C" w:rsidRPr="00451A37">
          <w:rPr>
            <w:rFonts w:ascii="Arial" w:hAnsi="Arial" w:cs="Arial"/>
            <w:sz w:val="20"/>
            <w:szCs w:val="20"/>
          </w:rPr>
          <w:t>último,</w:t>
        </w:r>
      </w:ins>
      <w:r w:rsidRPr="00451A37">
        <w:rPr>
          <w:rFonts w:ascii="Arial" w:hAnsi="Arial" w:cs="Arial"/>
          <w:sz w:val="20"/>
          <w:szCs w:val="20"/>
        </w:rPr>
        <w:t xml:space="preserve"> </w:t>
      </w:r>
      <w:ins w:id="726" w:author="Yessica Zamudio Sangabriel" w:date="2019-08-11T17:03:00Z">
        <w:r w:rsidR="00410C1F">
          <w:rPr>
            <w:rFonts w:ascii="Arial" w:hAnsi="Arial" w:cs="Arial"/>
            <w:sz w:val="20"/>
            <w:szCs w:val="20"/>
          </w:rPr>
          <w:t>se tiene</w:t>
        </w:r>
      </w:ins>
      <w:del w:id="727" w:author="Yessica Zamudio Sangabriel" w:date="2019-08-11T17:03:00Z">
        <w:r w:rsidRPr="00451A37" w:rsidDel="00410C1F">
          <w:rPr>
            <w:rFonts w:ascii="Arial" w:hAnsi="Arial" w:cs="Arial"/>
            <w:sz w:val="20"/>
            <w:szCs w:val="20"/>
          </w:rPr>
          <w:delText>tenemos</w:delText>
        </w:r>
      </w:del>
      <w:r w:rsidRPr="00451A37">
        <w:rPr>
          <w:rFonts w:ascii="Arial" w:hAnsi="Arial" w:cs="Arial"/>
          <w:sz w:val="20"/>
          <w:szCs w:val="20"/>
        </w:rPr>
        <w:t xml:space="preserve"> la tercera dimensión en los cuales los atributos están más relacionados con el videojuego como sus reglas y el uso de la visualización en ellos los atributos son puntos, niveles, retroalimentación, vidas, recompensas, avatar, misiones, medallas, mapa de aventuras, ranking, habilidades, guion de un juego.</w:t>
      </w:r>
    </w:p>
    <w:bookmarkEnd w:id="708"/>
    <w:p w14:paraId="091E21F8" w14:textId="24F6D556" w:rsidR="00E7205D" w:rsidRDefault="00E7205D" w:rsidP="000B2FEE">
      <w:pPr>
        <w:autoSpaceDE w:val="0"/>
        <w:autoSpaceDN w:val="0"/>
        <w:adjustRightInd w:val="0"/>
        <w:ind w:left="1560" w:right="618" w:hanging="851"/>
        <w:jc w:val="both"/>
        <w:rPr>
          <w:ins w:id="728" w:author="Yessica Zamudio Sangabriel" w:date="2019-08-11T17:15:00Z"/>
          <w:rFonts w:ascii="Arial" w:hAnsi="Arial" w:cs="Arial"/>
          <w:b/>
          <w:bCs/>
          <w:color w:val="000000"/>
          <w:sz w:val="18"/>
          <w:szCs w:val="18"/>
        </w:rPr>
      </w:pPr>
      <w:ins w:id="729" w:author="Yessica Zamudio Sangabriel" w:date="2019-08-11T17:15:00Z">
        <w:r>
          <w:rPr>
            <w:rFonts w:ascii="Arial" w:hAnsi="Arial" w:cs="Arial"/>
            <w:b/>
            <w:bCs/>
            <w:color w:val="000000"/>
            <w:sz w:val="18"/>
            <w:szCs w:val="18"/>
          </w:rPr>
          <w:t xml:space="preserve">Descripción de las tres dimensiones con sus respectivos atributos con los que </w:t>
        </w:r>
        <w:proofErr w:type="spellStart"/>
        <w:r>
          <w:rPr>
            <w:rFonts w:ascii="Arial" w:hAnsi="Arial" w:cs="Arial"/>
            <w:b/>
            <w:bCs/>
            <w:color w:val="000000"/>
            <w:sz w:val="18"/>
            <w:szCs w:val="18"/>
          </w:rPr>
          <w:t>esta</w:t>
        </w:r>
        <w:proofErr w:type="spellEnd"/>
        <w:r>
          <w:rPr>
            <w:rFonts w:ascii="Arial" w:hAnsi="Arial" w:cs="Arial"/>
            <w:b/>
            <w:bCs/>
            <w:color w:val="000000"/>
            <w:sz w:val="18"/>
            <w:szCs w:val="18"/>
          </w:rPr>
          <w:t xml:space="preserve"> construido e</w:t>
        </w:r>
      </w:ins>
      <w:ins w:id="730" w:author="Yessica Zamudio Sangabriel" w:date="2019-08-11T17:23:00Z">
        <w:r w:rsidR="007F1C8F">
          <w:rPr>
            <w:rFonts w:ascii="Arial" w:hAnsi="Arial" w:cs="Arial"/>
            <w:b/>
            <w:bCs/>
            <w:color w:val="000000"/>
            <w:sz w:val="18"/>
            <w:szCs w:val="18"/>
          </w:rPr>
          <w:t>l instrumento</w:t>
        </w:r>
      </w:ins>
    </w:p>
    <w:p w14:paraId="12C28254" w14:textId="371A5AE7" w:rsidR="00881AD9" w:rsidRDefault="00881AD9" w:rsidP="000B2FEE">
      <w:pPr>
        <w:autoSpaceDE w:val="0"/>
        <w:autoSpaceDN w:val="0"/>
        <w:adjustRightInd w:val="0"/>
        <w:ind w:left="1560" w:right="618" w:hanging="851"/>
        <w:jc w:val="both"/>
        <w:rPr>
          <w:rFonts w:ascii="Arial" w:hAnsi="Arial" w:cs="Arial"/>
          <w:b/>
          <w:bCs/>
          <w:color w:val="000000"/>
          <w:sz w:val="18"/>
          <w:szCs w:val="18"/>
        </w:rPr>
      </w:pPr>
      <w:r w:rsidRPr="000B2FEE">
        <w:rPr>
          <w:rFonts w:ascii="Arial" w:hAnsi="Arial" w:cs="Arial"/>
          <w:b/>
          <w:bCs/>
          <w:color w:val="000000"/>
          <w:sz w:val="18"/>
          <w:szCs w:val="18"/>
        </w:rPr>
        <w:t xml:space="preserve">Tabla </w:t>
      </w:r>
      <w:r w:rsidRPr="000B2FEE">
        <w:rPr>
          <w:rFonts w:ascii="Arial" w:hAnsi="Arial" w:cs="Arial"/>
          <w:b/>
          <w:bCs/>
          <w:color w:val="000000"/>
          <w:sz w:val="18"/>
          <w:szCs w:val="18"/>
        </w:rPr>
        <w:fldChar w:fldCharType="begin"/>
      </w:r>
      <w:r w:rsidRPr="000B2FEE">
        <w:rPr>
          <w:rFonts w:ascii="Arial" w:hAnsi="Arial" w:cs="Arial"/>
          <w:b/>
          <w:bCs/>
          <w:color w:val="000000"/>
          <w:sz w:val="18"/>
          <w:szCs w:val="18"/>
        </w:rPr>
        <w:instrText xml:space="preserve"> SEQ Tabla \* ARABIC </w:instrText>
      </w:r>
      <w:r w:rsidRPr="000B2FEE">
        <w:rPr>
          <w:rFonts w:ascii="Arial" w:hAnsi="Arial" w:cs="Arial"/>
          <w:b/>
          <w:bCs/>
          <w:color w:val="000000"/>
          <w:sz w:val="18"/>
          <w:szCs w:val="18"/>
        </w:rPr>
        <w:fldChar w:fldCharType="separate"/>
      </w:r>
      <w:r w:rsidR="00240D78">
        <w:rPr>
          <w:rFonts w:ascii="Arial" w:hAnsi="Arial" w:cs="Arial"/>
          <w:b/>
          <w:bCs/>
          <w:noProof/>
          <w:color w:val="000000"/>
          <w:sz w:val="18"/>
          <w:szCs w:val="18"/>
        </w:rPr>
        <w:t>2</w:t>
      </w:r>
      <w:r w:rsidRPr="000B2FEE">
        <w:rPr>
          <w:rFonts w:ascii="Arial" w:hAnsi="Arial" w:cs="Arial"/>
          <w:b/>
          <w:bCs/>
          <w:color w:val="000000"/>
          <w:sz w:val="18"/>
          <w:szCs w:val="18"/>
        </w:rPr>
        <w:fldChar w:fldCharType="end"/>
      </w:r>
      <w:r w:rsidR="00451A37" w:rsidRPr="000B2FEE">
        <w:rPr>
          <w:rFonts w:ascii="Arial" w:hAnsi="Arial" w:cs="Arial"/>
          <w:b/>
          <w:bCs/>
          <w:color w:val="000000"/>
          <w:sz w:val="18"/>
          <w:szCs w:val="18"/>
        </w:rPr>
        <w:t>.</w:t>
      </w:r>
      <w:r w:rsidRPr="000B2FEE">
        <w:rPr>
          <w:rFonts w:ascii="Arial" w:hAnsi="Arial" w:cs="Arial"/>
          <w:b/>
          <w:bCs/>
          <w:color w:val="000000"/>
          <w:sz w:val="18"/>
          <w:szCs w:val="18"/>
        </w:rPr>
        <w:t xml:space="preserve"> Dimensiones</w:t>
      </w:r>
    </w:p>
    <w:p w14:paraId="568BE679" w14:textId="503908FB" w:rsidR="00410C1F" w:rsidRDefault="00410C1F" w:rsidP="000B2FEE">
      <w:pPr>
        <w:autoSpaceDE w:val="0"/>
        <w:autoSpaceDN w:val="0"/>
        <w:adjustRightInd w:val="0"/>
        <w:ind w:left="1560" w:right="618" w:hanging="851"/>
        <w:jc w:val="both"/>
        <w:rPr>
          <w:rFonts w:ascii="Arial" w:hAnsi="Arial" w:cs="Arial"/>
          <w:b/>
          <w:bCs/>
          <w:color w:val="000000"/>
          <w:sz w:val="18"/>
          <w:szCs w:val="18"/>
        </w:rPr>
      </w:pPr>
    </w:p>
    <w:tbl>
      <w:tblPr>
        <w:tblStyle w:val="TableGrid"/>
        <w:tblW w:w="8836" w:type="dxa"/>
        <w:tblInd w:w="5" w:type="dxa"/>
        <w:tblCellMar>
          <w:top w:w="6" w:type="dxa"/>
        </w:tblCellMar>
        <w:tblLook w:val="04A0" w:firstRow="1" w:lastRow="0" w:firstColumn="1" w:lastColumn="0" w:noHBand="0" w:noVBand="1"/>
        <w:tblPrChange w:id="731" w:author="Yessica Zamudio Sangabriel" w:date="2019-08-11T17:18:00Z">
          <w:tblPr>
            <w:tblStyle w:val="TableGrid"/>
            <w:tblW w:w="8836" w:type="dxa"/>
            <w:tblInd w:w="5" w:type="dxa"/>
            <w:tblCellMar>
              <w:top w:w="6" w:type="dxa"/>
            </w:tblCellMar>
            <w:tblLook w:val="04A0" w:firstRow="1" w:lastRow="0" w:firstColumn="1" w:lastColumn="0" w:noHBand="0" w:noVBand="1"/>
          </w:tblPr>
        </w:tblPrChange>
      </w:tblPr>
      <w:tblGrid>
        <w:gridCol w:w="2512"/>
        <w:gridCol w:w="908"/>
        <w:gridCol w:w="412"/>
        <w:gridCol w:w="505"/>
        <w:gridCol w:w="731"/>
        <w:gridCol w:w="892"/>
        <w:gridCol w:w="825"/>
        <w:gridCol w:w="25"/>
        <w:gridCol w:w="1284"/>
        <w:gridCol w:w="43"/>
        <w:gridCol w:w="1103"/>
        <w:tblGridChange w:id="732">
          <w:tblGrid>
            <w:gridCol w:w="1416"/>
            <w:gridCol w:w="1096"/>
            <w:gridCol w:w="413"/>
            <w:gridCol w:w="495"/>
            <w:gridCol w:w="412"/>
            <w:gridCol w:w="505"/>
            <w:gridCol w:w="731"/>
            <w:gridCol w:w="117"/>
            <w:gridCol w:w="775"/>
            <w:gridCol w:w="825"/>
            <w:gridCol w:w="25"/>
            <w:gridCol w:w="646"/>
            <w:gridCol w:w="638"/>
            <w:gridCol w:w="43"/>
            <w:gridCol w:w="699"/>
            <w:gridCol w:w="404"/>
          </w:tblGrid>
        </w:tblGridChange>
      </w:tblGrid>
      <w:tr w:rsidR="00E7205D" w14:paraId="4847011B" w14:textId="77777777" w:rsidTr="00E7205D">
        <w:trPr>
          <w:trHeight w:val="902"/>
          <w:trPrChange w:id="733" w:author="Yessica Zamudio Sangabriel" w:date="2019-08-11T17:18:00Z">
            <w:trPr>
              <w:gridAfter w:val="0"/>
              <w:trHeight w:val="902"/>
            </w:trPr>
          </w:trPrChange>
        </w:trPr>
        <w:tc>
          <w:tcPr>
            <w:tcW w:w="1691" w:type="dxa"/>
            <w:tcBorders>
              <w:top w:val="single" w:sz="4" w:space="0" w:color="BFBFBF"/>
              <w:left w:val="single" w:sz="4" w:space="0" w:color="BFBFBF"/>
              <w:bottom w:val="single" w:sz="4" w:space="0" w:color="BFBFBF"/>
              <w:right w:val="single" w:sz="4" w:space="0" w:color="BFBFBF"/>
            </w:tcBorders>
            <w:tcPrChange w:id="734" w:author="Yessica Zamudio Sangabriel" w:date="2019-08-11T17:18:00Z">
              <w:tcPr>
                <w:tcW w:w="1706" w:type="dxa"/>
                <w:tcBorders>
                  <w:top w:val="single" w:sz="4" w:space="0" w:color="BFBFBF"/>
                  <w:left w:val="single" w:sz="4" w:space="0" w:color="BFBFBF"/>
                  <w:bottom w:val="single" w:sz="4" w:space="0" w:color="BFBFBF"/>
                  <w:right w:val="single" w:sz="4" w:space="0" w:color="BFBFBF"/>
                </w:tcBorders>
              </w:tcPr>
            </w:tcPrChange>
          </w:tcPr>
          <w:p w14:paraId="6A5BB2CC" w14:textId="278A182A" w:rsidR="00E7205D" w:rsidRPr="00E7205D" w:rsidRDefault="00E7205D">
            <w:pPr>
              <w:spacing w:before="360" w:after="120"/>
              <w:jc w:val="both"/>
              <w:rPr>
                <w:rFonts w:ascii="Arial" w:hAnsi="Arial" w:cs="Arial"/>
                <w:b/>
                <w:bCs/>
                <w:color w:val="000000"/>
                <w:sz w:val="20"/>
                <w:szCs w:val="20"/>
                <w:rPrChange w:id="735" w:author="Yessica Zamudio Sangabriel" w:date="2019-08-11T17:17:00Z">
                  <w:rPr/>
                </w:rPrChange>
              </w:rPr>
              <w:pPrChange w:id="736" w:author="Yessica Zamudio Sangabriel" w:date="2019-08-11T17:17:00Z">
                <w:pPr>
                  <w:spacing w:line="259" w:lineRule="auto"/>
                  <w:ind w:left="108"/>
                </w:pPr>
              </w:pPrChange>
            </w:pPr>
            <w:r w:rsidRPr="00E7205D">
              <w:rPr>
                <w:rFonts w:ascii="Arial" w:eastAsia="Batang" w:hAnsi="Arial" w:cs="Arial"/>
                <w:b/>
                <w:bCs/>
                <w:color w:val="000000"/>
                <w:sz w:val="20"/>
                <w:szCs w:val="20"/>
                <w:rPrChange w:id="737" w:author="Yessica Zamudio Sangabriel" w:date="2019-08-11T17:17:00Z">
                  <w:rPr>
                    <w:rFonts w:ascii="Arial" w:eastAsia="Arial" w:hAnsi="Arial" w:cs="Arial"/>
                    <w:b/>
                  </w:rPr>
                </w:rPrChange>
              </w:rPr>
              <w:t xml:space="preserve">Dimensiones </w:t>
            </w:r>
          </w:p>
        </w:tc>
        <w:tc>
          <w:tcPr>
            <w:tcW w:w="5890" w:type="dxa"/>
            <w:gridSpan w:val="8"/>
            <w:tcBorders>
              <w:top w:val="single" w:sz="4" w:space="0" w:color="BFBFBF"/>
              <w:left w:val="single" w:sz="4" w:space="0" w:color="BFBFBF"/>
              <w:bottom w:val="single" w:sz="4" w:space="0" w:color="BFBFBF"/>
              <w:right w:val="nil"/>
            </w:tcBorders>
            <w:tcPrChange w:id="738" w:author="Yessica Zamudio Sangabriel" w:date="2019-08-11T17:18:00Z">
              <w:tcPr>
                <w:tcW w:w="5230" w:type="dxa"/>
                <w:gridSpan w:val="11"/>
                <w:tcBorders>
                  <w:top w:val="single" w:sz="4" w:space="0" w:color="BFBFBF"/>
                  <w:left w:val="single" w:sz="4" w:space="0" w:color="BFBFBF"/>
                  <w:bottom w:val="single" w:sz="4" w:space="0" w:color="BFBFBF"/>
                  <w:right w:val="nil"/>
                </w:tcBorders>
              </w:tcPr>
            </w:tcPrChange>
          </w:tcPr>
          <w:p w14:paraId="5AE71A71" w14:textId="77777777" w:rsidR="00E7205D" w:rsidRPr="00E7205D" w:rsidRDefault="00E7205D">
            <w:pPr>
              <w:spacing w:before="360" w:after="120"/>
              <w:jc w:val="both"/>
              <w:rPr>
                <w:rFonts w:ascii="Arial" w:hAnsi="Arial" w:cs="Arial"/>
                <w:b/>
                <w:bCs/>
                <w:color w:val="000000"/>
                <w:sz w:val="20"/>
                <w:szCs w:val="20"/>
                <w:rPrChange w:id="739" w:author="Yessica Zamudio Sangabriel" w:date="2019-08-11T17:17:00Z">
                  <w:rPr/>
                </w:rPrChange>
              </w:rPr>
              <w:pPrChange w:id="740" w:author="Yessica Zamudio Sangabriel" w:date="2019-08-11T17:17:00Z">
                <w:pPr>
                  <w:spacing w:line="259" w:lineRule="auto"/>
                  <w:ind w:left="1584"/>
                  <w:jc w:val="center"/>
                </w:pPr>
              </w:pPrChange>
            </w:pPr>
            <w:r w:rsidRPr="00E7205D">
              <w:rPr>
                <w:rFonts w:ascii="Arial" w:eastAsia="Batang" w:hAnsi="Arial" w:cs="Arial"/>
                <w:b/>
                <w:bCs/>
                <w:color w:val="000000"/>
                <w:sz w:val="20"/>
                <w:szCs w:val="20"/>
                <w:rPrChange w:id="741" w:author="Yessica Zamudio Sangabriel" w:date="2019-08-11T17:17:00Z">
                  <w:rPr>
                    <w:rFonts w:ascii="Arial" w:eastAsia="Arial" w:hAnsi="Arial" w:cs="Arial"/>
                    <w:b/>
                    <w:sz w:val="28"/>
                  </w:rPr>
                </w:rPrChange>
              </w:rPr>
              <w:t xml:space="preserve">Atributos </w:t>
            </w:r>
          </w:p>
        </w:tc>
        <w:tc>
          <w:tcPr>
            <w:tcW w:w="1255" w:type="dxa"/>
            <w:gridSpan w:val="2"/>
            <w:tcBorders>
              <w:top w:val="single" w:sz="4" w:space="0" w:color="BFBFBF"/>
              <w:left w:val="nil"/>
              <w:bottom w:val="single" w:sz="4" w:space="0" w:color="BFBFBF"/>
              <w:right w:val="single" w:sz="4" w:space="0" w:color="BFBFBF"/>
            </w:tcBorders>
            <w:tcPrChange w:id="742" w:author="Yessica Zamudio Sangabriel" w:date="2019-08-11T17:18:00Z">
              <w:tcPr>
                <w:tcW w:w="1900" w:type="dxa"/>
                <w:gridSpan w:val="3"/>
                <w:tcBorders>
                  <w:top w:val="single" w:sz="4" w:space="0" w:color="BFBFBF"/>
                  <w:left w:val="nil"/>
                  <w:bottom w:val="single" w:sz="4" w:space="0" w:color="BFBFBF"/>
                  <w:right w:val="single" w:sz="4" w:space="0" w:color="BFBFBF"/>
                </w:tcBorders>
              </w:tcPr>
            </w:tcPrChange>
          </w:tcPr>
          <w:p w14:paraId="6EEE5530" w14:textId="77777777" w:rsidR="00E7205D" w:rsidRPr="00E7205D" w:rsidRDefault="00E7205D">
            <w:pPr>
              <w:spacing w:before="360" w:after="120"/>
              <w:jc w:val="both"/>
              <w:rPr>
                <w:rFonts w:ascii="Arial" w:hAnsi="Arial" w:cs="Arial"/>
                <w:b/>
                <w:bCs/>
                <w:color w:val="000000"/>
                <w:sz w:val="20"/>
                <w:szCs w:val="20"/>
                <w:rPrChange w:id="743" w:author="Yessica Zamudio Sangabriel" w:date="2019-08-11T17:17:00Z">
                  <w:rPr/>
                </w:rPrChange>
              </w:rPr>
              <w:pPrChange w:id="744" w:author="Yessica Zamudio Sangabriel" w:date="2019-08-11T17:17:00Z">
                <w:pPr>
                  <w:spacing w:after="160" w:line="259" w:lineRule="auto"/>
                </w:pPr>
              </w:pPrChange>
            </w:pPr>
          </w:p>
        </w:tc>
      </w:tr>
      <w:tr w:rsidR="00E7205D" w:rsidRPr="00E7205D" w14:paraId="37A17DCC" w14:textId="77777777" w:rsidTr="00E7205D">
        <w:trPr>
          <w:trHeight w:val="1340"/>
          <w:trPrChange w:id="745" w:author="Yessica Zamudio Sangabriel" w:date="2019-08-11T17:18:00Z">
            <w:trPr>
              <w:gridAfter w:val="0"/>
              <w:trHeight w:val="1340"/>
            </w:trPr>
          </w:trPrChange>
        </w:trPr>
        <w:tc>
          <w:tcPr>
            <w:tcW w:w="1691" w:type="dxa"/>
            <w:tcBorders>
              <w:top w:val="single" w:sz="4" w:space="0" w:color="BFBFBF"/>
              <w:left w:val="single" w:sz="4" w:space="0" w:color="BFBFBF"/>
              <w:bottom w:val="single" w:sz="4" w:space="0" w:color="BFBFBF"/>
              <w:right w:val="single" w:sz="4" w:space="0" w:color="BFBFBF"/>
            </w:tcBorders>
            <w:tcPrChange w:id="746" w:author="Yessica Zamudio Sangabriel" w:date="2019-08-11T17:18:00Z">
              <w:tcPr>
                <w:tcW w:w="1706" w:type="dxa"/>
                <w:tcBorders>
                  <w:top w:val="single" w:sz="4" w:space="0" w:color="BFBFBF"/>
                  <w:left w:val="single" w:sz="4" w:space="0" w:color="BFBFBF"/>
                  <w:bottom w:val="single" w:sz="4" w:space="0" w:color="BFBFBF"/>
                  <w:right w:val="single" w:sz="4" w:space="0" w:color="BFBFBF"/>
                </w:tcBorders>
              </w:tcPr>
            </w:tcPrChange>
          </w:tcPr>
          <w:p w14:paraId="67024D96" w14:textId="146E88F2" w:rsidR="00E7205D" w:rsidDel="00E7205D" w:rsidRDefault="00E7205D" w:rsidP="00E7205D">
            <w:pPr>
              <w:spacing w:before="360" w:after="120"/>
              <w:jc w:val="both"/>
              <w:rPr>
                <w:del w:id="747" w:author="Yessica Zamudio Sangabriel" w:date="2019-08-11T17:18:00Z"/>
                <w:rFonts w:ascii="Arial" w:eastAsia="Batang" w:hAnsi="Arial" w:cs="Arial"/>
                <w:b/>
                <w:bCs/>
                <w:color w:val="000000"/>
                <w:sz w:val="20"/>
                <w:szCs w:val="20"/>
              </w:rPr>
            </w:pPr>
            <w:r w:rsidRPr="00E7205D">
              <w:rPr>
                <w:rFonts w:ascii="Arial" w:eastAsia="Batang" w:hAnsi="Arial" w:cs="Arial"/>
                <w:b/>
                <w:bCs/>
                <w:color w:val="000000"/>
                <w:sz w:val="20"/>
                <w:szCs w:val="20"/>
                <w:rPrChange w:id="748" w:author="Yessica Zamudio Sangabriel" w:date="2019-08-11T17:17:00Z">
                  <w:rPr>
                    <w:rFonts w:ascii="Arial" w:eastAsia="Arial" w:hAnsi="Arial" w:cs="Arial"/>
                    <w:b/>
                  </w:rPr>
                </w:rPrChange>
              </w:rPr>
              <w:t>D1.</w:t>
            </w:r>
            <w:del w:id="749" w:author="Yessica Zamudio Sangabriel" w:date="2019-08-11T17:18:00Z">
              <w:r w:rsidRPr="00E7205D" w:rsidDel="00E7205D">
                <w:rPr>
                  <w:rFonts w:ascii="Arial" w:eastAsia="Batang" w:hAnsi="Arial" w:cs="Arial"/>
                  <w:b/>
                  <w:bCs/>
                  <w:color w:val="000000"/>
                  <w:sz w:val="20"/>
                  <w:szCs w:val="20"/>
                  <w:rPrChange w:id="750" w:author="Yessica Zamudio Sangabriel" w:date="2019-08-11T17:17:00Z">
                    <w:rPr>
                      <w:rFonts w:ascii="Arial" w:eastAsia="Arial" w:hAnsi="Arial" w:cs="Arial"/>
                      <w:b/>
                    </w:rPr>
                  </w:rPrChange>
                </w:rPr>
                <w:delText>-</w:delText>
              </w:r>
            </w:del>
          </w:p>
          <w:p w14:paraId="3DD1D33F" w14:textId="77CDC890" w:rsidR="00E7205D" w:rsidRPr="00E7205D" w:rsidRDefault="00E7205D">
            <w:pPr>
              <w:spacing w:before="360" w:after="120"/>
              <w:jc w:val="both"/>
              <w:rPr>
                <w:rFonts w:ascii="Arial" w:hAnsi="Arial" w:cs="Arial"/>
                <w:b/>
                <w:bCs/>
                <w:color w:val="000000"/>
                <w:sz w:val="20"/>
                <w:szCs w:val="20"/>
                <w:rPrChange w:id="751" w:author="Yessica Zamudio Sangabriel" w:date="2019-08-11T17:17:00Z">
                  <w:rPr/>
                </w:rPrChange>
              </w:rPr>
              <w:pPrChange w:id="752" w:author="Yessica Zamudio Sangabriel" w:date="2019-08-11T17:17:00Z">
                <w:pPr>
                  <w:spacing w:line="259" w:lineRule="auto"/>
                  <w:ind w:left="108"/>
                </w:pPr>
              </w:pPrChange>
            </w:pPr>
            <w:r w:rsidRPr="00E7205D">
              <w:rPr>
                <w:rFonts w:ascii="Arial" w:eastAsia="Batang" w:hAnsi="Arial" w:cs="Arial"/>
                <w:b/>
                <w:bCs/>
                <w:color w:val="000000"/>
                <w:sz w:val="20"/>
                <w:szCs w:val="20"/>
                <w:rPrChange w:id="753" w:author="Yessica Zamudio Sangabriel" w:date="2019-08-11T17:17:00Z">
                  <w:rPr>
                    <w:rFonts w:ascii="Arial" w:eastAsia="Arial" w:hAnsi="Arial" w:cs="Arial"/>
                    <w:b/>
                  </w:rPr>
                </w:rPrChange>
              </w:rPr>
              <w:t xml:space="preserve">Colaboración </w:t>
            </w:r>
          </w:p>
        </w:tc>
        <w:tc>
          <w:tcPr>
            <w:tcW w:w="1308" w:type="dxa"/>
            <w:gridSpan w:val="2"/>
            <w:tcBorders>
              <w:top w:val="single" w:sz="4" w:space="0" w:color="BFBFBF"/>
              <w:left w:val="single" w:sz="4" w:space="0" w:color="BFBFBF"/>
              <w:bottom w:val="single" w:sz="4" w:space="0" w:color="BFBFBF"/>
              <w:right w:val="single" w:sz="4" w:space="0" w:color="BFBFBF"/>
            </w:tcBorders>
            <w:tcPrChange w:id="754" w:author="Yessica Zamudio Sangabriel" w:date="2019-08-11T17:18:00Z">
              <w:tcPr>
                <w:tcW w:w="1549" w:type="dxa"/>
                <w:gridSpan w:val="2"/>
                <w:tcBorders>
                  <w:top w:val="single" w:sz="4" w:space="0" w:color="BFBFBF"/>
                  <w:left w:val="single" w:sz="4" w:space="0" w:color="BFBFBF"/>
                  <w:bottom w:val="single" w:sz="4" w:space="0" w:color="BFBFBF"/>
                  <w:right w:val="single" w:sz="4" w:space="0" w:color="BFBFBF"/>
                </w:tcBorders>
              </w:tcPr>
            </w:tcPrChange>
          </w:tcPr>
          <w:p w14:paraId="35A1F672" w14:textId="77777777" w:rsidR="00E7205D" w:rsidRPr="00E7205D" w:rsidRDefault="00E7205D">
            <w:pPr>
              <w:spacing w:before="360" w:after="120"/>
              <w:jc w:val="both"/>
              <w:rPr>
                <w:rFonts w:ascii="Arial" w:hAnsi="Arial" w:cs="Arial"/>
                <w:bCs/>
                <w:color w:val="000000"/>
                <w:sz w:val="20"/>
                <w:szCs w:val="20"/>
                <w:rPrChange w:id="755" w:author="Yessica Zamudio Sangabriel" w:date="2019-08-11T17:19:00Z">
                  <w:rPr/>
                </w:rPrChange>
              </w:rPr>
              <w:pPrChange w:id="756" w:author="Yessica Zamudio Sangabriel" w:date="2019-08-11T17:17:00Z">
                <w:pPr>
                  <w:spacing w:line="259" w:lineRule="auto"/>
                  <w:ind w:left="108"/>
                </w:pPr>
              </w:pPrChange>
            </w:pPr>
            <w:r w:rsidRPr="00E7205D">
              <w:rPr>
                <w:rFonts w:ascii="Arial" w:hAnsi="Arial" w:cs="Arial"/>
                <w:bCs/>
                <w:color w:val="000000"/>
                <w:sz w:val="20"/>
                <w:szCs w:val="20"/>
                <w:rPrChange w:id="757" w:author="Yessica Zamudio Sangabriel" w:date="2019-08-11T17:19:00Z">
                  <w:rPr/>
                </w:rPrChange>
              </w:rPr>
              <w:t xml:space="preserve">Roles </w:t>
            </w:r>
          </w:p>
        </w:tc>
        <w:tc>
          <w:tcPr>
            <w:tcW w:w="2260" w:type="dxa"/>
            <w:gridSpan w:val="3"/>
            <w:tcBorders>
              <w:top w:val="single" w:sz="4" w:space="0" w:color="BFBFBF"/>
              <w:left w:val="single" w:sz="4" w:space="0" w:color="BFBFBF"/>
              <w:bottom w:val="single" w:sz="4" w:space="0" w:color="BFBFBF"/>
              <w:right w:val="single" w:sz="4" w:space="0" w:color="BFBFBF"/>
            </w:tcBorders>
            <w:tcPrChange w:id="758" w:author="Yessica Zamudio Sangabriel" w:date="2019-08-11T17:18:00Z">
              <w:tcPr>
                <w:tcW w:w="2093" w:type="dxa"/>
                <w:gridSpan w:val="5"/>
                <w:tcBorders>
                  <w:top w:val="single" w:sz="4" w:space="0" w:color="BFBFBF"/>
                  <w:left w:val="single" w:sz="4" w:space="0" w:color="BFBFBF"/>
                  <w:bottom w:val="single" w:sz="4" w:space="0" w:color="BFBFBF"/>
                  <w:right w:val="single" w:sz="4" w:space="0" w:color="BFBFBF"/>
                </w:tcBorders>
              </w:tcPr>
            </w:tcPrChange>
          </w:tcPr>
          <w:p w14:paraId="21785619" w14:textId="77777777" w:rsidR="00E7205D" w:rsidRPr="00E7205D" w:rsidRDefault="00E7205D">
            <w:pPr>
              <w:spacing w:before="360" w:after="120"/>
              <w:jc w:val="both"/>
              <w:rPr>
                <w:rFonts w:ascii="Arial" w:hAnsi="Arial" w:cs="Arial"/>
                <w:bCs/>
                <w:color w:val="000000"/>
                <w:sz w:val="20"/>
                <w:szCs w:val="20"/>
                <w:rPrChange w:id="759" w:author="Yessica Zamudio Sangabriel" w:date="2019-08-11T17:19:00Z">
                  <w:rPr/>
                </w:rPrChange>
              </w:rPr>
              <w:pPrChange w:id="760" w:author="Yessica Zamudio Sangabriel" w:date="2019-08-11T17:17:00Z">
                <w:pPr>
                  <w:spacing w:line="259" w:lineRule="auto"/>
                  <w:ind w:left="108"/>
                </w:pPr>
              </w:pPrChange>
            </w:pPr>
            <w:r w:rsidRPr="00E7205D">
              <w:rPr>
                <w:rFonts w:ascii="Arial" w:hAnsi="Arial" w:cs="Arial"/>
                <w:bCs/>
                <w:color w:val="000000"/>
                <w:sz w:val="20"/>
                <w:szCs w:val="20"/>
                <w:rPrChange w:id="761" w:author="Yessica Zamudio Sangabriel" w:date="2019-08-11T17:19:00Z">
                  <w:rPr/>
                </w:rPrChange>
              </w:rPr>
              <w:t xml:space="preserve">Comunicación  </w:t>
            </w:r>
          </w:p>
        </w:tc>
        <w:tc>
          <w:tcPr>
            <w:tcW w:w="2322" w:type="dxa"/>
            <w:gridSpan w:val="3"/>
            <w:tcBorders>
              <w:top w:val="single" w:sz="4" w:space="0" w:color="BFBFBF"/>
              <w:left w:val="single" w:sz="4" w:space="0" w:color="BFBFBF"/>
              <w:bottom w:val="single" w:sz="4" w:space="0" w:color="BFBFBF"/>
              <w:right w:val="single" w:sz="4" w:space="0" w:color="BFBFBF"/>
            </w:tcBorders>
            <w:tcPrChange w:id="762" w:author="Yessica Zamudio Sangabriel" w:date="2019-08-11T17:18:00Z">
              <w:tcPr>
                <w:tcW w:w="1588" w:type="dxa"/>
                <w:gridSpan w:val="4"/>
                <w:tcBorders>
                  <w:top w:val="single" w:sz="4" w:space="0" w:color="BFBFBF"/>
                  <w:left w:val="single" w:sz="4" w:space="0" w:color="BFBFBF"/>
                  <w:bottom w:val="single" w:sz="4" w:space="0" w:color="BFBFBF"/>
                  <w:right w:val="single" w:sz="4" w:space="0" w:color="BFBFBF"/>
                </w:tcBorders>
              </w:tcPr>
            </w:tcPrChange>
          </w:tcPr>
          <w:p w14:paraId="208BB907" w14:textId="77777777" w:rsidR="00E7205D" w:rsidRPr="00E7205D" w:rsidRDefault="00E7205D">
            <w:pPr>
              <w:spacing w:before="360" w:after="120"/>
              <w:jc w:val="both"/>
              <w:rPr>
                <w:rFonts w:ascii="Arial" w:hAnsi="Arial" w:cs="Arial"/>
                <w:bCs/>
                <w:color w:val="000000"/>
                <w:sz w:val="20"/>
                <w:szCs w:val="20"/>
                <w:rPrChange w:id="763" w:author="Yessica Zamudio Sangabriel" w:date="2019-08-11T17:19:00Z">
                  <w:rPr/>
                </w:rPrChange>
              </w:rPr>
              <w:pPrChange w:id="764" w:author="Yessica Zamudio Sangabriel" w:date="2019-08-11T17:17:00Z">
                <w:pPr>
                  <w:spacing w:line="259" w:lineRule="auto"/>
                  <w:ind w:left="106"/>
                </w:pPr>
              </w:pPrChange>
            </w:pPr>
            <w:r w:rsidRPr="00E7205D">
              <w:rPr>
                <w:rFonts w:ascii="Arial" w:hAnsi="Arial" w:cs="Arial"/>
                <w:bCs/>
                <w:color w:val="000000"/>
                <w:sz w:val="20"/>
                <w:szCs w:val="20"/>
                <w:rPrChange w:id="765" w:author="Yessica Zamudio Sangabriel" w:date="2019-08-11T17:19:00Z">
                  <w:rPr/>
                </w:rPrChange>
              </w:rPr>
              <w:t xml:space="preserve">Coordinación  </w:t>
            </w:r>
          </w:p>
        </w:tc>
        <w:tc>
          <w:tcPr>
            <w:tcW w:w="1255" w:type="dxa"/>
            <w:gridSpan w:val="2"/>
            <w:tcBorders>
              <w:top w:val="single" w:sz="4" w:space="0" w:color="BFBFBF"/>
              <w:left w:val="single" w:sz="4" w:space="0" w:color="BFBFBF"/>
              <w:bottom w:val="single" w:sz="4" w:space="0" w:color="BFBFBF"/>
              <w:right w:val="single" w:sz="4" w:space="0" w:color="BFBFBF"/>
            </w:tcBorders>
            <w:tcPrChange w:id="766" w:author="Yessica Zamudio Sangabriel" w:date="2019-08-11T17:18:00Z">
              <w:tcPr>
                <w:tcW w:w="1900" w:type="dxa"/>
                <w:gridSpan w:val="3"/>
                <w:tcBorders>
                  <w:top w:val="single" w:sz="4" w:space="0" w:color="BFBFBF"/>
                  <w:left w:val="single" w:sz="4" w:space="0" w:color="BFBFBF"/>
                  <w:bottom w:val="single" w:sz="4" w:space="0" w:color="BFBFBF"/>
                  <w:right w:val="single" w:sz="4" w:space="0" w:color="BFBFBF"/>
                </w:tcBorders>
              </w:tcPr>
            </w:tcPrChange>
          </w:tcPr>
          <w:p w14:paraId="2B460102" w14:textId="77777777" w:rsidR="00E7205D" w:rsidRPr="00E7205D" w:rsidRDefault="00E7205D">
            <w:pPr>
              <w:spacing w:before="360" w:after="120"/>
              <w:jc w:val="both"/>
              <w:rPr>
                <w:rFonts w:ascii="Arial" w:hAnsi="Arial" w:cs="Arial"/>
                <w:bCs/>
                <w:color w:val="000000"/>
                <w:sz w:val="20"/>
                <w:szCs w:val="20"/>
                <w:rPrChange w:id="767" w:author="Yessica Zamudio Sangabriel" w:date="2019-08-11T17:19:00Z">
                  <w:rPr/>
                </w:rPrChange>
              </w:rPr>
              <w:pPrChange w:id="768" w:author="Yessica Zamudio Sangabriel" w:date="2019-08-11T17:17:00Z">
                <w:pPr>
                  <w:spacing w:line="259" w:lineRule="auto"/>
                  <w:ind w:left="108"/>
                </w:pPr>
              </w:pPrChange>
            </w:pPr>
            <w:r w:rsidRPr="00E7205D">
              <w:rPr>
                <w:rFonts w:ascii="Arial" w:hAnsi="Arial" w:cs="Arial"/>
                <w:bCs/>
                <w:color w:val="000000"/>
                <w:sz w:val="20"/>
                <w:szCs w:val="20"/>
                <w:rPrChange w:id="769" w:author="Yessica Zamudio Sangabriel" w:date="2019-08-11T17:19:00Z">
                  <w:rPr/>
                </w:rPrChange>
              </w:rPr>
              <w:t xml:space="preserve">Cooperación </w:t>
            </w:r>
          </w:p>
        </w:tc>
      </w:tr>
      <w:tr w:rsidR="00E7205D" w:rsidRPr="00E7205D" w14:paraId="11F829E0" w14:textId="77777777" w:rsidTr="00E7205D">
        <w:trPr>
          <w:trHeight w:val="1337"/>
        </w:trPr>
        <w:tc>
          <w:tcPr>
            <w:tcW w:w="1691" w:type="dxa"/>
            <w:tcBorders>
              <w:top w:val="single" w:sz="4" w:space="0" w:color="BFBFBF"/>
              <w:left w:val="single" w:sz="4" w:space="0" w:color="BFBFBF"/>
              <w:bottom w:val="single" w:sz="4" w:space="0" w:color="BFBFBF"/>
              <w:right w:val="single" w:sz="4" w:space="0" w:color="BFBFBF"/>
            </w:tcBorders>
          </w:tcPr>
          <w:p w14:paraId="4963CD4E" w14:textId="77777777" w:rsidR="00E7205D" w:rsidRPr="00E7205D" w:rsidDel="00E7205D" w:rsidRDefault="00E7205D">
            <w:pPr>
              <w:spacing w:before="360" w:after="120"/>
              <w:jc w:val="both"/>
              <w:rPr>
                <w:del w:id="770" w:author="Yessica Zamudio Sangabriel" w:date="2019-08-11T17:19:00Z"/>
                <w:rFonts w:ascii="Arial" w:hAnsi="Arial" w:cs="Arial"/>
                <w:b/>
                <w:bCs/>
                <w:color w:val="000000"/>
                <w:sz w:val="20"/>
                <w:szCs w:val="20"/>
                <w:rPrChange w:id="771" w:author="Yessica Zamudio Sangabriel" w:date="2019-08-11T17:17:00Z">
                  <w:rPr>
                    <w:del w:id="772" w:author="Yessica Zamudio Sangabriel" w:date="2019-08-11T17:19:00Z"/>
                  </w:rPr>
                </w:rPrChange>
              </w:rPr>
              <w:pPrChange w:id="773" w:author="Yessica Zamudio Sangabriel" w:date="2019-08-11T17:17:00Z">
                <w:pPr>
                  <w:spacing w:line="259" w:lineRule="auto"/>
                  <w:ind w:left="108"/>
                </w:pPr>
              </w:pPrChange>
            </w:pPr>
            <w:r w:rsidRPr="00E7205D">
              <w:rPr>
                <w:rFonts w:ascii="Arial" w:eastAsia="Batang" w:hAnsi="Arial" w:cs="Arial"/>
                <w:b/>
                <w:bCs/>
                <w:color w:val="000000"/>
                <w:sz w:val="20"/>
                <w:szCs w:val="20"/>
                <w:rPrChange w:id="774" w:author="Yessica Zamudio Sangabriel" w:date="2019-08-11T17:17:00Z">
                  <w:rPr>
                    <w:rFonts w:ascii="Arial" w:eastAsia="Arial" w:hAnsi="Arial" w:cs="Arial"/>
                    <w:b/>
                  </w:rPr>
                </w:rPrChange>
              </w:rPr>
              <w:t>D2.-</w:t>
            </w:r>
          </w:p>
          <w:p w14:paraId="14C80D25" w14:textId="77777777" w:rsidR="00E7205D" w:rsidRPr="00E7205D" w:rsidRDefault="00E7205D">
            <w:pPr>
              <w:spacing w:before="360" w:after="120"/>
              <w:jc w:val="both"/>
              <w:rPr>
                <w:rFonts w:ascii="Arial" w:hAnsi="Arial" w:cs="Arial"/>
                <w:b/>
                <w:bCs/>
                <w:color w:val="000000"/>
                <w:sz w:val="20"/>
                <w:szCs w:val="20"/>
                <w:rPrChange w:id="775" w:author="Yessica Zamudio Sangabriel" w:date="2019-08-11T17:17:00Z">
                  <w:rPr/>
                </w:rPrChange>
              </w:rPr>
              <w:pPrChange w:id="776" w:author="Yessica Zamudio Sangabriel" w:date="2019-08-11T17:17:00Z">
                <w:pPr>
                  <w:spacing w:line="259" w:lineRule="auto"/>
                  <w:ind w:left="108"/>
                </w:pPr>
              </w:pPrChange>
            </w:pPr>
            <w:r w:rsidRPr="00E7205D">
              <w:rPr>
                <w:rFonts w:ascii="Arial" w:eastAsia="Batang" w:hAnsi="Arial" w:cs="Arial"/>
                <w:b/>
                <w:bCs/>
                <w:color w:val="000000"/>
                <w:sz w:val="20"/>
                <w:szCs w:val="20"/>
                <w:rPrChange w:id="777" w:author="Yessica Zamudio Sangabriel" w:date="2019-08-11T17:17:00Z">
                  <w:rPr>
                    <w:rFonts w:ascii="Arial" w:eastAsia="Arial" w:hAnsi="Arial" w:cs="Arial"/>
                    <w:b/>
                  </w:rPr>
                </w:rPrChange>
              </w:rPr>
              <w:t>Experiencia</w:t>
            </w:r>
            <w:r w:rsidRPr="00E7205D">
              <w:rPr>
                <w:rFonts w:ascii="Arial" w:hAnsi="Arial" w:cs="Arial"/>
                <w:b/>
                <w:bCs/>
                <w:color w:val="000000"/>
                <w:sz w:val="20"/>
                <w:szCs w:val="20"/>
                <w:rPrChange w:id="778" w:author="Yessica Zamudio Sangabriel" w:date="2019-08-11T17:17:00Z">
                  <w:rPr/>
                </w:rPrChange>
              </w:rPr>
              <w:t xml:space="preserve"> </w:t>
            </w:r>
          </w:p>
        </w:tc>
        <w:tc>
          <w:tcPr>
            <w:tcW w:w="1308" w:type="dxa"/>
            <w:gridSpan w:val="2"/>
            <w:tcBorders>
              <w:top w:val="single" w:sz="4" w:space="0" w:color="BFBFBF"/>
              <w:left w:val="single" w:sz="4" w:space="0" w:color="BFBFBF"/>
              <w:bottom w:val="single" w:sz="4" w:space="0" w:color="BFBFBF"/>
              <w:right w:val="single" w:sz="4" w:space="0" w:color="BFBFBF"/>
            </w:tcBorders>
          </w:tcPr>
          <w:p w14:paraId="59ACF5D1" w14:textId="77777777" w:rsidR="00E7205D" w:rsidRPr="00E7205D" w:rsidRDefault="00E7205D">
            <w:pPr>
              <w:spacing w:before="360" w:after="120"/>
              <w:jc w:val="both"/>
              <w:rPr>
                <w:rFonts w:ascii="Arial" w:hAnsi="Arial" w:cs="Arial"/>
                <w:bCs/>
                <w:color w:val="000000"/>
                <w:sz w:val="20"/>
                <w:szCs w:val="20"/>
                <w:rPrChange w:id="779" w:author="Yessica Zamudio Sangabriel" w:date="2019-08-11T17:19:00Z">
                  <w:rPr/>
                </w:rPrChange>
              </w:rPr>
              <w:pPrChange w:id="780" w:author="Yessica Zamudio Sangabriel" w:date="2019-08-11T17:17:00Z">
                <w:pPr>
                  <w:spacing w:line="259" w:lineRule="auto"/>
                  <w:ind w:left="108"/>
                </w:pPr>
              </w:pPrChange>
            </w:pPr>
            <w:r w:rsidRPr="00E7205D">
              <w:rPr>
                <w:rFonts w:ascii="Arial" w:hAnsi="Arial" w:cs="Arial"/>
                <w:bCs/>
                <w:color w:val="000000"/>
                <w:sz w:val="20"/>
                <w:szCs w:val="20"/>
                <w:rPrChange w:id="781" w:author="Yessica Zamudio Sangabriel" w:date="2019-08-11T17:19:00Z">
                  <w:rPr/>
                </w:rPrChange>
              </w:rPr>
              <w:t xml:space="preserve">Satisfacción </w:t>
            </w:r>
          </w:p>
        </w:tc>
        <w:tc>
          <w:tcPr>
            <w:tcW w:w="1321" w:type="dxa"/>
            <w:gridSpan w:val="2"/>
            <w:tcBorders>
              <w:top w:val="single" w:sz="4" w:space="0" w:color="BFBFBF"/>
              <w:left w:val="single" w:sz="4" w:space="0" w:color="BFBFBF"/>
              <w:bottom w:val="single" w:sz="4" w:space="0" w:color="BFBFBF"/>
              <w:right w:val="single" w:sz="4" w:space="0" w:color="BFBFBF"/>
            </w:tcBorders>
          </w:tcPr>
          <w:p w14:paraId="5B5F47AA" w14:textId="5D722DC9" w:rsidR="00E7205D" w:rsidRPr="00E7205D" w:rsidRDefault="00E7205D">
            <w:pPr>
              <w:spacing w:before="360" w:after="120"/>
              <w:jc w:val="both"/>
              <w:rPr>
                <w:rFonts w:ascii="Arial" w:hAnsi="Arial" w:cs="Arial"/>
                <w:bCs/>
                <w:color w:val="000000"/>
                <w:sz w:val="20"/>
                <w:szCs w:val="20"/>
                <w:rPrChange w:id="782" w:author="Yessica Zamudio Sangabriel" w:date="2019-08-11T17:19:00Z">
                  <w:rPr/>
                </w:rPrChange>
              </w:rPr>
              <w:pPrChange w:id="783" w:author="Yessica Zamudio Sangabriel" w:date="2019-08-11T17:17:00Z">
                <w:pPr>
                  <w:spacing w:line="259" w:lineRule="auto"/>
                  <w:ind w:left="108"/>
                </w:pPr>
              </w:pPrChange>
            </w:pPr>
            <w:r w:rsidRPr="00E7205D">
              <w:rPr>
                <w:rFonts w:ascii="Arial" w:hAnsi="Arial" w:cs="Arial"/>
                <w:bCs/>
                <w:color w:val="000000"/>
                <w:sz w:val="20"/>
                <w:szCs w:val="20"/>
                <w:rPrChange w:id="784" w:author="Yessica Zamudio Sangabriel" w:date="2019-08-11T17:19:00Z">
                  <w:rPr/>
                </w:rPrChange>
              </w:rPr>
              <w:t xml:space="preserve">Aprendizaje </w:t>
            </w:r>
          </w:p>
        </w:tc>
        <w:tc>
          <w:tcPr>
            <w:tcW w:w="1838" w:type="dxa"/>
            <w:gridSpan w:val="2"/>
            <w:tcBorders>
              <w:top w:val="single" w:sz="4" w:space="0" w:color="BFBFBF"/>
              <w:left w:val="single" w:sz="4" w:space="0" w:color="BFBFBF"/>
              <w:bottom w:val="single" w:sz="4" w:space="0" w:color="BFBFBF"/>
              <w:right w:val="single" w:sz="4" w:space="0" w:color="BFBFBF"/>
            </w:tcBorders>
          </w:tcPr>
          <w:p w14:paraId="714D1E72" w14:textId="77777777" w:rsidR="00E7205D" w:rsidRPr="00E7205D" w:rsidRDefault="00E7205D">
            <w:pPr>
              <w:spacing w:before="360" w:after="120"/>
              <w:jc w:val="both"/>
              <w:rPr>
                <w:rFonts w:ascii="Arial" w:hAnsi="Arial" w:cs="Arial"/>
                <w:bCs/>
                <w:color w:val="000000"/>
                <w:sz w:val="20"/>
                <w:szCs w:val="20"/>
                <w:rPrChange w:id="785" w:author="Yessica Zamudio Sangabriel" w:date="2019-08-11T17:19:00Z">
                  <w:rPr/>
                </w:rPrChange>
              </w:rPr>
              <w:pPrChange w:id="786" w:author="Yessica Zamudio Sangabriel" w:date="2019-08-11T17:17:00Z">
                <w:pPr>
                  <w:spacing w:line="259" w:lineRule="auto"/>
                  <w:ind w:left="108"/>
                </w:pPr>
              </w:pPrChange>
            </w:pPr>
            <w:r w:rsidRPr="00E7205D">
              <w:rPr>
                <w:rFonts w:ascii="Arial" w:hAnsi="Arial" w:cs="Arial"/>
                <w:bCs/>
                <w:color w:val="000000"/>
                <w:sz w:val="20"/>
                <w:szCs w:val="20"/>
                <w:rPrChange w:id="787" w:author="Yessica Zamudio Sangabriel" w:date="2019-08-11T17:19:00Z">
                  <w:rPr/>
                </w:rPrChange>
              </w:rPr>
              <w:t xml:space="preserve">Eficiencia/ Eficacia </w:t>
            </w:r>
          </w:p>
        </w:tc>
        <w:tc>
          <w:tcPr>
            <w:tcW w:w="1423" w:type="dxa"/>
            <w:gridSpan w:val="2"/>
            <w:tcBorders>
              <w:top w:val="single" w:sz="4" w:space="0" w:color="BFBFBF"/>
              <w:left w:val="single" w:sz="4" w:space="0" w:color="BFBFBF"/>
              <w:bottom w:val="single" w:sz="4" w:space="0" w:color="BFBFBF"/>
              <w:right w:val="single" w:sz="4" w:space="0" w:color="BFBFBF"/>
            </w:tcBorders>
          </w:tcPr>
          <w:p w14:paraId="2F92B439" w14:textId="1395307F" w:rsidR="00E7205D" w:rsidRPr="00E7205D" w:rsidRDefault="00E7205D">
            <w:pPr>
              <w:spacing w:before="360" w:after="120"/>
              <w:jc w:val="both"/>
              <w:rPr>
                <w:rFonts w:ascii="Arial" w:hAnsi="Arial" w:cs="Arial"/>
                <w:bCs/>
                <w:color w:val="000000"/>
                <w:sz w:val="20"/>
                <w:szCs w:val="20"/>
                <w:rPrChange w:id="788" w:author="Yessica Zamudio Sangabriel" w:date="2019-08-11T17:19:00Z">
                  <w:rPr/>
                </w:rPrChange>
              </w:rPr>
              <w:pPrChange w:id="789" w:author="Yessica Zamudio Sangabriel" w:date="2019-08-11T17:17:00Z">
                <w:pPr>
                  <w:spacing w:line="259" w:lineRule="auto"/>
                  <w:ind w:left="108"/>
                </w:pPr>
              </w:pPrChange>
            </w:pPr>
            <w:r w:rsidRPr="00E7205D">
              <w:rPr>
                <w:rFonts w:ascii="Arial" w:hAnsi="Arial" w:cs="Arial"/>
                <w:bCs/>
                <w:color w:val="000000"/>
                <w:sz w:val="20"/>
                <w:szCs w:val="20"/>
                <w:rPrChange w:id="790" w:author="Yessica Zamudio Sangabriel" w:date="2019-08-11T17:19:00Z">
                  <w:rPr/>
                </w:rPrChange>
              </w:rPr>
              <w:t xml:space="preserve">Inmersión  </w:t>
            </w:r>
          </w:p>
        </w:tc>
        <w:tc>
          <w:tcPr>
            <w:tcW w:w="1255" w:type="dxa"/>
            <w:gridSpan w:val="2"/>
            <w:tcBorders>
              <w:top w:val="single" w:sz="4" w:space="0" w:color="BFBFBF"/>
              <w:left w:val="single" w:sz="4" w:space="0" w:color="BFBFBF"/>
              <w:bottom w:val="single" w:sz="4" w:space="0" w:color="BFBFBF"/>
              <w:right w:val="single" w:sz="4" w:space="0" w:color="BFBFBF"/>
            </w:tcBorders>
          </w:tcPr>
          <w:p w14:paraId="2A18BC2F" w14:textId="77777777" w:rsidR="00E7205D" w:rsidRPr="00E7205D" w:rsidRDefault="00E7205D">
            <w:pPr>
              <w:spacing w:before="360" w:after="120"/>
              <w:ind w:right="82"/>
              <w:jc w:val="both"/>
              <w:rPr>
                <w:rFonts w:ascii="Arial" w:hAnsi="Arial" w:cs="Arial"/>
                <w:bCs/>
                <w:color w:val="000000"/>
                <w:sz w:val="20"/>
                <w:szCs w:val="20"/>
                <w:rPrChange w:id="791" w:author="Yessica Zamudio Sangabriel" w:date="2019-08-11T17:19:00Z">
                  <w:rPr/>
                </w:rPrChange>
              </w:rPr>
              <w:pPrChange w:id="792" w:author="Yessica Zamudio Sangabriel" w:date="2019-08-11T17:17:00Z">
                <w:pPr>
                  <w:spacing w:line="259" w:lineRule="auto"/>
                  <w:ind w:left="108" w:right="82"/>
                </w:pPr>
              </w:pPrChange>
            </w:pPr>
          </w:p>
        </w:tc>
      </w:tr>
      <w:tr w:rsidR="00E7205D" w:rsidRPr="00E7205D" w14:paraId="0902772A" w14:textId="77777777" w:rsidTr="00E7205D">
        <w:trPr>
          <w:trHeight w:val="689"/>
        </w:trPr>
        <w:tc>
          <w:tcPr>
            <w:tcW w:w="1691" w:type="dxa"/>
            <w:vMerge w:val="restart"/>
            <w:tcBorders>
              <w:top w:val="single" w:sz="4" w:space="0" w:color="BFBFBF"/>
              <w:left w:val="single" w:sz="4" w:space="0" w:color="BFBFBF"/>
              <w:bottom w:val="single" w:sz="4" w:space="0" w:color="BFBFBF"/>
              <w:right w:val="single" w:sz="4" w:space="0" w:color="BFBFBF"/>
            </w:tcBorders>
          </w:tcPr>
          <w:p w14:paraId="786B1ED5" w14:textId="75D09C47" w:rsidR="00E7205D" w:rsidRPr="00E7205D" w:rsidRDefault="00E7205D">
            <w:pPr>
              <w:spacing w:before="360" w:after="120"/>
              <w:jc w:val="both"/>
              <w:rPr>
                <w:rFonts w:ascii="Arial" w:hAnsi="Arial" w:cs="Arial"/>
                <w:b/>
                <w:bCs/>
                <w:color w:val="000000"/>
                <w:sz w:val="20"/>
                <w:szCs w:val="20"/>
                <w:rPrChange w:id="793" w:author="Yessica Zamudio Sangabriel" w:date="2019-08-11T17:17:00Z">
                  <w:rPr/>
                </w:rPrChange>
              </w:rPr>
              <w:pPrChange w:id="794" w:author="Yessica Zamudio Sangabriel" w:date="2019-08-11T17:17:00Z">
                <w:pPr>
                  <w:spacing w:line="259" w:lineRule="auto"/>
                  <w:ind w:left="108"/>
                </w:pPr>
              </w:pPrChange>
            </w:pPr>
            <w:r w:rsidRPr="00E7205D">
              <w:rPr>
                <w:rFonts w:ascii="Arial" w:eastAsia="Batang" w:hAnsi="Arial" w:cs="Arial"/>
                <w:b/>
                <w:bCs/>
                <w:color w:val="000000"/>
                <w:sz w:val="20"/>
                <w:szCs w:val="20"/>
                <w:rPrChange w:id="795" w:author="Yessica Zamudio Sangabriel" w:date="2019-08-11T17:17:00Z">
                  <w:rPr>
                    <w:rFonts w:ascii="Arial" w:eastAsia="Arial" w:hAnsi="Arial" w:cs="Arial"/>
                    <w:b/>
                  </w:rPr>
                </w:rPrChange>
              </w:rPr>
              <w:t>D</w:t>
            </w:r>
            <w:del w:id="796" w:author="Yessica Zamudio Sangabriel" w:date="2019-08-11T17:18:00Z">
              <w:r w:rsidRPr="00E7205D" w:rsidDel="00E7205D">
                <w:rPr>
                  <w:rFonts w:ascii="Arial" w:eastAsia="Batang" w:hAnsi="Arial" w:cs="Arial"/>
                  <w:b/>
                  <w:bCs/>
                  <w:color w:val="000000"/>
                  <w:sz w:val="20"/>
                  <w:szCs w:val="20"/>
                  <w:rPrChange w:id="797" w:author="Yessica Zamudio Sangabriel" w:date="2019-08-11T17:17:00Z">
                    <w:rPr>
                      <w:rFonts w:ascii="Arial" w:eastAsia="Arial" w:hAnsi="Arial" w:cs="Arial"/>
                      <w:b/>
                    </w:rPr>
                  </w:rPrChange>
                </w:rPr>
                <w:delText>3.Mecanicas</w:delText>
              </w:r>
            </w:del>
            <w:ins w:id="798" w:author="Yessica Zamudio Sangabriel" w:date="2019-08-11T17:18:00Z">
              <w:r w:rsidRPr="00E7205D">
                <w:rPr>
                  <w:rFonts w:ascii="Arial" w:hAnsi="Arial" w:cs="Arial"/>
                  <w:b/>
                  <w:bCs/>
                  <w:color w:val="000000"/>
                  <w:sz w:val="20"/>
                  <w:szCs w:val="20"/>
                </w:rPr>
                <w:t>3.Mecanicas</w:t>
              </w:r>
            </w:ins>
            <w:r w:rsidRPr="00E7205D">
              <w:rPr>
                <w:rFonts w:ascii="Arial" w:eastAsia="Batang" w:hAnsi="Arial" w:cs="Arial"/>
                <w:b/>
                <w:bCs/>
                <w:color w:val="000000"/>
                <w:sz w:val="20"/>
                <w:szCs w:val="20"/>
                <w:rPrChange w:id="799" w:author="Yessica Zamudio Sangabriel" w:date="2019-08-11T17:17:00Z">
                  <w:rPr>
                    <w:rFonts w:ascii="Arial" w:eastAsia="Arial" w:hAnsi="Arial" w:cs="Arial"/>
                    <w:b/>
                  </w:rPr>
                </w:rPrChange>
              </w:rPr>
              <w:t xml:space="preserve"> de juego </w:t>
            </w:r>
          </w:p>
        </w:tc>
        <w:tc>
          <w:tcPr>
            <w:tcW w:w="851" w:type="dxa"/>
            <w:tcBorders>
              <w:top w:val="single" w:sz="4" w:space="0" w:color="BFBFBF"/>
              <w:left w:val="single" w:sz="4" w:space="0" w:color="BFBFBF"/>
              <w:bottom w:val="single" w:sz="4" w:space="0" w:color="BFBFBF"/>
              <w:right w:val="single" w:sz="4" w:space="0" w:color="BFBFBF"/>
            </w:tcBorders>
          </w:tcPr>
          <w:p w14:paraId="408AD4E1" w14:textId="77777777" w:rsidR="00E7205D" w:rsidRPr="00E7205D" w:rsidRDefault="00E7205D">
            <w:pPr>
              <w:spacing w:before="360" w:after="120"/>
              <w:jc w:val="both"/>
              <w:rPr>
                <w:rFonts w:ascii="Arial" w:hAnsi="Arial" w:cs="Arial"/>
                <w:bCs/>
                <w:color w:val="000000"/>
                <w:sz w:val="20"/>
                <w:szCs w:val="20"/>
                <w:rPrChange w:id="800" w:author="Yessica Zamudio Sangabriel" w:date="2019-08-11T17:19:00Z">
                  <w:rPr/>
                </w:rPrChange>
              </w:rPr>
              <w:pPrChange w:id="801" w:author="Yessica Zamudio Sangabriel" w:date="2019-08-11T17:17:00Z">
                <w:pPr>
                  <w:spacing w:line="259" w:lineRule="auto"/>
                  <w:ind w:left="108"/>
                </w:pPr>
              </w:pPrChange>
            </w:pPr>
            <w:r w:rsidRPr="00E7205D">
              <w:rPr>
                <w:rFonts w:ascii="Arial" w:hAnsi="Arial" w:cs="Arial"/>
                <w:bCs/>
                <w:color w:val="000000"/>
                <w:sz w:val="20"/>
                <w:szCs w:val="20"/>
                <w:rPrChange w:id="802" w:author="Yessica Zamudio Sangabriel" w:date="2019-08-11T17:19:00Z">
                  <w:rPr>
                    <w:sz w:val="18"/>
                  </w:rPr>
                </w:rPrChange>
              </w:rPr>
              <w:t xml:space="preserve">Puntos </w:t>
            </w:r>
          </w:p>
        </w:tc>
        <w:tc>
          <w:tcPr>
            <w:tcW w:w="962" w:type="dxa"/>
            <w:gridSpan w:val="2"/>
            <w:tcBorders>
              <w:top w:val="single" w:sz="4" w:space="0" w:color="BFBFBF"/>
              <w:left w:val="single" w:sz="4" w:space="0" w:color="BFBFBF"/>
              <w:bottom w:val="single" w:sz="4" w:space="0" w:color="BFBFBF"/>
              <w:right w:val="single" w:sz="4" w:space="0" w:color="BFBFBF"/>
            </w:tcBorders>
          </w:tcPr>
          <w:p w14:paraId="29158D30" w14:textId="77777777" w:rsidR="00E7205D" w:rsidRPr="00E7205D" w:rsidRDefault="00E7205D">
            <w:pPr>
              <w:spacing w:before="360" w:after="120"/>
              <w:jc w:val="both"/>
              <w:rPr>
                <w:rFonts w:ascii="Arial" w:hAnsi="Arial" w:cs="Arial"/>
                <w:bCs/>
                <w:color w:val="000000"/>
                <w:sz w:val="20"/>
                <w:szCs w:val="20"/>
                <w:rPrChange w:id="803" w:author="Yessica Zamudio Sangabriel" w:date="2019-08-11T17:19:00Z">
                  <w:rPr/>
                </w:rPrChange>
              </w:rPr>
              <w:pPrChange w:id="804" w:author="Yessica Zamudio Sangabriel" w:date="2019-08-11T17:17:00Z">
                <w:pPr>
                  <w:spacing w:line="259" w:lineRule="auto"/>
                  <w:ind w:left="106"/>
                </w:pPr>
              </w:pPrChange>
            </w:pPr>
            <w:r w:rsidRPr="00E7205D">
              <w:rPr>
                <w:rFonts w:ascii="Arial" w:hAnsi="Arial" w:cs="Arial"/>
                <w:bCs/>
                <w:color w:val="000000"/>
                <w:sz w:val="20"/>
                <w:szCs w:val="20"/>
                <w:rPrChange w:id="805" w:author="Yessica Zamudio Sangabriel" w:date="2019-08-11T17:19:00Z">
                  <w:rPr>
                    <w:sz w:val="18"/>
                  </w:rPr>
                </w:rPrChange>
              </w:rPr>
              <w:t xml:space="preserve">Niveles </w:t>
            </w:r>
          </w:p>
        </w:tc>
        <w:tc>
          <w:tcPr>
            <w:tcW w:w="1755" w:type="dxa"/>
            <w:gridSpan w:val="2"/>
            <w:tcBorders>
              <w:top w:val="single" w:sz="4" w:space="0" w:color="BFBFBF"/>
              <w:left w:val="single" w:sz="4" w:space="0" w:color="BFBFBF"/>
              <w:bottom w:val="single" w:sz="4" w:space="0" w:color="BFBFBF"/>
              <w:right w:val="single" w:sz="4" w:space="0" w:color="BFBFBF"/>
            </w:tcBorders>
          </w:tcPr>
          <w:p w14:paraId="3AD62EEC" w14:textId="77777777" w:rsidR="00E7205D" w:rsidRPr="00E7205D" w:rsidRDefault="00E7205D">
            <w:pPr>
              <w:spacing w:before="360" w:after="120"/>
              <w:jc w:val="both"/>
              <w:rPr>
                <w:rFonts w:ascii="Arial" w:hAnsi="Arial" w:cs="Arial"/>
                <w:bCs/>
                <w:color w:val="000000"/>
                <w:sz w:val="20"/>
                <w:szCs w:val="20"/>
                <w:rPrChange w:id="806" w:author="Yessica Zamudio Sangabriel" w:date="2019-08-11T17:19:00Z">
                  <w:rPr/>
                </w:rPrChange>
              </w:rPr>
              <w:pPrChange w:id="807" w:author="Yessica Zamudio Sangabriel" w:date="2019-08-11T17:17:00Z">
                <w:pPr>
                  <w:spacing w:line="259" w:lineRule="auto"/>
                  <w:ind w:left="108"/>
                </w:pPr>
              </w:pPrChange>
            </w:pPr>
            <w:r w:rsidRPr="00E7205D">
              <w:rPr>
                <w:rFonts w:ascii="Arial" w:hAnsi="Arial" w:cs="Arial"/>
                <w:bCs/>
                <w:color w:val="000000"/>
                <w:sz w:val="20"/>
                <w:szCs w:val="20"/>
                <w:rPrChange w:id="808" w:author="Yessica Zamudio Sangabriel" w:date="2019-08-11T17:19:00Z">
                  <w:rPr>
                    <w:sz w:val="18"/>
                  </w:rPr>
                </w:rPrChange>
              </w:rPr>
              <w:t xml:space="preserve">Retroalimentación  </w:t>
            </w:r>
          </w:p>
        </w:tc>
        <w:tc>
          <w:tcPr>
            <w:tcW w:w="960" w:type="dxa"/>
            <w:gridSpan w:val="2"/>
            <w:tcBorders>
              <w:top w:val="single" w:sz="4" w:space="0" w:color="BFBFBF"/>
              <w:left w:val="single" w:sz="4" w:space="0" w:color="BFBFBF"/>
              <w:bottom w:val="single" w:sz="4" w:space="0" w:color="BFBFBF"/>
              <w:right w:val="single" w:sz="4" w:space="0" w:color="BFBFBF"/>
            </w:tcBorders>
          </w:tcPr>
          <w:p w14:paraId="45D2EE53" w14:textId="77777777" w:rsidR="00E7205D" w:rsidRPr="00E7205D" w:rsidRDefault="00E7205D">
            <w:pPr>
              <w:spacing w:before="360" w:after="120"/>
              <w:jc w:val="both"/>
              <w:rPr>
                <w:rFonts w:ascii="Arial" w:hAnsi="Arial" w:cs="Arial"/>
                <w:bCs/>
                <w:color w:val="000000"/>
                <w:sz w:val="20"/>
                <w:szCs w:val="20"/>
                <w:rPrChange w:id="809" w:author="Yessica Zamudio Sangabriel" w:date="2019-08-11T17:19:00Z">
                  <w:rPr/>
                </w:rPrChange>
              </w:rPr>
              <w:pPrChange w:id="810" w:author="Yessica Zamudio Sangabriel" w:date="2019-08-11T17:17:00Z">
                <w:pPr>
                  <w:spacing w:line="259" w:lineRule="auto"/>
                  <w:ind w:left="106"/>
                </w:pPr>
              </w:pPrChange>
            </w:pPr>
            <w:r w:rsidRPr="00E7205D">
              <w:rPr>
                <w:rFonts w:ascii="Arial" w:hAnsi="Arial" w:cs="Arial"/>
                <w:bCs/>
                <w:color w:val="000000"/>
                <w:sz w:val="20"/>
                <w:szCs w:val="20"/>
                <w:rPrChange w:id="811" w:author="Yessica Zamudio Sangabriel" w:date="2019-08-11T17:19:00Z">
                  <w:rPr>
                    <w:sz w:val="18"/>
                  </w:rPr>
                </w:rPrChange>
              </w:rPr>
              <w:t xml:space="preserve">Vidas </w:t>
            </w:r>
          </w:p>
        </w:tc>
        <w:tc>
          <w:tcPr>
            <w:tcW w:w="1362" w:type="dxa"/>
            <w:tcBorders>
              <w:top w:val="single" w:sz="4" w:space="0" w:color="BFBFBF"/>
              <w:left w:val="single" w:sz="4" w:space="0" w:color="BFBFBF"/>
              <w:bottom w:val="single" w:sz="4" w:space="0" w:color="BFBFBF"/>
              <w:right w:val="nil"/>
            </w:tcBorders>
          </w:tcPr>
          <w:p w14:paraId="5043BF33" w14:textId="500203BF" w:rsidR="00E7205D" w:rsidRPr="00E7205D" w:rsidRDefault="00E7205D">
            <w:pPr>
              <w:spacing w:before="360" w:after="120"/>
              <w:jc w:val="both"/>
              <w:rPr>
                <w:rFonts w:ascii="Arial" w:hAnsi="Arial" w:cs="Arial"/>
                <w:bCs/>
                <w:color w:val="000000"/>
                <w:sz w:val="20"/>
                <w:szCs w:val="20"/>
                <w:rPrChange w:id="812" w:author="Yessica Zamudio Sangabriel" w:date="2019-08-11T17:19:00Z">
                  <w:rPr/>
                </w:rPrChange>
              </w:rPr>
              <w:pPrChange w:id="813" w:author="Yessica Zamudio Sangabriel" w:date="2019-08-11T17:17:00Z">
                <w:pPr>
                  <w:spacing w:line="259" w:lineRule="auto"/>
                  <w:ind w:left="108"/>
                </w:pPr>
              </w:pPrChange>
            </w:pPr>
            <w:r w:rsidRPr="00E7205D">
              <w:rPr>
                <w:rFonts w:ascii="Arial" w:hAnsi="Arial" w:cs="Arial"/>
                <w:bCs/>
                <w:color w:val="000000"/>
                <w:sz w:val="20"/>
                <w:szCs w:val="20"/>
                <w:rPrChange w:id="814" w:author="Yessica Zamudio Sangabriel" w:date="2019-08-11T17:19:00Z">
                  <w:rPr>
                    <w:sz w:val="18"/>
                  </w:rPr>
                </w:rPrChange>
              </w:rPr>
              <w:t>Recompen</w:t>
            </w:r>
            <w:r w:rsidRPr="00E7205D">
              <w:rPr>
                <w:rFonts w:ascii="Arial" w:hAnsi="Arial" w:cs="Arial"/>
                <w:bCs/>
                <w:color w:val="000000"/>
                <w:sz w:val="20"/>
                <w:szCs w:val="20"/>
                <w:rPrChange w:id="815" w:author="Yessica Zamudio Sangabriel" w:date="2019-08-11T17:19:00Z">
                  <w:rPr/>
                </w:rPrChange>
              </w:rPr>
              <w:t>s</w:t>
            </w:r>
            <w:r w:rsidRPr="00E7205D">
              <w:rPr>
                <w:rFonts w:ascii="Arial" w:hAnsi="Arial" w:cs="Arial"/>
                <w:bCs/>
                <w:color w:val="000000"/>
                <w:sz w:val="20"/>
                <w:szCs w:val="20"/>
                <w:rPrChange w:id="816" w:author="Yessica Zamudio Sangabriel" w:date="2019-08-11T17:19:00Z">
                  <w:rPr>
                    <w:sz w:val="18"/>
                  </w:rPr>
                </w:rPrChange>
              </w:rPr>
              <w:t xml:space="preserve">as </w:t>
            </w:r>
          </w:p>
        </w:tc>
        <w:tc>
          <w:tcPr>
            <w:tcW w:w="62" w:type="dxa"/>
            <w:tcBorders>
              <w:top w:val="single" w:sz="4" w:space="0" w:color="BFBFBF"/>
              <w:left w:val="nil"/>
              <w:bottom w:val="single" w:sz="4" w:space="0" w:color="BFBFBF"/>
              <w:right w:val="single" w:sz="4" w:space="0" w:color="BFBFBF"/>
            </w:tcBorders>
          </w:tcPr>
          <w:p w14:paraId="520AD980" w14:textId="500D6E00" w:rsidR="00E7205D" w:rsidRPr="00E7205D" w:rsidRDefault="00E7205D">
            <w:pPr>
              <w:spacing w:before="360" w:after="120"/>
              <w:jc w:val="both"/>
              <w:rPr>
                <w:rFonts w:ascii="Arial" w:hAnsi="Arial" w:cs="Arial"/>
                <w:bCs/>
                <w:color w:val="000000"/>
                <w:sz w:val="20"/>
                <w:szCs w:val="20"/>
                <w:rPrChange w:id="817" w:author="Yessica Zamudio Sangabriel" w:date="2019-08-11T17:19:00Z">
                  <w:rPr/>
                </w:rPrChange>
              </w:rPr>
              <w:pPrChange w:id="818" w:author="Yessica Zamudio Sangabriel" w:date="2019-08-11T17:17:00Z">
                <w:pPr>
                  <w:spacing w:line="259" w:lineRule="auto"/>
                  <w:ind w:left="-34"/>
                </w:pPr>
              </w:pPrChange>
            </w:pPr>
          </w:p>
        </w:tc>
        <w:tc>
          <w:tcPr>
            <w:tcW w:w="1193" w:type="dxa"/>
            <w:tcBorders>
              <w:top w:val="single" w:sz="4" w:space="0" w:color="BFBFBF"/>
              <w:left w:val="single" w:sz="4" w:space="0" w:color="BFBFBF"/>
              <w:bottom w:val="single" w:sz="4" w:space="0" w:color="BFBFBF"/>
              <w:right w:val="single" w:sz="4" w:space="0" w:color="BFBFBF"/>
            </w:tcBorders>
          </w:tcPr>
          <w:p w14:paraId="0546D267" w14:textId="77777777" w:rsidR="00E7205D" w:rsidRPr="00E7205D" w:rsidRDefault="00E7205D">
            <w:pPr>
              <w:spacing w:before="360" w:after="120"/>
              <w:jc w:val="both"/>
              <w:rPr>
                <w:rFonts w:ascii="Arial" w:hAnsi="Arial" w:cs="Arial"/>
                <w:bCs/>
                <w:color w:val="000000"/>
                <w:sz w:val="20"/>
                <w:szCs w:val="20"/>
                <w:rPrChange w:id="819" w:author="Yessica Zamudio Sangabriel" w:date="2019-08-11T17:19:00Z">
                  <w:rPr/>
                </w:rPrChange>
              </w:rPr>
              <w:pPrChange w:id="820" w:author="Yessica Zamudio Sangabriel" w:date="2019-08-11T17:17:00Z">
                <w:pPr>
                  <w:spacing w:line="259" w:lineRule="auto"/>
                  <w:ind w:left="108"/>
                </w:pPr>
              </w:pPrChange>
            </w:pPr>
            <w:r w:rsidRPr="00E7205D">
              <w:rPr>
                <w:rFonts w:ascii="Arial" w:hAnsi="Arial" w:cs="Arial"/>
                <w:bCs/>
                <w:color w:val="000000"/>
                <w:sz w:val="20"/>
                <w:szCs w:val="20"/>
                <w:rPrChange w:id="821" w:author="Yessica Zamudio Sangabriel" w:date="2019-08-11T17:19:00Z">
                  <w:rPr>
                    <w:sz w:val="18"/>
                  </w:rPr>
                </w:rPrChange>
              </w:rPr>
              <w:t xml:space="preserve">Avatar </w:t>
            </w:r>
          </w:p>
        </w:tc>
      </w:tr>
      <w:tr w:rsidR="00E7205D" w:rsidRPr="00E7205D" w14:paraId="54932887" w14:textId="77777777" w:rsidTr="00E7205D">
        <w:trPr>
          <w:trHeight w:val="689"/>
        </w:trPr>
        <w:tc>
          <w:tcPr>
            <w:tcW w:w="1691" w:type="dxa"/>
            <w:vMerge/>
            <w:tcBorders>
              <w:top w:val="nil"/>
              <w:left w:val="single" w:sz="4" w:space="0" w:color="BFBFBF"/>
              <w:bottom w:val="single" w:sz="4" w:space="0" w:color="BFBFBF"/>
              <w:right w:val="single" w:sz="4" w:space="0" w:color="BFBFBF"/>
            </w:tcBorders>
          </w:tcPr>
          <w:p w14:paraId="3EA22D25" w14:textId="77777777" w:rsidR="00E7205D" w:rsidRPr="00E7205D" w:rsidRDefault="00E7205D">
            <w:pPr>
              <w:spacing w:before="360" w:after="120"/>
              <w:jc w:val="both"/>
              <w:rPr>
                <w:rFonts w:ascii="Arial" w:hAnsi="Arial" w:cs="Arial"/>
                <w:b/>
                <w:bCs/>
                <w:color w:val="000000"/>
                <w:sz w:val="20"/>
                <w:szCs w:val="20"/>
                <w:rPrChange w:id="822" w:author="Yessica Zamudio Sangabriel" w:date="2019-08-11T17:17:00Z">
                  <w:rPr/>
                </w:rPrChange>
              </w:rPr>
              <w:pPrChange w:id="823" w:author="Yessica Zamudio Sangabriel" w:date="2019-08-11T17:17:00Z">
                <w:pPr>
                  <w:spacing w:after="160" w:line="259" w:lineRule="auto"/>
                </w:pPr>
              </w:pPrChange>
            </w:pPr>
          </w:p>
        </w:tc>
        <w:tc>
          <w:tcPr>
            <w:tcW w:w="851" w:type="dxa"/>
            <w:tcBorders>
              <w:top w:val="single" w:sz="4" w:space="0" w:color="BFBFBF"/>
              <w:left w:val="single" w:sz="4" w:space="0" w:color="BFBFBF"/>
              <w:bottom w:val="single" w:sz="4" w:space="0" w:color="BFBFBF"/>
              <w:right w:val="single" w:sz="4" w:space="0" w:color="BFBFBF"/>
            </w:tcBorders>
          </w:tcPr>
          <w:p w14:paraId="6EAAC8B1" w14:textId="77777777" w:rsidR="00E7205D" w:rsidRPr="00E7205D" w:rsidRDefault="00E7205D">
            <w:pPr>
              <w:spacing w:before="360" w:after="120"/>
              <w:ind w:left="108"/>
              <w:jc w:val="both"/>
              <w:rPr>
                <w:rFonts w:ascii="Arial" w:hAnsi="Arial" w:cs="Arial"/>
                <w:bCs/>
                <w:color w:val="000000"/>
                <w:sz w:val="20"/>
                <w:szCs w:val="20"/>
                <w:rPrChange w:id="824" w:author="Yessica Zamudio Sangabriel" w:date="2019-08-11T17:19:00Z">
                  <w:rPr/>
                </w:rPrChange>
              </w:rPr>
              <w:pPrChange w:id="825" w:author="Yessica Zamudio Sangabriel" w:date="2019-08-11T17:17:00Z">
                <w:pPr>
                  <w:spacing w:line="259" w:lineRule="auto"/>
                  <w:ind w:left="108"/>
                </w:pPr>
              </w:pPrChange>
            </w:pPr>
            <w:r w:rsidRPr="00E7205D">
              <w:rPr>
                <w:rFonts w:ascii="Arial" w:hAnsi="Arial" w:cs="Arial"/>
                <w:bCs/>
                <w:color w:val="000000"/>
                <w:sz w:val="20"/>
                <w:szCs w:val="20"/>
                <w:rPrChange w:id="826" w:author="Yessica Zamudio Sangabriel" w:date="2019-08-11T17:19:00Z">
                  <w:rPr>
                    <w:sz w:val="18"/>
                  </w:rPr>
                </w:rPrChange>
              </w:rPr>
              <w:t xml:space="preserve">Misiones </w:t>
            </w:r>
          </w:p>
        </w:tc>
        <w:tc>
          <w:tcPr>
            <w:tcW w:w="962" w:type="dxa"/>
            <w:gridSpan w:val="2"/>
            <w:tcBorders>
              <w:top w:val="single" w:sz="4" w:space="0" w:color="BFBFBF"/>
              <w:left w:val="single" w:sz="4" w:space="0" w:color="BFBFBF"/>
              <w:bottom w:val="single" w:sz="4" w:space="0" w:color="BFBFBF"/>
              <w:right w:val="single" w:sz="4" w:space="0" w:color="BFBFBF"/>
            </w:tcBorders>
          </w:tcPr>
          <w:p w14:paraId="28E22FDB" w14:textId="77777777" w:rsidR="00E7205D" w:rsidRPr="00E7205D" w:rsidRDefault="00E7205D">
            <w:pPr>
              <w:spacing w:before="360" w:after="120"/>
              <w:ind w:left="106"/>
              <w:jc w:val="both"/>
              <w:rPr>
                <w:rFonts w:ascii="Arial" w:hAnsi="Arial" w:cs="Arial"/>
                <w:bCs/>
                <w:color w:val="000000"/>
                <w:sz w:val="20"/>
                <w:szCs w:val="20"/>
                <w:rPrChange w:id="827" w:author="Yessica Zamudio Sangabriel" w:date="2019-08-11T17:19:00Z">
                  <w:rPr/>
                </w:rPrChange>
              </w:rPr>
              <w:pPrChange w:id="828" w:author="Yessica Zamudio Sangabriel" w:date="2019-08-11T17:17:00Z">
                <w:pPr>
                  <w:spacing w:line="259" w:lineRule="auto"/>
                  <w:ind w:left="106"/>
                </w:pPr>
              </w:pPrChange>
            </w:pPr>
            <w:r w:rsidRPr="00E7205D">
              <w:rPr>
                <w:rFonts w:ascii="Arial" w:hAnsi="Arial" w:cs="Arial"/>
                <w:bCs/>
                <w:color w:val="000000"/>
                <w:sz w:val="20"/>
                <w:szCs w:val="20"/>
                <w:rPrChange w:id="829" w:author="Yessica Zamudio Sangabriel" w:date="2019-08-11T17:19:00Z">
                  <w:rPr>
                    <w:sz w:val="18"/>
                  </w:rPr>
                </w:rPrChange>
              </w:rPr>
              <w:t xml:space="preserve">Medallas </w:t>
            </w:r>
          </w:p>
        </w:tc>
        <w:tc>
          <w:tcPr>
            <w:tcW w:w="1755" w:type="dxa"/>
            <w:gridSpan w:val="2"/>
            <w:tcBorders>
              <w:top w:val="single" w:sz="4" w:space="0" w:color="BFBFBF"/>
              <w:left w:val="single" w:sz="4" w:space="0" w:color="BFBFBF"/>
              <w:bottom w:val="single" w:sz="4" w:space="0" w:color="BFBFBF"/>
              <w:right w:val="single" w:sz="4" w:space="0" w:color="BFBFBF"/>
            </w:tcBorders>
          </w:tcPr>
          <w:p w14:paraId="08529A49" w14:textId="77777777" w:rsidR="00E7205D" w:rsidRPr="00E7205D" w:rsidRDefault="00E7205D">
            <w:pPr>
              <w:spacing w:before="360" w:after="120"/>
              <w:ind w:left="108" w:right="54"/>
              <w:jc w:val="both"/>
              <w:rPr>
                <w:rFonts w:ascii="Arial" w:hAnsi="Arial" w:cs="Arial"/>
                <w:bCs/>
                <w:color w:val="000000"/>
                <w:sz w:val="20"/>
                <w:szCs w:val="20"/>
                <w:rPrChange w:id="830" w:author="Yessica Zamudio Sangabriel" w:date="2019-08-11T17:19:00Z">
                  <w:rPr/>
                </w:rPrChange>
              </w:rPr>
              <w:pPrChange w:id="831" w:author="Yessica Zamudio Sangabriel" w:date="2019-08-11T17:17:00Z">
                <w:pPr>
                  <w:spacing w:line="259" w:lineRule="auto"/>
                  <w:ind w:left="108" w:right="54"/>
                </w:pPr>
              </w:pPrChange>
            </w:pPr>
            <w:r w:rsidRPr="00E7205D">
              <w:rPr>
                <w:rFonts w:ascii="Arial" w:hAnsi="Arial" w:cs="Arial"/>
                <w:bCs/>
                <w:color w:val="000000"/>
                <w:sz w:val="20"/>
                <w:szCs w:val="20"/>
                <w:rPrChange w:id="832" w:author="Yessica Zamudio Sangabriel" w:date="2019-08-11T17:19:00Z">
                  <w:rPr>
                    <w:sz w:val="18"/>
                  </w:rPr>
                </w:rPrChange>
              </w:rPr>
              <w:t xml:space="preserve">Mapa de aventuras </w:t>
            </w:r>
          </w:p>
        </w:tc>
        <w:tc>
          <w:tcPr>
            <w:tcW w:w="960" w:type="dxa"/>
            <w:gridSpan w:val="2"/>
            <w:tcBorders>
              <w:top w:val="single" w:sz="4" w:space="0" w:color="BFBFBF"/>
              <w:left w:val="single" w:sz="4" w:space="0" w:color="BFBFBF"/>
              <w:bottom w:val="single" w:sz="4" w:space="0" w:color="BFBFBF"/>
              <w:right w:val="single" w:sz="4" w:space="0" w:color="BFBFBF"/>
            </w:tcBorders>
          </w:tcPr>
          <w:p w14:paraId="63F59F0F" w14:textId="77777777" w:rsidR="00E7205D" w:rsidRPr="00E7205D" w:rsidRDefault="00E7205D">
            <w:pPr>
              <w:spacing w:before="360" w:after="120"/>
              <w:ind w:left="106"/>
              <w:jc w:val="both"/>
              <w:rPr>
                <w:rFonts w:ascii="Arial" w:hAnsi="Arial" w:cs="Arial"/>
                <w:bCs/>
                <w:color w:val="000000"/>
                <w:sz w:val="20"/>
                <w:szCs w:val="20"/>
                <w:rPrChange w:id="833" w:author="Yessica Zamudio Sangabriel" w:date="2019-08-11T17:19:00Z">
                  <w:rPr/>
                </w:rPrChange>
              </w:rPr>
              <w:pPrChange w:id="834" w:author="Yessica Zamudio Sangabriel" w:date="2019-08-11T17:17:00Z">
                <w:pPr>
                  <w:spacing w:line="259" w:lineRule="auto"/>
                  <w:ind w:left="106"/>
                </w:pPr>
              </w:pPrChange>
            </w:pPr>
            <w:r w:rsidRPr="00E7205D">
              <w:rPr>
                <w:rFonts w:ascii="Arial" w:hAnsi="Arial" w:cs="Arial"/>
                <w:bCs/>
                <w:color w:val="000000"/>
                <w:sz w:val="20"/>
                <w:szCs w:val="20"/>
                <w:rPrChange w:id="835" w:author="Yessica Zamudio Sangabriel" w:date="2019-08-11T17:19:00Z">
                  <w:rPr>
                    <w:sz w:val="16"/>
                  </w:rPr>
                </w:rPrChange>
              </w:rPr>
              <w:t xml:space="preserve">Ranking </w:t>
            </w:r>
          </w:p>
        </w:tc>
        <w:tc>
          <w:tcPr>
            <w:tcW w:w="1362" w:type="dxa"/>
            <w:tcBorders>
              <w:top w:val="single" w:sz="4" w:space="0" w:color="BFBFBF"/>
              <w:left w:val="single" w:sz="4" w:space="0" w:color="BFBFBF"/>
              <w:bottom w:val="single" w:sz="4" w:space="0" w:color="BFBFBF"/>
              <w:right w:val="nil"/>
            </w:tcBorders>
          </w:tcPr>
          <w:p w14:paraId="60E3F9A9" w14:textId="77777777" w:rsidR="00E7205D" w:rsidRPr="00E7205D" w:rsidRDefault="00E7205D">
            <w:pPr>
              <w:spacing w:before="360" w:after="120"/>
              <w:ind w:left="108" w:right="-36"/>
              <w:jc w:val="both"/>
              <w:rPr>
                <w:rFonts w:ascii="Arial" w:hAnsi="Arial" w:cs="Arial"/>
                <w:bCs/>
                <w:color w:val="000000"/>
                <w:sz w:val="20"/>
                <w:szCs w:val="20"/>
                <w:rPrChange w:id="836" w:author="Yessica Zamudio Sangabriel" w:date="2019-08-11T17:19:00Z">
                  <w:rPr/>
                </w:rPrChange>
              </w:rPr>
              <w:pPrChange w:id="837" w:author="Yessica Zamudio Sangabriel" w:date="2019-08-11T17:17:00Z">
                <w:pPr>
                  <w:spacing w:line="259" w:lineRule="auto"/>
                  <w:ind w:left="108" w:right="-36"/>
                </w:pPr>
              </w:pPrChange>
            </w:pPr>
            <w:r w:rsidRPr="00E7205D">
              <w:rPr>
                <w:rFonts w:ascii="Arial" w:hAnsi="Arial" w:cs="Arial"/>
                <w:bCs/>
                <w:color w:val="000000"/>
                <w:sz w:val="20"/>
                <w:szCs w:val="20"/>
                <w:rPrChange w:id="838" w:author="Yessica Zamudio Sangabriel" w:date="2019-08-11T17:19:00Z">
                  <w:rPr>
                    <w:sz w:val="18"/>
                  </w:rPr>
                </w:rPrChange>
              </w:rPr>
              <w:t>Habilidades</w:t>
            </w:r>
          </w:p>
        </w:tc>
        <w:tc>
          <w:tcPr>
            <w:tcW w:w="62" w:type="dxa"/>
            <w:tcBorders>
              <w:top w:val="single" w:sz="4" w:space="0" w:color="BFBFBF"/>
              <w:left w:val="nil"/>
              <w:bottom w:val="single" w:sz="4" w:space="0" w:color="BFBFBF"/>
              <w:right w:val="single" w:sz="4" w:space="0" w:color="BFBFBF"/>
            </w:tcBorders>
          </w:tcPr>
          <w:p w14:paraId="24EDA1DC" w14:textId="77777777" w:rsidR="00E7205D" w:rsidRPr="00E7205D" w:rsidRDefault="00E7205D">
            <w:pPr>
              <w:spacing w:before="360" w:after="120"/>
              <w:ind w:left="36"/>
              <w:jc w:val="both"/>
              <w:rPr>
                <w:rFonts w:ascii="Arial" w:hAnsi="Arial" w:cs="Arial"/>
                <w:bCs/>
                <w:color w:val="000000"/>
                <w:sz w:val="20"/>
                <w:szCs w:val="20"/>
                <w:rPrChange w:id="839" w:author="Yessica Zamudio Sangabriel" w:date="2019-08-11T17:19:00Z">
                  <w:rPr/>
                </w:rPrChange>
              </w:rPr>
              <w:pPrChange w:id="840" w:author="Yessica Zamudio Sangabriel" w:date="2019-08-11T17:17:00Z">
                <w:pPr>
                  <w:spacing w:line="259" w:lineRule="auto"/>
                  <w:ind w:left="36"/>
                </w:pPr>
              </w:pPrChange>
            </w:pPr>
            <w:r w:rsidRPr="00E7205D">
              <w:rPr>
                <w:rFonts w:ascii="Arial" w:hAnsi="Arial" w:cs="Arial"/>
                <w:bCs/>
                <w:color w:val="000000"/>
                <w:sz w:val="20"/>
                <w:szCs w:val="20"/>
                <w:rPrChange w:id="841" w:author="Yessica Zamudio Sangabriel" w:date="2019-08-11T17:19:00Z">
                  <w:rPr>
                    <w:sz w:val="18"/>
                  </w:rPr>
                </w:rPrChange>
              </w:rPr>
              <w:t xml:space="preserve"> </w:t>
            </w:r>
          </w:p>
        </w:tc>
        <w:tc>
          <w:tcPr>
            <w:tcW w:w="1193" w:type="dxa"/>
            <w:tcBorders>
              <w:top w:val="single" w:sz="4" w:space="0" w:color="BFBFBF"/>
              <w:left w:val="single" w:sz="4" w:space="0" w:color="BFBFBF"/>
              <w:bottom w:val="single" w:sz="4" w:space="0" w:color="BFBFBF"/>
              <w:right w:val="single" w:sz="4" w:space="0" w:color="BFBFBF"/>
            </w:tcBorders>
          </w:tcPr>
          <w:p w14:paraId="4B674A1D" w14:textId="77777777" w:rsidR="00E7205D" w:rsidRPr="00E7205D" w:rsidRDefault="00E7205D">
            <w:pPr>
              <w:spacing w:before="360" w:after="120"/>
              <w:ind w:left="108"/>
              <w:jc w:val="both"/>
              <w:rPr>
                <w:rFonts w:ascii="Arial" w:hAnsi="Arial" w:cs="Arial"/>
                <w:bCs/>
                <w:color w:val="000000"/>
                <w:sz w:val="20"/>
                <w:szCs w:val="20"/>
                <w:rPrChange w:id="842" w:author="Yessica Zamudio Sangabriel" w:date="2019-08-11T17:19:00Z">
                  <w:rPr/>
                </w:rPrChange>
              </w:rPr>
              <w:pPrChange w:id="843" w:author="Yessica Zamudio Sangabriel" w:date="2019-08-11T17:17:00Z">
                <w:pPr>
                  <w:spacing w:line="259" w:lineRule="auto"/>
                  <w:ind w:left="108"/>
                </w:pPr>
              </w:pPrChange>
            </w:pPr>
            <w:r w:rsidRPr="00E7205D">
              <w:rPr>
                <w:rFonts w:ascii="Arial" w:hAnsi="Arial" w:cs="Arial"/>
                <w:bCs/>
                <w:color w:val="000000"/>
                <w:sz w:val="20"/>
                <w:szCs w:val="20"/>
                <w:rPrChange w:id="844" w:author="Yessica Zamudio Sangabriel" w:date="2019-08-11T17:19:00Z">
                  <w:rPr>
                    <w:sz w:val="18"/>
                  </w:rPr>
                </w:rPrChange>
              </w:rPr>
              <w:t xml:space="preserve">Guion de un videojuego </w:t>
            </w:r>
          </w:p>
        </w:tc>
      </w:tr>
    </w:tbl>
    <w:p w14:paraId="1165ACD7" w14:textId="77777777" w:rsidR="00410C1F" w:rsidRPr="000B2FEE" w:rsidRDefault="00410C1F" w:rsidP="000B2FEE">
      <w:pPr>
        <w:autoSpaceDE w:val="0"/>
        <w:autoSpaceDN w:val="0"/>
        <w:adjustRightInd w:val="0"/>
        <w:ind w:left="1560" w:right="618" w:hanging="851"/>
        <w:jc w:val="both"/>
        <w:rPr>
          <w:rFonts w:ascii="Arial" w:hAnsi="Arial" w:cs="Arial"/>
          <w:b/>
          <w:bCs/>
          <w:color w:val="000000"/>
          <w:sz w:val="18"/>
          <w:szCs w:val="18"/>
        </w:rPr>
      </w:pPr>
    </w:p>
    <w:p w14:paraId="4B0E9526" w14:textId="54F2D697" w:rsidR="00881AD9" w:rsidRPr="000B2FEE" w:rsidRDefault="00881AD9">
      <w:pPr>
        <w:autoSpaceDE w:val="0"/>
        <w:autoSpaceDN w:val="0"/>
        <w:adjustRightInd w:val="0"/>
        <w:ind w:left="1560" w:right="618" w:hanging="851"/>
        <w:jc w:val="center"/>
        <w:rPr>
          <w:rFonts w:ascii="Arial" w:hAnsi="Arial" w:cs="Arial"/>
          <w:b/>
          <w:bCs/>
          <w:color w:val="000000"/>
          <w:sz w:val="18"/>
          <w:szCs w:val="18"/>
        </w:rPr>
        <w:pPrChange w:id="845" w:author="Luis G. Montané-Jiménez" w:date="2019-08-04T20:36:00Z">
          <w:pPr>
            <w:autoSpaceDE w:val="0"/>
            <w:autoSpaceDN w:val="0"/>
            <w:adjustRightInd w:val="0"/>
            <w:ind w:left="1560" w:right="618" w:hanging="851"/>
            <w:jc w:val="both"/>
          </w:pPr>
        </w:pPrChange>
      </w:pPr>
      <w:commentRangeStart w:id="846"/>
      <w:del w:id="847" w:author="Yessica Zamudio Sangabriel" w:date="2019-08-11T17:14:00Z">
        <w:r w:rsidRPr="000B2FEE" w:rsidDel="00E7205D">
          <w:rPr>
            <w:rFonts w:ascii="Arial" w:hAnsi="Arial" w:cs="Arial"/>
            <w:b/>
            <w:bCs/>
            <w:noProof/>
            <w:color w:val="000000"/>
            <w:sz w:val="18"/>
            <w:szCs w:val="18"/>
          </w:rPr>
          <w:drawing>
            <wp:inline distT="0" distB="0" distL="0" distR="0" wp14:anchorId="66104219" wp14:editId="031F4FC7">
              <wp:extent cx="3600000" cy="1300101"/>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1300101"/>
                      </a:xfrm>
                      <a:prstGeom prst="rect">
                        <a:avLst/>
                      </a:prstGeom>
                      <a:ln>
                        <a:noFill/>
                      </a:ln>
                    </pic:spPr>
                  </pic:pic>
                </a:graphicData>
              </a:graphic>
            </wp:inline>
          </w:drawing>
        </w:r>
      </w:del>
      <w:commentRangeEnd w:id="846"/>
      <w:r w:rsidR="00E1710C">
        <w:rPr>
          <w:rStyle w:val="Refdecomentario"/>
        </w:rPr>
        <w:commentReference w:id="846"/>
      </w:r>
    </w:p>
    <w:p w14:paraId="097CBB55" w14:textId="06992DA1" w:rsidR="00F668FE" w:rsidRDefault="00F668FE">
      <w:pPr>
        <w:rPr>
          <w:lang w:val="es-MX"/>
        </w:rPr>
      </w:pPr>
      <w:r>
        <w:rPr>
          <w:lang w:val="es-MX"/>
        </w:rPr>
        <w:br w:type="page"/>
      </w:r>
    </w:p>
    <w:p w14:paraId="3D783E6C" w14:textId="77777777" w:rsidR="00881AD9" w:rsidRPr="00192353" w:rsidRDefault="00881AD9" w:rsidP="00881AD9">
      <w:pPr>
        <w:rPr>
          <w:lang w:val="es-MX"/>
        </w:rPr>
      </w:pPr>
    </w:p>
    <w:p w14:paraId="3A416B9A" w14:textId="56DD53B3" w:rsidR="00E7205D" w:rsidRDefault="00E7205D" w:rsidP="000B2FEE">
      <w:pPr>
        <w:autoSpaceDE w:val="0"/>
        <w:autoSpaceDN w:val="0"/>
        <w:adjustRightInd w:val="0"/>
        <w:ind w:left="1560" w:right="618" w:hanging="851"/>
        <w:jc w:val="both"/>
        <w:rPr>
          <w:ins w:id="848" w:author="Yessica Zamudio Sangabriel" w:date="2019-08-11T17:19:00Z"/>
          <w:rFonts w:ascii="Arial" w:hAnsi="Arial" w:cs="Arial"/>
          <w:b/>
          <w:bCs/>
          <w:color w:val="000000"/>
          <w:sz w:val="18"/>
          <w:szCs w:val="18"/>
        </w:rPr>
      </w:pPr>
      <w:ins w:id="849" w:author="Yessica Zamudio Sangabriel" w:date="2019-08-11T17:20:00Z">
        <w:r>
          <w:rPr>
            <w:rFonts w:ascii="Arial" w:hAnsi="Arial" w:cs="Arial"/>
            <w:b/>
            <w:bCs/>
            <w:color w:val="000000"/>
            <w:sz w:val="18"/>
            <w:szCs w:val="18"/>
            <w:lang w:val="es-MX"/>
          </w:rPr>
          <w:t xml:space="preserve">En la tabla 3 </w:t>
        </w:r>
        <w:r w:rsidRPr="00E7205D">
          <w:rPr>
            <w:rFonts w:ascii="Arial" w:hAnsi="Arial" w:cs="Arial"/>
            <w:b/>
            <w:bCs/>
            <w:color w:val="000000"/>
            <w:sz w:val="18"/>
            <w:szCs w:val="18"/>
            <w:lang w:val="es-MX"/>
          </w:rPr>
          <w:t>se muestran las preguntas relacionas en la dimensión de colaboración.</w:t>
        </w:r>
      </w:ins>
    </w:p>
    <w:p w14:paraId="112B6E45" w14:textId="03E0CEB3" w:rsidR="00881AD9" w:rsidRDefault="00881AD9" w:rsidP="000B2FEE">
      <w:pPr>
        <w:autoSpaceDE w:val="0"/>
        <w:autoSpaceDN w:val="0"/>
        <w:adjustRightInd w:val="0"/>
        <w:ind w:left="1560" w:right="618" w:hanging="851"/>
        <w:jc w:val="both"/>
        <w:rPr>
          <w:ins w:id="850" w:author="Yessica Zamudio Sangabriel" w:date="2019-08-11T17:20:00Z"/>
          <w:rFonts w:ascii="Arial" w:hAnsi="Arial" w:cs="Arial"/>
          <w:b/>
          <w:bCs/>
          <w:color w:val="000000"/>
          <w:sz w:val="18"/>
          <w:szCs w:val="18"/>
        </w:rPr>
      </w:pPr>
      <w:r w:rsidRPr="000B2FEE">
        <w:rPr>
          <w:rFonts w:ascii="Arial" w:hAnsi="Arial" w:cs="Arial"/>
          <w:b/>
          <w:bCs/>
          <w:color w:val="000000"/>
          <w:sz w:val="18"/>
          <w:szCs w:val="18"/>
        </w:rPr>
        <w:t xml:space="preserve">Tabla </w:t>
      </w:r>
      <w:r w:rsidRPr="000B2FEE">
        <w:rPr>
          <w:rFonts w:ascii="Arial" w:hAnsi="Arial" w:cs="Arial"/>
          <w:b/>
          <w:bCs/>
          <w:color w:val="000000"/>
          <w:sz w:val="18"/>
          <w:szCs w:val="18"/>
        </w:rPr>
        <w:fldChar w:fldCharType="begin"/>
      </w:r>
      <w:r w:rsidRPr="000B2FEE">
        <w:rPr>
          <w:rFonts w:ascii="Arial" w:hAnsi="Arial" w:cs="Arial"/>
          <w:b/>
          <w:bCs/>
          <w:color w:val="000000"/>
          <w:sz w:val="18"/>
          <w:szCs w:val="18"/>
        </w:rPr>
        <w:instrText xml:space="preserve"> SEQ Tabla \* ARABIC </w:instrText>
      </w:r>
      <w:r w:rsidRPr="000B2FEE">
        <w:rPr>
          <w:rFonts w:ascii="Arial" w:hAnsi="Arial" w:cs="Arial"/>
          <w:b/>
          <w:bCs/>
          <w:color w:val="000000"/>
          <w:sz w:val="18"/>
          <w:szCs w:val="18"/>
        </w:rPr>
        <w:fldChar w:fldCharType="separate"/>
      </w:r>
      <w:r w:rsidR="00240D78">
        <w:rPr>
          <w:rFonts w:ascii="Arial" w:hAnsi="Arial" w:cs="Arial"/>
          <w:b/>
          <w:bCs/>
          <w:noProof/>
          <w:color w:val="000000"/>
          <w:sz w:val="18"/>
          <w:szCs w:val="18"/>
        </w:rPr>
        <w:t>3</w:t>
      </w:r>
      <w:r w:rsidRPr="000B2FEE">
        <w:rPr>
          <w:rFonts w:ascii="Arial" w:hAnsi="Arial" w:cs="Arial"/>
          <w:b/>
          <w:bCs/>
          <w:color w:val="000000"/>
          <w:sz w:val="18"/>
          <w:szCs w:val="18"/>
        </w:rPr>
        <w:fldChar w:fldCharType="end"/>
      </w:r>
      <w:r w:rsidR="000B2FEE">
        <w:rPr>
          <w:rFonts w:ascii="Arial" w:hAnsi="Arial" w:cs="Arial"/>
          <w:b/>
          <w:bCs/>
          <w:color w:val="000000"/>
          <w:sz w:val="18"/>
          <w:szCs w:val="18"/>
        </w:rPr>
        <w:t>.</w:t>
      </w:r>
      <w:r w:rsidRPr="000B2FEE">
        <w:rPr>
          <w:rFonts w:ascii="Arial" w:hAnsi="Arial" w:cs="Arial"/>
          <w:b/>
          <w:bCs/>
          <w:color w:val="000000"/>
          <w:sz w:val="18"/>
          <w:szCs w:val="18"/>
        </w:rPr>
        <w:t xml:space="preserve"> </w:t>
      </w:r>
      <w:r w:rsidR="00214121" w:rsidRPr="000B2FEE">
        <w:rPr>
          <w:rFonts w:ascii="Arial" w:hAnsi="Arial" w:cs="Arial"/>
          <w:b/>
          <w:bCs/>
          <w:color w:val="000000"/>
          <w:sz w:val="18"/>
          <w:szCs w:val="18"/>
        </w:rPr>
        <w:t>Preguntas</w:t>
      </w:r>
      <w:r w:rsidR="00214121">
        <w:rPr>
          <w:rFonts w:ascii="Arial" w:hAnsi="Arial" w:cs="Arial"/>
          <w:b/>
          <w:bCs/>
          <w:color w:val="000000"/>
          <w:sz w:val="18"/>
          <w:szCs w:val="18"/>
        </w:rPr>
        <w:t xml:space="preserve"> correspondientes</w:t>
      </w:r>
      <w:r w:rsidR="000B2FEE">
        <w:rPr>
          <w:rFonts w:ascii="Arial" w:hAnsi="Arial" w:cs="Arial"/>
          <w:b/>
          <w:bCs/>
          <w:color w:val="000000"/>
          <w:sz w:val="18"/>
          <w:szCs w:val="18"/>
        </w:rPr>
        <w:t xml:space="preserve"> a la</w:t>
      </w:r>
      <w:r w:rsidRPr="000B2FEE">
        <w:rPr>
          <w:rFonts w:ascii="Arial" w:hAnsi="Arial" w:cs="Arial"/>
          <w:b/>
          <w:bCs/>
          <w:color w:val="000000"/>
          <w:sz w:val="18"/>
          <w:szCs w:val="18"/>
        </w:rPr>
        <w:t xml:space="preserve"> </w:t>
      </w:r>
      <w:r w:rsidR="000B2FEE" w:rsidRPr="000B2FEE">
        <w:rPr>
          <w:rFonts w:ascii="Arial" w:hAnsi="Arial" w:cs="Arial"/>
          <w:b/>
          <w:bCs/>
          <w:color w:val="000000"/>
          <w:sz w:val="18"/>
          <w:szCs w:val="18"/>
        </w:rPr>
        <w:t>dimensión</w:t>
      </w:r>
      <w:r w:rsidRPr="000B2FEE">
        <w:rPr>
          <w:rFonts w:ascii="Arial" w:hAnsi="Arial" w:cs="Arial"/>
          <w:b/>
          <w:bCs/>
          <w:color w:val="000000"/>
          <w:sz w:val="18"/>
          <w:szCs w:val="18"/>
        </w:rPr>
        <w:t xml:space="preserve"> 1</w:t>
      </w:r>
    </w:p>
    <w:tbl>
      <w:tblPr>
        <w:tblStyle w:val="TableGrid"/>
        <w:tblW w:w="8829" w:type="dxa"/>
        <w:tblInd w:w="5" w:type="dxa"/>
        <w:tblCellMar>
          <w:top w:w="8" w:type="dxa"/>
          <w:left w:w="108" w:type="dxa"/>
          <w:right w:w="45" w:type="dxa"/>
        </w:tblCellMar>
        <w:tblLook w:val="04A0" w:firstRow="1" w:lastRow="0" w:firstColumn="1" w:lastColumn="0" w:noHBand="0" w:noVBand="1"/>
      </w:tblPr>
      <w:tblGrid>
        <w:gridCol w:w="4414"/>
        <w:gridCol w:w="4415"/>
        <w:tblGridChange w:id="851">
          <w:tblGrid>
            <w:gridCol w:w="5"/>
            <w:gridCol w:w="4409"/>
            <w:gridCol w:w="5"/>
            <w:gridCol w:w="4410"/>
            <w:gridCol w:w="5"/>
          </w:tblGrid>
        </w:tblGridChange>
      </w:tblGrid>
      <w:tr w:rsidR="00E7205D" w14:paraId="7B118FAC" w14:textId="77777777" w:rsidTr="003A08F9">
        <w:trPr>
          <w:trHeight w:val="286"/>
          <w:ins w:id="852" w:author="Yessica Zamudio Sangabriel" w:date="2019-08-11T17:20:00Z"/>
        </w:trPr>
        <w:tc>
          <w:tcPr>
            <w:tcW w:w="4414" w:type="dxa"/>
            <w:tcBorders>
              <w:top w:val="single" w:sz="4" w:space="0" w:color="000000"/>
              <w:left w:val="single" w:sz="4" w:space="0" w:color="000000"/>
              <w:bottom w:val="single" w:sz="4" w:space="0" w:color="000000"/>
              <w:right w:val="single" w:sz="4" w:space="0" w:color="000000"/>
            </w:tcBorders>
          </w:tcPr>
          <w:p w14:paraId="2DD96F50" w14:textId="77777777" w:rsidR="00E7205D" w:rsidRPr="00E7205D" w:rsidRDefault="00E7205D" w:rsidP="003A08F9">
            <w:pPr>
              <w:spacing w:line="259" w:lineRule="auto"/>
              <w:rPr>
                <w:ins w:id="853" w:author="Yessica Zamudio Sangabriel" w:date="2019-08-11T17:20:00Z"/>
                <w:sz w:val="20"/>
                <w:szCs w:val="20"/>
                <w:rPrChange w:id="854" w:author="Yessica Zamudio Sangabriel" w:date="2019-08-11T17:21:00Z">
                  <w:rPr>
                    <w:ins w:id="855" w:author="Yessica Zamudio Sangabriel" w:date="2019-08-11T17:20:00Z"/>
                  </w:rPr>
                </w:rPrChange>
              </w:rPr>
            </w:pPr>
            <w:ins w:id="856" w:author="Yessica Zamudio Sangabriel" w:date="2019-08-11T17:20:00Z">
              <w:r w:rsidRPr="00E7205D">
                <w:rPr>
                  <w:rFonts w:ascii="Arial" w:eastAsia="Arial" w:hAnsi="Arial" w:cs="Arial"/>
                  <w:b/>
                  <w:sz w:val="20"/>
                  <w:szCs w:val="20"/>
                  <w:rPrChange w:id="857" w:author="Yessica Zamudio Sangabriel" w:date="2019-08-11T17:21:00Z">
                    <w:rPr>
                      <w:rFonts w:ascii="Arial" w:eastAsia="Arial" w:hAnsi="Arial" w:cs="Arial"/>
                      <w:b/>
                    </w:rPr>
                  </w:rPrChange>
                </w:rPr>
                <w:t xml:space="preserve">Dimensión 1 colaboración </w:t>
              </w:r>
            </w:ins>
          </w:p>
        </w:tc>
        <w:tc>
          <w:tcPr>
            <w:tcW w:w="4415" w:type="dxa"/>
            <w:tcBorders>
              <w:top w:val="single" w:sz="4" w:space="0" w:color="000000"/>
              <w:left w:val="single" w:sz="4" w:space="0" w:color="000000"/>
              <w:bottom w:val="single" w:sz="4" w:space="0" w:color="000000"/>
              <w:right w:val="single" w:sz="4" w:space="0" w:color="000000"/>
            </w:tcBorders>
          </w:tcPr>
          <w:p w14:paraId="09902CC1" w14:textId="77777777" w:rsidR="00E7205D" w:rsidRPr="00E7205D" w:rsidRDefault="00E7205D" w:rsidP="003A08F9">
            <w:pPr>
              <w:spacing w:line="259" w:lineRule="auto"/>
              <w:rPr>
                <w:ins w:id="858" w:author="Yessica Zamudio Sangabriel" w:date="2019-08-11T17:20:00Z"/>
                <w:sz w:val="20"/>
                <w:szCs w:val="20"/>
                <w:rPrChange w:id="859" w:author="Yessica Zamudio Sangabriel" w:date="2019-08-11T17:21:00Z">
                  <w:rPr>
                    <w:ins w:id="860" w:author="Yessica Zamudio Sangabriel" w:date="2019-08-11T17:20:00Z"/>
                  </w:rPr>
                </w:rPrChange>
              </w:rPr>
            </w:pPr>
            <w:ins w:id="861" w:author="Yessica Zamudio Sangabriel" w:date="2019-08-11T17:20:00Z">
              <w:r w:rsidRPr="00E7205D">
                <w:rPr>
                  <w:rFonts w:ascii="Arial" w:eastAsia="Arial" w:hAnsi="Arial" w:cs="Arial"/>
                  <w:b/>
                  <w:sz w:val="20"/>
                  <w:szCs w:val="20"/>
                  <w:rPrChange w:id="862" w:author="Yessica Zamudio Sangabriel" w:date="2019-08-11T17:21:00Z">
                    <w:rPr>
                      <w:rFonts w:ascii="Arial" w:eastAsia="Arial" w:hAnsi="Arial" w:cs="Arial"/>
                      <w:b/>
                    </w:rPr>
                  </w:rPrChange>
                </w:rPr>
                <w:t xml:space="preserve">Pregunta </w:t>
              </w:r>
            </w:ins>
          </w:p>
        </w:tc>
      </w:tr>
      <w:tr w:rsidR="00E7205D" w14:paraId="44254D41" w14:textId="77777777" w:rsidTr="003A08F9">
        <w:trPr>
          <w:trHeight w:val="562"/>
          <w:ins w:id="863" w:author="Yessica Zamudio Sangabriel" w:date="2019-08-11T17:20:00Z"/>
        </w:trPr>
        <w:tc>
          <w:tcPr>
            <w:tcW w:w="4414" w:type="dxa"/>
            <w:tcBorders>
              <w:top w:val="single" w:sz="4" w:space="0" w:color="000000"/>
              <w:left w:val="single" w:sz="4" w:space="0" w:color="000000"/>
              <w:bottom w:val="single" w:sz="4" w:space="0" w:color="000000"/>
              <w:right w:val="single" w:sz="4" w:space="0" w:color="000000"/>
            </w:tcBorders>
          </w:tcPr>
          <w:p w14:paraId="6BC1B616" w14:textId="77777777" w:rsidR="00E7205D" w:rsidRPr="00E7205D" w:rsidRDefault="00E7205D" w:rsidP="003A08F9">
            <w:pPr>
              <w:spacing w:line="259" w:lineRule="auto"/>
              <w:rPr>
                <w:ins w:id="864" w:author="Yessica Zamudio Sangabriel" w:date="2019-08-11T17:20:00Z"/>
                <w:rFonts w:ascii="Arial" w:hAnsi="Arial" w:cs="Arial"/>
                <w:sz w:val="20"/>
                <w:szCs w:val="20"/>
                <w:rPrChange w:id="865" w:author="Yessica Zamudio Sangabriel" w:date="2019-08-11T17:20:00Z">
                  <w:rPr>
                    <w:ins w:id="866" w:author="Yessica Zamudio Sangabriel" w:date="2019-08-11T17:20:00Z"/>
                  </w:rPr>
                </w:rPrChange>
              </w:rPr>
            </w:pPr>
            <w:ins w:id="867" w:author="Yessica Zamudio Sangabriel" w:date="2019-08-11T17:20:00Z">
              <w:r w:rsidRPr="00E7205D">
                <w:rPr>
                  <w:rFonts w:ascii="Arial" w:hAnsi="Arial" w:cs="Arial"/>
                  <w:sz w:val="20"/>
                  <w:szCs w:val="20"/>
                  <w:rPrChange w:id="868" w:author="Yessica Zamudio Sangabriel" w:date="2019-08-11T17:20:00Z">
                    <w:rPr/>
                  </w:rPrChange>
                </w:rPr>
                <w:t xml:space="preserve">Roles </w:t>
              </w:r>
            </w:ins>
          </w:p>
        </w:tc>
        <w:tc>
          <w:tcPr>
            <w:tcW w:w="4415" w:type="dxa"/>
            <w:tcBorders>
              <w:top w:val="single" w:sz="4" w:space="0" w:color="000000"/>
              <w:left w:val="single" w:sz="4" w:space="0" w:color="000000"/>
              <w:bottom w:val="single" w:sz="4" w:space="0" w:color="000000"/>
              <w:right w:val="single" w:sz="4" w:space="0" w:color="000000"/>
            </w:tcBorders>
          </w:tcPr>
          <w:p w14:paraId="01736CE5" w14:textId="77777777" w:rsidR="00E7205D" w:rsidRPr="007F1C8F" w:rsidRDefault="00E7205D" w:rsidP="003A08F9">
            <w:pPr>
              <w:spacing w:line="259" w:lineRule="auto"/>
              <w:rPr>
                <w:ins w:id="869" w:author="Yessica Zamudio Sangabriel" w:date="2019-08-11T17:20:00Z"/>
                <w:rFonts w:ascii="Arial" w:hAnsi="Arial" w:cs="Arial"/>
                <w:sz w:val="20"/>
                <w:szCs w:val="20"/>
                <w:rPrChange w:id="870" w:author="Yessica Zamudio Sangabriel" w:date="2019-08-11T17:21:00Z">
                  <w:rPr>
                    <w:ins w:id="871" w:author="Yessica Zamudio Sangabriel" w:date="2019-08-11T17:20:00Z"/>
                  </w:rPr>
                </w:rPrChange>
              </w:rPr>
            </w:pPr>
            <w:ins w:id="872" w:author="Yessica Zamudio Sangabriel" w:date="2019-08-11T17:20:00Z">
              <w:r w:rsidRPr="007F1C8F">
                <w:rPr>
                  <w:rFonts w:ascii="Arial" w:eastAsia="Arial" w:hAnsi="Arial" w:cs="Arial"/>
                  <w:sz w:val="20"/>
                  <w:szCs w:val="20"/>
                  <w:rPrChange w:id="873" w:author="Yessica Zamudio Sangabriel" w:date="2019-08-11T17:21:00Z">
                    <w:rPr>
                      <w:rFonts w:ascii="Arial" w:eastAsia="Arial" w:hAnsi="Arial" w:cs="Arial"/>
                      <w:b/>
                    </w:rPr>
                  </w:rPrChange>
                </w:rPr>
                <w:t xml:space="preserve">¿Es claro el rol de cada integrante del equipo? </w:t>
              </w:r>
            </w:ins>
          </w:p>
        </w:tc>
      </w:tr>
      <w:tr w:rsidR="00E7205D" w14:paraId="30971A6D" w14:textId="77777777" w:rsidTr="00E7205D">
        <w:tblPrEx>
          <w:tblW w:w="8829" w:type="dxa"/>
          <w:tblInd w:w="5" w:type="dxa"/>
          <w:tblCellMar>
            <w:top w:w="8" w:type="dxa"/>
            <w:left w:w="108" w:type="dxa"/>
            <w:right w:w="45" w:type="dxa"/>
          </w:tblCellMar>
          <w:tblPrExChange w:id="874" w:author="Yessica Zamudio Sangabriel" w:date="2019-08-11T17:21:00Z">
            <w:tblPrEx>
              <w:tblW w:w="8829" w:type="dxa"/>
              <w:tblInd w:w="5" w:type="dxa"/>
              <w:tblCellMar>
                <w:top w:w="8" w:type="dxa"/>
                <w:left w:w="108" w:type="dxa"/>
                <w:right w:w="45" w:type="dxa"/>
              </w:tblCellMar>
            </w:tblPrEx>
          </w:tblPrExChange>
        </w:tblPrEx>
        <w:trPr>
          <w:trHeight w:val="2379"/>
          <w:ins w:id="875" w:author="Yessica Zamudio Sangabriel" w:date="2019-08-11T17:20:00Z"/>
          <w:trPrChange w:id="876" w:author="Yessica Zamudio Sangabriel" w:date="2019-08-11T17:21:00Z">
            <w:trPr>
              <w:gridAfter w:val="0"/>
              <w:trHeight w:val="3598"/>
            </w:trPr>
          </w:trPrChange>
        </w:trPr>
        <w:tc>
          <w:tcPr>
            <w:tcW w:w="4414" w:type="dxa"/>
            <w:tcBorders>
              <w:top w:val="single" w:sz="4" w:space="0" w:color="000000"/>
              <w:left w:val="single" w:sz="4" w:space="0" w:color="000000"/>
              <w:bottom w:val="single" w:sz="4" w:space="0" w:color="000000"/>
              <w:right w:val="single" w:sz="4" w:space="0" w:color="000000"/>
            </w:tcBorders>
            <w:tcPrChange w:id="877" w:author="Yessica Zamudio Sangabriel" w:date="2019-08-11T17:21:00Z">
              <w:tcPr>
                <w:tcW w:w="4414" w:type="dxa"/>
                <w:gridSpan w:val="2"/>
                <w:tcBorders>
                  <w:top w:val="single" w:sz="4" w:space="0" w:color="000000"/>
                  <w:left w:val="single" w:sz="4" w:space="0" w:color="000000"/>
                  <w:bottom w:val="single" w:sz="4" w:space="0" w:color="000000"/>
                  <w:right w:val="single" w:sz="4" w:space="0" w:color="000000"/>
                </w:tcBorders>
              </w:tcPr>
            </w:tcPrChange>
          </w:tcPr>
          <w:p w14:paraId="66119C11" w14:textId="77777777" w:rsidR="00E7205D" w:rsidRPr="00E7205D" w:rsidRDefault="00E7205D" w:rsidP="003A08F9">
            <w:pPr>
              <w:spacing w:line="259" w:lineRule="auto"/>
              <w:rPr>
                <w:ins w:id="878" w:author="Yessica Zamudio Sangabriel" w:date="2019-08-11T17:20:00Z"/>
                <w:rFonts w:ascii="Arial" w:hAnsi="Arial" w:cs="Arial"/>
                <w:sz w:val="20"/>
                <w:szCs w:val="20"/>
                <w:rPrChange w:id="879" w:author="Yessica Zamudio Sangabriel" w:date="2019-08-11T17:20:00Z">
                  <w:rPr>
                    <w:ins w:id="880" w:author="Yessica Zamudio Sangabriel" w:date="2019-08-11T17:20:00Z"/>
                  </w:rPr>
                </w:rPrChange>
              </w:rPr>
            </w:pPr>
            <w:ins w:id="881" w:author="Yessica Zamudio Sangabriel" w:date="2019-08-11T17:20:00Z">
              <w:r w:rsidRPr="00E7205D">
                <w:rPr>
                  <w:rFonts w:ascii="Arial" w:hAnsi="Arial" w:cs="Arial"/>
                  <w:sz w:val="20"/>
                  <w:szCs w:val="20"/>
                  <w:rPrChange w:id="882" w:author="Yessica Zamudio Sangabriel" w:date="2019-08-11T17:20:00Z">
                    <w:rPr/>
                  </w:rPrChange>
                </w:rPr>
                <w:t xml:space="preserve">Comunicación </w:t>
              </w:r>
            </w:ins>
          </w:p>
        </w:tc>
        <w:tc>
          <w:tcPr>
            <w:tcW w:w="4415" w:type="dxa"/>
            <w:tcBorders>
              <w:top w:val="single" w:sz="4" w:space="0" w:color="000000"/>
              <w:left w:val="single" w:sz="4" w:space="0" w:color="000000"/>
              <w:bottom w:val="single" w:sz="4" w:space="0" w:color="000000"/>
              <w:right w:val="single" w:sz="4" w:space="0" w:color="000000"/>
            </w:tcBorders>
            <w:tcPrChange w:id="883" w:author="Yessica Zamudio Sangabriel" w:date="2019-08-11T17:21:00Z">
              <w:tcPr>
                <w:tcW w:w="4415" w:type="dxa"/>
                <w:gridSpan w:val="2"/>
                <w:tcBorders>
                  <w:top w:val="single" w:sz="4" w:space="0" w:color="000000"/>
                  <w:left w:val="single" w:sz="4" w:space="0" w:color="000000"/>
                  <w:bottom w:val="single" w:sz="4" w:space="0" w:color="000000"/>
                  <w:right w:val="single" w:sz="4" w:space="0" w:color="000000"/>
                </w:tcBorders>
              </w:tcPr>
            </w:tcPrChange>
          </w:tcPr>
          <w:p w14:paraId="4C9D1B3B" w14:textId="77777777" w:rsidR="00E7205D" w:rsidRPr="007F1C8F" w:rsidRDefault="00E7205D" w:rsidP="003A08F9">
            <w:pPr>
              <w:rPr>
                <w:ins w:id="884" w:author="Yessica Zamudio Sangabriel" w:date="2019-08-11T17:20:00Z"/>
                <w:rFonts w:ascii="Arial" w:hAnsi="Arial" w:cs="Arial"/>
                <w:sz w:val="20"/>
                <w:szCs w:val="20"/>
                <w:rPrChange w:id="885" w:author="Yessica Zamudio Sangabriel" w:date="2019-08-11T17:21:00Z">
                  <w:rPr>
                    <w:ins w:id="886" w:author="Yessica Zamudio Sangabriel" w:date="2019-08-11T17:20:00Z"/>
                  </w:rPr>
                </w:rPrChange>
              </w:rPr>
            </w:pPr>
            <w:ins w:id="887" w:author="Yessica Zamudio Sangabriel" w:date="2019-08-11T17:20:00Z">
              <w:r w:rsidRPr="007F1C8F">
                <w:rPr>
                  <w:rFonts w:ascii="Arial" w:eastAsia="Arial" w:hAnsi="Arial" w:cs="Arial"/>
                  <w:sz w:val="20"/>
                  <w:szCs w:val="20"/>
                  <w:rPrChange w:id="888" w:author="Yessica Zamudio Sangabriel" w:date="2019-08-11T17:21:00Z">
                    <w:rPr>
                      <w:rFonts w:ascii="Arial" w:eastAsia="Arial" w:hAnsi="Arial" w:cs="Arial"/>
                      <w:b/>
                    </w:rPr>
                  </w:rPrChange>
                </w:rPr>
                <w:t xml:space="preserve">¿La herramienta de mensajería para la comunicación te fue útil? </w:t>
              </w:r>
            </w:ins>
          </w:p>
          <w:p w14:paraId="422A8538" w14:textId="77777777" w:rsidR="00E7205D" w:rsidRPr="007F1C8F" w:rsidRDefault="00E7205D" w:rsidP="003A08F9">
            <w:pPr>
              <w:spacing w:after="1"/>
              <w:rPr>
                <w:ins w:id="889" w:author="Yessica Zamudio Sangabriel" w:date="2019-08-11T17:20:00Z"/>
                <w:rFonts w:ascii="Arial" w:hAnsi="Arial" w:cs="Arial"/>
                <w:sz w:val="20"/>
                <w:szCs w:val="20"/>
                <w:rPrChange w:id="890" w:author="Yessica Zamudio Sangabriel" w:date="2019-08-11T17:21:00Z">
                  <w:rPr>
                    <w:ins w:id="891" w:author="Yessica Zamudio Sangabriel" w:date="2019-08-11T17:20:00Z"/>
                  </w:rPr>
                </w:rPrChange>
              </w:rPr>
            </w:pPr>
            <w:ins w:id="892" w:author="Yessica Zamudio Sangabriel" w:date="2019-08-11T17:20:00Z">
              <w:r w:rsidRPr="007F1C8F">
                <w:rPr>
                  <w:rFonts w:ascii="Arial" w:eastAsia="Arial" w:hAnsi="Arial" w:cs="Arial"/>
                  <w:sz w:val="20"/>
                  <w:szCs w:val="20"/>
                  <w:rPrChange w:id="893" w:author="Yessica Zamudio Sangabriel" w:date="2019-08-11T17:21:00Z">
                    <w:rPr>
                      <w:rFonts w:ascii="Arial" w:eastAsia="Arial" w:hAnsi="Arial" w:cs="Arial"/>
                      <w:b/>
                    </w:rPr>
                  </w:rPrChange>
                </w:rPr>
                <w:t xml:space="preserve">¿El chat (de voz y escritura) es útil para crear estrategias en el videojuego? </w:t>
              </w:r>
            </w:ins>
          </w:p>
          <w:p w14:paraId="74458690" w14:textId="77777777" w:rsidR="00E7205D" w:rsidRPr="007F1C8F" w:rsidRDefault="00E7205D" w:rsidP="003A08F9">
            <w:pPr>
              <w:rPr>
                <w:ins w:id="894" w:author="Yessica Zamudio Sangabriel" w:date="2019-08-11T17:20:00Z"/>
                <w:rFonts w:ascii="Arial" w:hAnsi="Arial" w:cs="Arial"/>
                <w:sz w:val="20"/>
                <w:szCs w:val="20"/>
                <w:rPrChange w:id="895" w:author="Yessica Zamudio Sangabriel" w:date="2019-08-11T17:21:00Z">
                  <w:rPr>
                    <w:ins w:id="896" w:author="Yessica Zamudio Sangabriel" w:date="2019-08-11T17:20:00Z"/>
                  </w:rPr>
                </w:rPrChange>
              </w:rPr>
            </w:pPr>
            <w:ins w:id="897" w:author="Yessica Zamudio Sangabriel" w:date="2019-08-11T17:20:00Z">
              <w:r w:rsidRPr="007F1C8F">
                <w:rPr>
                  <w:rFonts w:ascii="Arial" w:eastAsia="Arial" w:hAnsi="Arial" w:cs="Arial"/>
                  <w:sz w:val="20"/>
                  <w:szCs w:val="20"/>
                  <w:rPrChange w:id="898" w:author="Yessica Zamudio Sangabriel" w:date="2019-08-11T17:21:00Z">
                    <w:rPr>
                      <w:rFonts w:ascii="Arial" w:eastAsia="Arial" w:hAnsi="Arial" w:cs="Arial"/>
                      <w:b/>
                    </w:rPr>
                  </w:rPrChange>
                </w:rPr>
                <w:t xml:space="preserve">¿Las ideas siempre reciben una aceptación o retroalimentación? ¿Todas las opiniones y sugerencias cuentan sin importar el rol de quien las diga? </w:t>
              </w:r>
            </w:ins>
          </w:p>
          <w:p w14:paraId="2A483E9F" w14:textId="77777777" w:rsidR="00E7205D" w:rsidRPr="007F1C8F" w:rsidRDefault="00E7205D" w:rsidP="003A08F9">
            <w:pPr>
              <w:spacing w:line="259" w:lineRule="auto"/>
              <w:ind w:right="45"/>
              <w:rPr>
                <w:ins w:id="899" w:author="Yessica Zamudio Sangabriel" w:date="2019-08-11T17:20:00Z"/>
                <w:rFonts w:ascii="Arial" w:hAnsi="Arial" w:cs="Arial"/>
                <w:sz w:val="20"/>
                <w:szCs w:val="20"/>
                <w:rPrChange w:id="900" w:author="Yessica Zamudio Sangabriel" w:date="2019-08-11T17:21:00Z">
                  <w:rPr>
                    <w:ins w:id="901" w:author="Yessica Zamudio Sangabriel" w:date="2019-08-11T17:20:00Z"/>
                  </w:rPr>
                </w:rPrChange>
              </w:rPr>
            </w:pPr>
            <w:ins w:id="902" w:author="Yessica Zamudio Sangabriel" w:date="2019-08-11T17:20:00Z">
              <w:r w:rsidRPr="007F1C8F">
                <w:rPr>
                  <w:rFonts w:ascii="Arial" w:eastAsia="Arial" w:hAnsi="Arial" w:cs="Arial"/>
                  <w:sz w:val="20"/>
                  <w:szCs w:val="20"/>
                  <w:rPrChange w:id="903" w:author="Yessica Zamudio Sangabriel" w:date="2019-08-11T17:21:00Z">
                    <w:rPr>
                      <w:rFonts w:ascii="Arial" w:eastAsia="Arial" w:hAnsi="Arial" w:cs="Arial"/>
                      <w:b/>
                    </w:rPr>
                  </w:rPrChange>
                </w:rPr>
                <w:t xml:space="preserve">¿Los conflictos se enfocan sobre las ideas y las estrategias no sobre las personas? </w:t>
              </w:r>
            </w:ins>
          </w:p>
        </w:tc>
      </w:tr>
      <w:tr w:rsidR="00E7205D" w14:paraId="09B00204" w14:textId="77777777" w:rsidTr="00E7205D">
        <w:tblPrEx>
          <w:tblW w:w="8829" w:type="dxa"/>
          <w:tblInd w:w="5" w:type="dxa"/>
          <w:tblCellMar>
            <w:top w:w="8" w:type="dxa"/>
            <w:left w:w="108" w:type="dxa"/>
            <w:right w:w="45" w:type="dxa"/>
          </w:tblCellMar>
          <w:tblPrExChange w:id="904" w:author="Yessica Zamudio Sangabriel" w:date="2019-08-11T17:21:00Z">
            <w:tblPrEx>
              <w:tblW w:w="8829" w:type="dxa"/>
              <w:tblInd w:w="5" w:type="dxa"/>
              <w:tblCellMar>
                <w:top w:w="8" w:type="dxa"/>
                <w:left w:w="108" w:type="dxa"/>
                <w:right w:w="45" w:type="dxa"/>
              </w:tblCellMar>
            </w:tblPrEx>
          </w:tblPrExChange>
        </w:tblPrEx>
        <w:trPr>
          <w:trHeight w:val="1832"/>
          <w:ins w:id="905" w:author="Yessica Zamudio Sangabriel" w:date="2019-08-11T17:20:00Z"/>
          <w:trPrChange w:id="906" w:author="Yessica Zamudio Sangabriel" w:date="2019-08-11T17:21:00Z">
            <w:trPr>
              <w:gridAfter w:val="0"/>
              <w:trHeight w:val="2494"/>
            </w:trPr>
          </w:trPrChange>
        </w:trPr>
        <w:tc>
          <w:tcPr>
            <w:tcW w:w="4414" w:type="dxa"/>
            <w:tcBorders>
              <w:top w:val="single" w:sz="4" w:space="0" w:color="000000"/>
              <w:left w:val="single" w:sz="4" w:space="0" w:color="000000"/>
              <w:bottom w:val="single" w:sz="4" w:space="0" w:color="000000"/>
              <w:right w:val="single" w:sz="4" w:space="0" w:color="000000"/>
            </w:tcBorders>
            <w:tcPrChange w:id="907" w:author="Yessica Zamudio Sangabriel" w:date="2019-08-11T17:21:00Z">
              <w:tcPr>
                <w:tcW w:w="4414" w:type="dxa"/>
                <w:gridSpan w:val="2"/>
                <w:tcBorders>
                  <w:top w:val="single" w:sz="4" w:space="0" w:color="000000"/>
                  <w:left w:val="single" w:sz="4" w:space="0" w:color="000000"/>
                  <w:bottom w:val="single" w:sz="4" w:space="0" w:color="000000"/>
                  <w:right w:val="single" w:sz="4" w:space="0" w:color="000000"/>
                </w:tcBorders>
              </w:tcPr>
            </w:tcPrChange>
          </w:tcPr>
          <w:p w14:paraId="2FDD9812" w14:textId="77777777" w:rsidR="00E7205D" w:rsidRPr="00E7205D" w:rsidRDefault="00E7205D" w:rsidP="003A08F9">
            <w:pPr>
              <w:spacing w:line="259" w:lineRule="auto"/>
              <w:rPr>
                <w:ins w:id="908" w:author="Yessica Zamudio Sangabriel" w:date="2019-08-11T17:20:00Z"/>
                <w:rFonts w:ascii="Arial" w:hAnsi="Arial" w:cs="Arial"/>
                <w:sz w:val="20"/>
                <w:szCs w:val="20"/>
                <w:rPrChange w:id="909" w:author="Yessica Zamudio Sangabriel" w:date="2019-08-11T17:20:00Z">
                  <w:rPr>
                    <w:ins w:id="910" w:author="Yessica Zamudio Sangabriel" w:date="2019-08-11T17:20:00Z"/>
                  </w:rPr>
                </w:rPrChange>
              </w:rPr>
            </w:pPr>
            <w:ins w:id="911" w:author="Yessica Zamudio Sangabriel" w:date="2019-08-11T17:20:00Z">
              <w:r w:rsidRPr="00E7205D">
                <w:rPr>
                  <w:rFonts w:ascii="Arial" w:hAnsi="Arial" w:cs="Arial"/>
                  <w:sz w:val="20"/>
                  <w:szCs w:val="20"/>
                  <w:rPrChange w:id="912" w:author="Yessica Zamudio Sangabriel" w:date="2019-08-11T17:20:00Z">
                    <w:rPr/>
                  </w:rPrChange>
                </w:rPr>
                <w:t xml:space="preserve">Coordinación  </w:t>
              </w:r>
            </w:ins>
          </w:p>
        </w:tc>
        <w:tc>
          <w:tcPr>
            <w:tcW w:w="4415" w:type="dxa"/>
            <w:tcBorders>
              <w:top w:val="single" w:sz="4" w:space="0" w:color="000000"/>
              <w:left w:val="single" w:sz="4" w:space="0" w:color="000000"/>
              <w:bottom w:val="single" w:sz="4" w:space="0" w:color="000000"/>
              <w:right w:val="single" w:sz="4" w:space="0" w:color="000000"/>
            </w:tcBorders>
            <w:tcPrChange w:id="913" w:author="Yessica Zamudio Sangabriel" w:date="2019-08-11T17:21:00Z">
              <w:tcPr>
                <w:tcW w:w="4415" w:type="dxa"/>
                <w:gridSpan w:val="2"/>
                <w:tcBorders>
                  <w:top w:val="single" w:sz="4" w:space="0" w:color="000000"/>
                  <w:left w:val="single" w:sz="4" w:space="0" w:color="000000"/>
                  <w:bottom w:val="single" w:sz="4" w:space="0" w:color="000000"/>
                  <w:right w:val="single" w:sz="4" w:space="0" w:color="000000"/>
                </w:tcBorders>
              </w:tcPr>
            </w:tcPrChange>
          </w:tcPr>
          <w:p w14:paraId="631FC786" w14:textId="77777777" w:rsidR="00E7205D" w:rsidRPr="007F1C8F" w:rsidRDefault="00E7205D" w:rsidP="003A08F9">
            <w:pPr>
              <w:rPr>
                <w:ins w:id="914" w:author="Yessica Zamudio Sangabriel" w:date="2019-08-11T17:20:00Z"/>
                <w:rFonts w:ascii="Arial" w:hAnsi="Arial" w:cs="Arial"/>
                <w:sz w:val="20"/>
                <w:szCs w:val="20"/>
                <w:rPrChange w:id="915" w:author="Yessica Zamudio Sangabriel" w:date="2019-08-11T17:21:00Z">
                  <w:rPr>
                    <w:ins w:id="916" w:author="Yessica Zamudio Sangabriel" w:date="2019-08-11T17:20:00Z"/>
                  </w:rPr>
                </w:rPrChange>
              </w:rPr>
            </w:pPr>
            <w:ins w:id="917" w:author="Yessica Zamudio Sangabriel" w:date="2019-08-11T17:20:00Z">
              <w:r w:rsidRPr="007F1C8F">
                <w:rPr>
                  <w:rFonts w:ascii="Arial" w:eastAsia="Arial" w:hAnsi="Arial" w:cs="Arial"/>
                  <w:sz w:val="20"/>
                  <w:szCs w:val="20"/>
                  <w:rPrChange w:id="918" w:author="Yessica Zamudio Sangabriel" w:date="2019-08-11T17:21:00Z">
                    <w:rPr>
                      <w:rFonts w:ascii="Arial" w:eastAsia="Arial" w:hAnsi="Arial" w:cs="Arial"/>
                      <w:b/>
                    </w:rPr>
                  </w:rPrChange>
                </w:rPr>
                <w:t xml:space="preserve">¿Cada integrante del equipo, realiza la actividad que se le fue asignada dentro del videojuego? </w:t>
              </w:r>
            </w:ins>
          </w:p>
          <w:p w14:paraId="5536497A" w14:textId="77777777" w:rsidR="00E7205D" w:rsidRPr="007F1C8F" w:rsidRDefault="00E7205D" w:rsidP="003A08F9">
            <w:pPr>
              <w:rPr>
                <w:ins w:id="919" w:author="Yessica Zamudio Sangabriel" w:date="2019-08-11T17:20:00Z"/>
                <w:rFonts w:ascii="Arial" w:hAnsi="Arial" w:cs="Arial"/>
                <w:sz w:val="20"/>
                <w:szCs w:val="20"/>
                <w:rPrChange w:id="920" w:author="Yessica Zamudio Sangabriel" w:date="2019-08-11T17:21:00Z">
                  <w:rPr>
                    <w:ins w:id="921" w:author="Yessica Zamudio Sangabriel" w:date="2019-08-11T17:20:00Z"/>
                  </w:rPr>
                </w:rPrChange>
              </w:rPr>
            </w:pPr>
            <w:ins w:id="922" w:author="Yessica Zamudio Sangabriel" w:date="2019-08-11T17:20:00Z">
              <w:r w:rsidRPr="007F1C8F">
                <w:rPr>
                  <w:rFonts w:ascii="Arial" w:eastAsia="Arial" w:hAnsi="Arial" w:cs="Arial"/>
                  <w:sz w:val="20"/>
                  <w:szCs w:val="20"/>
                  <w:rPrChange w:id="923" w:author="Yessica Zamudio Sangabriel" w:date="2019-08-11T17:21:00Z">
                    <w:rPr>
                      <w:rFonts w:ascii="Arial" w:eastAsia="Arial" w:hAnsi="Arial" w:cs="Arial"/>
                      <w:b/>
                    </w:rPr>
                  </w:rPrChange>
                </w:rPr>
                <w:t xml:space="preserve">¿Es claro el objetivo del videojuego para todos los integrantes del equipo? </w:t>
              </w:r>
            </w:ins>
          </w:p>
          <w:p w14:paraId="1EADB972" w14:textId="77777777" w:rsidR="00E7205D" w:rsidRPr="007F1C8F" w:rsidRDefault="00E7205D" w:rsidP="003A08F9">
            <w:pPr>
              <w:spacing w:line="259" w:lineRule="auto"/>
              <w:rPr>
                <w:ins w:id="924" w:author="Yessica Zamudio Sangabriel" w:date="2019-08-11T17:20:00Z"/>
                <w:rFonts w:ascii="Arial" w:hAnsi="Arial" w:cs="Arial"/>
                <w:sz w:val="20"/>
                <w:szCs w:val="20"/>
                <w:rPrChange w:id="925" w:author="Yessica Zamudio Sangabriel" w:date="2019-08-11T17:21:00Z">
                  <w:rPr>
                    <w:ins w:id="926" w:author="Yessica Zamudio Sangabriel" w:date="2019-08-11T17:20:00Z"/>
                  </w:rPr>
                </w:rPrChange>
              </w:rPr>
            </w:pPr>
            <w:ins w:id="927" w:author="Yessica Zamudio Sangabriel" w:date="2019-08-11T17:20:00Z">
              <w:r w:rsidRPr="007F1C8F">
                <w:rPr>
                  <w:rFonts w:ascii="Arial" w:eastAsia="Arial" w:hAnsi="Arial" w:cs="Arial"/>
                  <w:sz w:val="20"/>
                  <w:szCs w:val="20"/>
                  <w:rPrChange w:id="928" w:author="Yessica Zamudio Sangabriel" w:date="2019-08-11T17:21:00Z">
                    <w:rPr>
                      <w:rFonts w:ascii="Arial" w:eastAsia="Arial" w:hAnsi="Arial" w:cs="Arial"/>
                      <w:b/>
                    </w:rPr>
                  </w:rPrChange>
                </w:rPr>
                <w:t>¿Considera que todos trabajaron de forma coordinada para mejorar el rendimiento del equipo?</w:t>
              </w:r>
              <w:r w:rsidRPr="007F1C8F">
                <w:rPr>
                  <w:rFonts w:ascii="Arial" w:hAnsi="Arial" w:cs="Arial"/>
                  <w:sz w:val="20"/>
                  <w:szCs w:val="20"/>
                  <w:rPrChange w:id="929" w:author="Yessica Zamudio Sangabriel" w:date="2019-08-11T17:21:00Z">
                    <w:rPr/>
                  </w:rPrChange>
                </w:rPr>
                <w:t xml:space="preserve"> </w:t>
              </w:r>
            </w:ins>
          </w:p>
        </w:tc>
      </w:tr>
      <w:tr w:rsidR="00E7205D" w14:paraId="16B0B0CF" w14:textId="77777777" w:rsidTr="00E7205D">
        <w:tblPrEx>
          <w:tblW w:w="8829" w:type="dxa"/>
          <w:tblInd w:w="5" w:type="dxa"/>
          <w:tblCellMar>
            <w:top w:w="8" w:type="dxa"/>
            <w:left w:w="108" w:type="dxa"/>
            <w:right w:w="45" w:type="dxa"/>
          </w:tblCellMar>
          <w:tblPrExChange w:id="930" w:author="Yessica Zamudio Sangabriel" w:date="2019-08-11T17:21:00Z">
            <w:tblPrEx>
              <w:tblW w:w="8829" w:type="dxa"/>
              <w:tblInd w:w="5" w:type="dxa"/>
              <w:tblCellMar>
                <w:top w:w="8" w:type="dxa"/>
                <w:left w:w="108" w:type="dxa"/>
                <w:right w:w="45" w:type="dxa"/>
              </w:tblCellMar>
            </w:tblPrEx>
          </w:tblPrExChange>
        </w:tblPrEx>
        <w:trPr>
          <w:trHeight w:val="1760"/>
          <w:ins w:id="931" w:author="Yessica Zamudio Sangabriel" w:date="2019-08-11T17:20:00Z"/>
          <w:trPrChange w:id="932" w:author="Yessica Zamudio Sangabriel" w:date="2019-08-11T17:21:00Z">
            <w:trPr>
              <w:gridAfter w:val="0"/>
              <w:trHeight w:val="1942"/>
            </w:trPr>
          </w:trPrChange>
        </w:trPr>
        <w:tc>
          <w:tcPr>
            <w:tcW w:w="4414" w:type="dxa"/>
            <w:tcBorders>
              <w:top w:val="single" w:sz="4" w:space="0" w:color="000000"/>
              <w:left w:val="single" w:sz="4" w:space="0" w:color="000000"/>
              <w:bottom w:val="single" w:sz="4" w:space="0" w:color="000000"/>
              <w:right w:val="single" w:sz="4" w:space="0" w:color="000000"/>
            </w:tcBorders>
            <w:tcPrChange w:id="933" w:author="Yessica Zamudio Sangabriel" w:date="2019-08-11T17:21:00Z">
              <w:tcPr>
                <w:tcW w:w="4414" w:type="dxa"/>
                <w:gridSpan w:val="2"/>
                <w:tcBorders>
                  <w:top w:val="single" w:sz="4" w:space="0" w:color="000000"/>
                  <w:left w:val="single" w:sz="4" w:space="0" w:color="000000"/>
                  <w:bottom w:val="single" w:sz="4" w:space="0" w:color="000000"/>
                  <w:right w:val="single" w:sz="4" w:space="0" w:color="000000"/>
                </w:tcBorders>
              </w:tcPr>
            </w:tcPrChange>
          </w:tcPr>
          <w:p w14:paraId="4049FE63" w14:textId="77777777" w:rsidR="00E7205D" w:rsidRPr="00E7205D" w:rsidRDefault="00E7205D" w:rsidP="003A08F9">
            <w:pPr>
              <w:spacing w:line="259" w:lineRule="auto"/>
              <w:rPr>
                <w:ins w:id="934" w:author="Yessica Zamudio Sangabriel" w:date="2019-08-11T17:20:00Z"/>
                <w:rFonts w:ascii="Arial" w:hAnsi="Arial" w:cs="Arial"/>
                <w:sz w:val="20"/>
                <w:szCs w:val="20"/>
                <w:rPrChange w:id="935" w:author="Yessica Zamudio Sangabriel" w:date="2019-08-11T17:20:00Z">
                  <w:rPr>
                    <w:ins w:id="936" w:author="Yessica Zamudio Sangabriel" w:date="2019-08-11T17:20:00Z"/>
                  </w:rPr>
                </w:rPrChange>
              </w:rPr>
            </w:pPr>
            <w:ins w:id="937" w:author="Yessica Zamudio Sangabriel" w:date="2019-08-11T17:20:00Z">
              <w:r w:rsidRPr="00E7205D">
                <w:rPr>
                  <w:rFonts w:ascii="Arial" w:hAnsi="Arial" w:cs="Arial"/>
                  <w:sz w:val="20"/>
                  <w:szCs w:val="20"/>
                  <w:rPrChange w:id="938" w:author="Yessica Zamudio Sangabriel" w:date="2019-08-11T17:20:00Z">
                    <w:rPr/>
                  </w:rPrChange>
                </w:rPr>
                <w:t xml:space="preserve">Cooperación  </w:t>
              </w:r>
            </w:ins>
          </w:p>
        </w:tc>
        <w:tc>
          <w:tcPr>
            <w:tcW w:w="4415" w:type="dxa"/>
            <w:tcBorders>
              <w:top w:val="single" w:sz="4" w:space="0" w:color="000000"/>
              <w:left w:val="single" w:sz="4" w:space="0" w:color="000000"/>
              <w:bottom w:val="single" w:sz="4" w:space="0" w:color="000000"/>
              <w:right w:val="single" w:sz="4" w:space="0" w:color="000000"/>
            </w:tcBorders>
            <w:tcPrChange w:id="939" w:author="Yessica Zamudio Sangabriel" w:date="2019-08-11T17:21:00Z">
              <w:tcPr>
                <w:tcW w:w="4415" w:type="dxa"/>
                <w:gridSpan w:val="2"/>
                <w:tcBorders>
                  <w:top w:val="single" w:sz="4" w:space="0" w:color="000000"/>
                  <w:left w:val="single" w:sz="4" w:space="0" w:color="000000"/>
                  <w:bottom w:val="single" w:sz="4" w:space="0" w:color="000000"/>
                  <w:right w:val="single" w:sz="4" w:space="0" w:color="000000"/>
                </w:tcBorders>
              </w:tcPr>
            </w:tcPrChange>
          </w:tcPr>
          <w:p w14:paraId="71B0F8E0" w14:textId="77777777" w:rsidR="00E7205D" w:rsidRPr="007F1C8F" w:rsidRDefault="00E7205D" w:rsidP="003A08F9">
            <w:pPr>
              <w:rPr>
                <w:ins w:id="940" w:author="Yessica Zamudio Sangabriel" w:date="2019-08-11T17:20:00Z"/>
                <w:rFonts w:ascii="Arial" w:hAnsi="Arial" w:cs="Arial"/>
                <w:sz w:val="20"/>
                <w:szCs w:val="20"/>
                <w:rPrChange w:id="941" w:author="Yessica Zamudio Sangabriel" w:date="2019-08-11T17:21:00Z">
                  <w:rPr>
                    <w:ins w:id="942" w:author="Yessica Zamudio Sangabriel" w:date="2019-08-11T17:20:00Z"/>
                  </w:rPr>
                </w:rPrChange>
              </w:rPr>
            </w:pPr>
            <w:ins w:id="943" w:author="Yessica Zamudio Sangabriel" w:date="2019-08-11T17:20:00Z">
              <w:r w:rsidRPr="007F1C8F">
                <w:rPr>
                  <w:rFonts w:ascii="Arial" w:eastAsia="Arial" w:hAnsi="Arial" w:cs="Arial"/>
                  <w:sz w:val="20"/>
                  <w:szCs w:val="20"/>
                  <w:rPrChange w:id="944" w:author="Yessica Zamudio Sangabriel" w:date="2019-08-11T17:21:00Z">
                    <w:rPr>
                      <w:rFonts w:ascii="Arial" w:eastAsia="Arial" w:hAnsi="Arial" w:cs="Arial"/>
                      <w:b/>
                    </w:rPr>
                  </w:rPrChange>
                </w:rPr>
                <w:t xml:space="preserve">¿Todos los integrantes del equipo participan en el juego? </w:t>
              </w:r>
            </w:ins>
          </w:p>
          <w:p w14:paraId="2D488C35" w14:textId="1F7814FC" w:rsidR="00E7205D" w:rsidRPr="007F1C8F" w:rsidRDefault="00E7205D" w:rsidP="003A08F9">
            <w:pPr>
              <w:rPr>
                <w:ins w:id="945" w:author="Yessica Zamudio Sangabriel" w:date="2019-08-11T17:20:00Z"/>
                <w:rFonts w:ascii="Arial" w:hAnsi="Arial" w:cs="Arial"/>
                <w:sz w:val="20"/>
                <w:szCs w:val="20"/>
                <w:rPrChange w:id="946" w:author="Yessica Zamudio Sangabriel" w:date="2019-08-11T17:21:00Z">
                  <w:rPr>
                    <w:ins w:id="947" w:author="Yessica Zamudio Sangabriel" w:date="2019-08-11T17:20:00Z"/>
                  </w:rPr>
                </w:rPrChange>
              </w:rPr>
            </w:pPr>
            <w:ins w:id="948" w:author="Yessica Zamudio Sangabriel" w:date="2019-08-11T17:20:00Z">
              <w:r w:rsidRPr="007F1C8F">
                <w:rPr>
                  <w:rFonts w:ascii="Arial" w:eastAsia="Arial" w:hAnsi="Arial" w:cs="Arial"/>
                  <w:sz w:val="20"/>
                  <w:szCs w:val="20"/>
                  <w:rPrChange w:id="949" w:author="Yessica Zamudio Sangabriel" w:date="2019-08-11T17:21:00Z">
                    <w:rPr>
                      <w:rFonts w:ascii="Arial" w:eastAsia="Arial" w:hAnsi="Arial" w:cs="Arial"/>
                      <w:b/>
                    </w:rPr>
                  </w:rPrChange>
                </w:rPr>
                <w:t xml:space="preserve">¿Todos los </w:t>
              </w:r>
            </w:ins>
            <w:ins w:id="950" w:author="Yessica Zamudio Sangabriel" w:date="2019-08-11T17:21:00Z">
              <w:r w:rsidR="007F1C8F" w:rsidRPr="007F1C8F">
                <w:rPr>
                  <w:rFonts w:ascii="Arial" w:eastAsia="Arial" w:hAnsi="Arial" w:cs="Arial"/>
                  <w:sz w:val="20"/>
                  <w:szCs w:val="20"/>
                  <w:rPrChange w:id="951" w:author="Yessica Zamudio Sangabriel" w:date="2019-08-11T17:21:00Z">
                    <w:rPr>
                      <w:rFonts w:ascii="Arial" w:eastAsia="Arial" w:hAnsi="Arial" w:cs="Arial"/>
                      <w:b/>
                      <w:sz w:val="20"/>
                      <w:szCs w:val="20"/>
                    </w:rPr>
                  </w:rPrChange>
                </w:rPr>
                <w:t>integrantes del</w:t>
              </w:r>
            </w:ins>
            <w:ins w:id="952" w:author="Yessica Zamudio Sangabriel" w:date="2019-08-11T17:20:00Z">
              <w:r w:rsidRPr="007F1C8F">
                <w:rPr>
                  <w:rFonts w:ascii="Arial" w:eastAsia="Arial" w:hAnsi="Arial" w:cs="Arial"/>
                  <w:sz w:val="20"/>
                  <w:szCs w:val="20"/>
                  <w:rPrChange w:id="953" w:author="Yessica Zamudio Sangabriel" w:date="2019-08-11T17:21:00Z">
                    <w:rPr>
                      <w:rFonts w:ascii="Arial" w:eastAsia="Arial" w:hAnsi="Arial" w:cs="Arial"/>
                      <w:b/>
                    </w:rPr>
                  </w:rPrChange>
                </w:rPr>
                <w:t xml:space="preserve"> equipo </w:t>
              </w:r>
            </w:ins>
            <w:ins w:id="954" w:author="Yessica Zamudio Sangabriel" w:date="2019-08-14T14:54:00Z">
              <w:r w:rsidR="00F4599F" w:rsidRPr="007F1C8F">
                <w:rPr>
                  <w:rFonts w:ascii="Arial" w:eastAsia="Arial" w:hAnsi="Arial" w:cs="Arial"/>
                  <w:sz w:val="20"/>
                  <w:szCs w:val="20"/>
                </w:rPr>
                <w:t>ayudan para</w:t>
              </w:r>
            </w:ins>
            <w:ins w:id="955" w:author="Yessica Zamudio Sangabriel" w:date="2019-08-11T17:20:00Z">
              <w:r w:rsidRPr="007F1C8F">
                <w:rPr>
                  <w:rFonts w:ascii="Arial" w:eastAsia="Arial" w:hAnsi="Arial" w:cs="Arial"/>
                  <w:sz w:val="20"/>
                  <w:szCs w:val="20"/>
                  <w:rPrChange w:id="956" w:author="Yessica Zamudio Sangabriel" w:date="2019-08-11T17:21:00Z">
                    <w:rPr>
                      <w:rFonts w:ascii="Arial" w:eastAsia="Arial" w:hAnsi="Arial" w:cs="Arial"/>
                      <w:b/>
                    </w:rPr>
                  </w:rPrChange>
                </w:rPr>
                <w:t xml:space="preserve"> lograr el objetivo final? </w:t>
              </w:r>
            </w:ins>
          </w:p>
          <w:p w14:paraId="53379735" w14:textId="77777777" w:rsidR="00E7205D" w:rsidRPr="007F1C8F" w:rsidRDefault="00E7205D" w:rsidP="003A08F9">
            <w:pPr>
              <w:spacing w:line="259" w:lineRule="auto"/>
              <w:rPr>
                <w:ins w:id="957" w:author="Yessica Zamudio Sangabriel" w:date="2019-08-11T17:20:00Z"/>
                <w:rFonts w:ascii="Arial" w:hAnsi="Arial" w:cs="Arial"/>
                <w:sz w:val="20"/>
                <w:szCs w:val="20"/>
                <w:rPrChange w:id="958" w:author="Yessica Zamudio Sangabriel" w:date="2019-08-11T17:21:00Z">
                  <w:rPr>
                    <w:ins w:id="959" w:author="Yessica Zamudio Sangabriel" w:date="2019-08-11T17:20:00Z"/>
                  </w:rPr>
                </w:rPrChange>
              </w:rPr>
            </w:pPr>
            <w:ins w:id="960" w:author="Yessica Zamudio Sangabriel" w:date="2019-08-11T17:20:00Z">
              <w:r w:rsidRPr="007F1C8F">
                <w:rPr>
                  <w:rFonts w:ascii="Arial" w:eastAsia="Arial" w:hAnsi="Arial" w:cs="Arial"/>
                  <w:sz w:val="20"/>
                  <w:szCs w:val="20"/>
                  <w:rPrChange w:id="961" w:author="Yessica Zamudio Sangabriel" w:date="2019-08-11T17:21:00Z">
                    <w:rPr>
                      <w:rFonts w:ascii="Arial" w:eastAsia="Arial" w:hAnsi="Arial" w:cs="Arial"/>
                      <w:b/>
                    </w:rPr>
                  </w:rPrChange>
                </w:rPr>
                <w:t xml:space="preserve"> ¿Se generó un ambiente de confianza para cumplir con los retos propuestos en el juego?</w:t>
              </w:r>
              <w:r w:rsidRPr="007F1C8F">
                <w:rPr>
                  <w:rFonts w:ascii="Arial" w:hAnsi="Arial" w:cs="Arial"/>
                  <w:sz w:val="20"/>
                  <w:szCs w:val="20"/>
                  <w:rPrChange w:id="962" w:author="Yessica Zamudio Sangabriel" w:date="2019-08-11T17:21:00Z">
                    <w:rPr/>
                  </w:rPrChange>
                </w:rPr>
                <w:t xml:space="preserve"> </w:t>
              </w:r>
            </w:ins>
          </w:p>
        </w:tc>
      </w:tr>
      <w:tr w:rsidR="00E7205D" w14:paraId="7C37DE0E" w14:textId="77777777" w:rsidTr="003A08F9">
        <w:trPr>
          <w:trHeight w:val="1114"/>
          <w:ins w:id="963" w:author="Yessica Zamudio Sangabriel" w:date="2019-08-11T17:20:00Z"/>
        </w:trPr>
        <w:tc>
          <w:tcPr>
            <w:tcW w:w="4414" w:type="dxa"/>
            <w:tcBorders>
              <w:top w:val="single" w:sz="4" w:space="0" w:color="000000"/>
              <w:left w:val="single" w:sz="4" w:space="0" w:color="000000"/>
              <w:bottom w:val="single" w:sz="4" w:space="0" w:color="000000"/>
              <w:right w:val="single" w:sz="4" w:space="0" w:color="000000"/>
            </w:tcBorders>
          </w:tcPr>
          <w:p w14:paraId="137BC5E6" w14:textId="77777777" w:rsidR="00E7205D" w:rsidRPr="00E7205D" w:rsidRDefault="00E7205D" w:rsidP="003A08F9">
            <w:pPr>
              <w:spacing w:line="259" w:lineRule="auto"/>
              <w:rPr>
                <w:ins w:id="964" w:author="Yessica Zamudio Sangabriel" w:date="2019-08-11T17:20:00Z"/>
                <w:rFonts w:ascii="Arial" w:hAnsi="Arial" w:cs="Arial"/>
                <w:sz w:val="20"/>
                <w:szCs w:val="20"/>
                <w:rPrChange w:id="965" w:author="Yessica Zamudio Sangabriel" w:date="2019-08-11T17:20:00Z">
                  <w:rPr>
                    <w:ins w:id="966" w:author="Yessica Zamudio Sangabriel" w:date="2019-08-11T17:20:00Z"/>
                  </w:rPr>
                </w:rPrChange>
              </w:rPr>
            </w:pPr>
            <w:ins w:id="967" w:author="Yessica Zamudio Sangabriel" w:date="2019-08-11T17:20:00Z">
              <w:r w:rsidRPr="00E7205D">
                <w:rPr>
                  <w:rFonts w:ascii="Arial" w:hAnsi="Arial" w:cs="Arial"/>
                  <w:sz w:val="20"/>
                  <w:szCs w:val="20"/>
                  <w:rPrChange w:id="968" w:author="Yessica Zamudio Sangabriel" w:date="2019-08-11T17:20:00Z">
                    <w:rPr/>
                  </w:rPrChange>
                </w:rPr>
                <w:t xml:space="preserve">Cooperación, Comunicación </w:t>
              </w:r>
            </w:ins>
          </w:p>
        </w:tc>
        <w:tc>
          <w:tcPr>
            <w:tcW w:w="4415" w:type="dxa"/>
            <w:tcBorders>
              <w:top w:val="single" w:sz="4" w:space="0" w:color="000000"/>
              <w:left w:val="single" w:sz="4" w:space="0" w:color="000000"/>
              <w:bottom w:val="single" w:sz="4" w:space="0" w:color="000000"/>
              <w:right w:val="single" w:sz="4" w:space="0" w:color="000000"/>
            </w:tcBorders>
          </w:tcPr>
          <w:p w14:paraId="0E63D416" w14:textId="77777777" w:rsidR="00E7205D" w:rsidRPr="007F1C8F" w:rsidRDefault="00E7205D" w:rsidP="003A08F9">
            <w:pPr>
              <w:rPr>
                <w:ins w:id="969" w:author="Yessica Zamudio Sangabriel" w:date="2019-08-11T17:20:00Z"/>
                <w:rFonts w:ascii="Arial" w:hAnsi="Arial" w:cs="Arial"/>
                <w:sz w:val="20"/>
                <w:szCs w:val="20"/>
                <w:rPrChange w:id="970" w:author="Yessica Zamudio Sangabriel" w:date="2019-08-11T17:21:00Z">
                  <w:rPr>
                    <w:ins w:id="971" w:author="Yessica Zamudio Sangabriel" w:date="2019-08-11T17:20:00Z"/>
                  </w:rPr>
                </w:rPrChange>
              </w:rPr>
            </w:pPr>
            <w:ins w:id="972" w:author="Yessica Zamudio Sangabriel" w:date="2019-08-11T17:20:00Z">
              <w:r w:rsidRPr="007F1C8F">
                <w:rPr>
                  <w:rFonts w:ascii="Arial" w:eastAsia="Arial" w:hAnsi="Arial" w:cs="Arial"/>
                  <w:sz w:val="20"/>
                  <w:szCs w:val="20"/>
                  <w:rPrChange w:id="973" w:author="Yessica Zamudio Sangabriel" w:date="2019-08-11T17:21:00Z">
                    <w:rPr>
                      <w:rFonts w:ascii="Arial" w:eastAsia="Arial" w:hAnsi="Arial" w:cs="Arial"/>
                      <w:b/>
                    </w:rPr>
                  </w:rPrChange>
                </w:rPr>
                <w:t xml:space="preserve">¿Todos participan en la herramienta de mensajería del juego? </w:t>
              </w:r>
            </w:ins>
          </w:p>
          <w:p w14:paraId="26CC0711" w14:textId="77777777" w:rsidR="00E7205D" w:rsidRPr="007F1C8F" w:rsidRDefault="00E7205D" w:rsidP="003A08F9">
            <w:pPr>
              <w:spacing w:line="259" w:lineRule="auto"/>
              <w:rPr>
                <w:ins w:id="974" w:author="Yessica Zamudio Sangabriel" w:date="2019-08-11T17:20:00Z"/>
                <w:rFonts w:ascii="Arial" w:hAnsi="Arial" w:cs="Arial"/>
                <w:sz w:val="20"/>
                <w:szCs w:val="20"/>
                <w:rPrChange w:id="975" w:author="Yessica Zamudio Sangabriel" w:date="2019-08-11T17:21:00Z">
                  <w:rPr>
                    <w:ins w:id="976" w:author="Yessica Zamudio Sangabriel" w:date="2019-08-11T17:20:00Z"/>
                  </w:rPr>
                </w:rPrChange>
              </w:rPr>
            </w:pPr>
            <w:ins w:id="977" w:author="Yessica Zamudio Sangabriel" w:date="2019-08-11T17:20:00Z">
              <w:r w:rsidRPr="007F1C8F">
                <w:rPr>
                  <w:rFonts w:ascii="Arial" w:eastAsia="Arial" w:hAnsi="Arial" w:cs="Arial"/>
                  <w:sz w:val="20"/>
                  <w:szCs w:val="20"/>
                  <w:rPrChange w:id="978" w:author="Yessica Zamudio Sangabriel" w:date="2019-08-11T17:21:00Z">
                    <w:rPr>
                      <w:rFonts w:ascii="Arial" w:eastAsia="Arial" w:hAnsi="Arial" w:cs="Arial"/>
                      <w:b/>
                    </w:rPr>
                  </w:rPrChange>
                </w:rPr>
                <w:t xml:space="preserve">¿Cuándo tienen dudas las resuelven consultando unos a otros? </w:t>
              </w:r>
            </w:ins>
          </w:p>
        </w:tc>
      </w:tr>
    </w:tbl>
    <w:p w14:paraId="2C976774" w14:textId="77777777" w:rsidR="007F1C8F" w:rsidRDefault="007F1C8F" w:rsidP="007F1C8F">
      <w:pPr>
        <w:autoSpaceDE w:val="0"/>
        <w:autoSpaceDN w:val="0"/>
        <w:adjustRightInd w:val="0"/>
        <w:ind w:left="1560" w:right="618" w:hanging="851"/>
        <w:jc w:val="both"/>
        <w:rPr>
          <w:ins w:id="979" w:author="Yessica Zamudio Sangabriel" w:date="2019-08-11T17:25:00Z"/>
          <w:rFonts w:ascii="Arial" w:hAnsi="Arial" w:cs="Arial"/>
          <w:b/>
          <w:bCs/>
          <w:color w:val="000000"/>
          <w:sz w:val="18"/>
          <w:szCs w:val="18"/>
        </w:rPr>
      </w:pPr>
    </w:p>
    <w:p w14:paraId="6266663E" w14:textId="57CC761B" w:rsidR="00E7205D" w:rsidRPr="000B2FEE" w:rsidDel="007F1C8F" w:rsidRDefault="007F1C8F" w:rsidP="007F1C8F">
      <w:pPr>
        <w:autoSpaceDE w:val="0"/>
        <w:autoSpaceDN w:val="0"/>
        <w:adjustRightInd w:val="0"/>
        <w:ind w:left="1560" w:right="618" w:hanging="851"/>
        <w:jc w:val="both"/>
        <w:rPr>
          <w:del w:id="980" w:author="Yessica Zamudio Sangabriel" w:date="2019-08-11T17:22:00Z"/>
          <w:rFonts w:ascii="Arial" w:hAnsi="Arial" w:cs="Arial"/>
          <w:b/>
          <w:bCs/>
          <w:color w:val="000000"/>
          <w:sz w:val="18"/>
          <w:szCs w:val="18"/>
        </w:rPr>
      </w:pPr>
      <w:ins w:id="981" w:author="Yessica Zamudio Sangabriel" w:date="2019-08-11T17:22:00Z">
        <w:r w:rsidRPr="007F1C8F">
          <w:rPr>
            <w:rFonts w:ascii="Arial" w:hAnsi="Arial" w:cs="Arial"/>
            <w:b/>
            <w:bCs/>
            <w:color w:val="000000"/>
            <w:sz w:val="18"/>
            <w:szCs w:val="18"/>
            <w:rPrChange w:id="982" w:author="Yessica Zamudio Sangabriel" w:date="2019-08-11T17:22:00Z">
              <w:rPr/>
            </w:rPrChange>
          </w:rPr>
          <w:t xml:space="preserve">En la tabla </w:t>
        </w:r>
      </w:ins>
      <w:ins w:id="983" w:author="Yessica Zamudio Sangabriel" w:date="2019-08-11T17:26:00Z">
        <w:r>
          <w:rPr>
            <w:rFonts w:ascii="Arial" w:hAnsi="Arial" w:cs="Arial"/>
            <w:b/>
            <w:bCs/>
            <w:color w:val="000000"/>
            <w:sz w:val="18"/>
            <w:szCs w:val="18"/>
          </w:rPr>
          <w:t>4</w:t>
        </w:r>
      </w:ins>
      <w:ins w:id="984" w:author="Yessica Zamudio Sangabriel" w:date="2019-08-11T17:22:00Z">
        <w:r w:rsidRPr="007F1C8F">
          <w:rPr>
            <w:rFonts w:ascii="Arial" w:hAnsi="Arial" w:cs="Arial"/>
            <w:b/>
            <w:bCs/>
            <w:color w:val="000000"/>
            <w:sz w:val="18"/>
            <w:szCs w:val="18"/>
            <w:rPrChange w:id="985" w:author="Yessica Zamudio Sangabriel" w:date="2019-08-11T17:22:00Z">
              <w:rPr/>
            </w:rPrChange>
          </w:rPr>
          <w:t xml:space="preserve"> </w:t>
        </w:r>
      </w:ins>
      <w:ins w:id="986" w:author="Yessica Zamudio Sangabriel" w:date="2019-08-11T17:24:00Z">
        <w:r w:rsidRPr="007F1C8F">
          <w:rPr>
            <w:rFonts w:ascii="Arial" w:hAnsi="Arial" w:cs="Arial"/>
            <w:b/>
            <w:bCs/>
            <w:color w:val="000000"/>
            <w:sz w:val="18"/>
            <w:szCs w:val="18"/>
            <w:lang w:val="es-MX"/>
          </w:rPr>
          <w:t>se muestran las preguntas relacionas en la dimensión de experiencia</w:t>
        </w:r>
      </w:ins>
      <w:ins w:id="987" w:author="Yessica Zamudio Sangabriel" w:date="2019-08-11T17:22:00Z">
        <w:r>
          <w:rPr>
            <w:rFonts w:ascii="Arial" w:hAnsi="Arial" w:cs="Arial"/>
            <w:b/>
            <w:bCs/>
            <w:color w:val="000000"/>
            <w:sz w:val="18"/>
            <w:szCs w:val="18"/>
          </w:rPr>
          <w:t>.</w:t>
        </w:r>
      </w:ins>
    </w:p>
    <w:p w14:paraId="4A31FDFF" w14:textId="75A47931" w:rsidR="00881AD9" w:rsidDel="007F1C8F" w:rsidRDefault="00881AD9">
      <w:pPr>
        <w:autoSpaceDE w:val="0"/>
        <w:autoSpaceDN w:val="0"/>
        <w:adjustRightInd w:val="0"/>
        <w:ind w:left="1560" w:right="618" w:hanging="851"/>
        <w:jc w:val="both"/>
        <w:rPr>
          <w:del w:id="988" w:author="Yessica Zamudio Sangabriel" w:date="2019-08-11T17:22:00Z"/>
          <w:rFonts w:ascii="Arial" w:hAnsi="Arial" w:cs="Arial"/>
          <w:b/>
          <w:bCs/>
          <w:color w:val="000000"/>
          <w:sz w:val="18"/>
          <w:szCs w:val="18"/>
        </w:rPr>
        <w:pPrChange w:id="989" w:author="Luis G. Montané-Jiménez" w:date="2019-08-04T20:36:00Z">
          <w:pPr>
            <w:autoSpaceDE w:val="0"/>
            <w:autoSpaceDN w:val="0"/>
            <w:adjustRightInd w:val="0"/>
            <w:ind w:right="618" w:firstLine="709"/>
            <w:jc w:val="both"/>
          </w:pPr>
        </w:pPrChange>
      </w:pPr>
      <w:commentRangeStart w:id="990"/>
      <w:del w:id="991" w:author="Yessica Zamudio Sangabriel" w:date="2019-08-11T17:19:00Z">
        <w:r w:rsidRPr="000B2FEE" w:rsidDel="00E7205D">
          <w:rPr>
            <w:rFonts w:ascii="Arial" w:hAnsi="Arial" w:cs="Arial"/>
            <w:b/>
            <w:bCs/>
            <w:noProof/>
            <w:color w:val="000000"/>
            <w:sz w:val="18"/>
            <w:szCs w:val="18"/>
          </w:rPr>
          <w:drawing>
            <wp:inline distT="0" distB="0" distL="0" distR="0" wp14:anchorId="4CBA6610" wp14:editId="5AC41479">
              <wp:extent cx="3718607" cy="273963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976" cy="2744322"/>
                      </a:xfrm>
                      <a:prstGeom prst="rect">
                        <a:avLst/>
                      </a:prstGeom>
                      <a:ln>
                        <a:noFill/>
                      </a:ln>
                    </pic:spPr>
                  </pic:pic>
                </a:graphicData>
              </a:graphic>
            </wp:inline>
          </w:drawing>
        </w:r>
      </w:del>
      <w:commentRangeEnd w:id="990"/>
      <w:del w:id="992" w:author="Yessica Zamudio Sangabriel" w:date="2019-08-11T17:22:00Z">
        <w:r w:rsidR="00E1710C" w:rsidDel="007F1C8F">
          <w:rPr>
            <w:rStyle w:val="Refdecomentario"/>
          </w:rPr>
          <w:commentReference w:id="990"/>
        </w:r>
      </w:del>
    </w:p>
    <w:p w14:paraId="7445E18F" w14:textId="77777777" w:rsidR="000B2FEE" w:rsidRPr="000B2FEE" w:rsidDel="007F1C8F" w:rsidRDefault="000B2FEE" w:rsidP="007F1C8F">
      <w:pPr>
        <w:autoSpaceDE w:val="0"/>
        <w:autoSpaceDN w:val="0"/>
        <w:adjustRightInd w:val="0"/>
        <w:ind w:left="1560" w:right="618" w:hanging="851"/>
        <w:jc w:val="both"/>
        <w:rPr>
          <w:del w:id="993" w:author="Yessica Zamudio Sangabriel" w:date="2019-08-11T17:22:00Z"/>
          <w:rFonts w:ascii="Arial" w:hAnsi="Arial" w:cs="Arial"/>
          <w:b/>
          <w:bCs/>
          <w:color w:val="000000"/>
          <w:sz w:val="18"/>
          <w:szCs w:val="18"/>
        </w:rPr>
      </w:pPr>
    </w:p>
    <w:p w14:paraId="7AE9EA90" w14:textId="41CA316E" w:rsidR="00881AD9" w:rsidRPr="00192353" w:rsidDel="007F1C8F" w:rsidRDefault="00881AD9">
      <w:pPr>
        <w:autoSpaceDE w:val="0"/>
        <w:autoSpaceDN w:val="0"/>
        <w:adjustRightInd w:val="0"/>
        <w:ind w:left="1560" w:right="618" w:hanging="851"/>
        <w:jc w:val="both"/>
        <w:rPr>
          <w:del w:id="994" w:author="Yessica Zamudio Sangabriel" w:date="2019-08-11T17:22:00Z"/>
          <w:lang w:val="es-MX"/>
        </w:rPr>
        <w:pPrChange w:id="995" w:author="Yessica Zamudio Sangabriel" w:date="2019-08-11T17:22:00Z">
          <w:pPr>
            <w:jc w:val="center"/>
          </w:pPr>
        </w:pPrChange>
      </w:pPr>
    </w:p>
    <w:p w14:paraId="4A895E67" w14:textId="77777777" w:rsidR="007F1C8F" w:rsidRDefault="007F1C8F" w:rsidP="007F1C8F">
      <w:pPr>
        <w:autoSpaceDE w:val="0"/>
        <w:autoSpaceDN w:val="0"/>
        <w:adjustRightInd w:val="0"/>
        <w:ind w:left="1560" w:right="618" w:hanging="851"/>
        <w:jc w:val="both"/>
        <w:rPr>
          <w:ins w:id="996" w:author="Yessica Zamudio Sangabriel" w:date="2019-08-11T17:21:00Z"/>
          <w:rFonts w:ascii="Arial" w:hAnsi="Arial" w:cs="Arial"/>
          <w:b/>
          <w:bCs/>
          <w:color w:val="000000"/>
          <w:sz w:val="18"/>
          <w:szCs w:val="18"/>
        </w:rPr>
      </w:pPr>
    </w:p>
    <w:p w14:paraId="60022F7F" w14:textId="08B18048" w:rsidR="007F1C8F" w:rsidRDefault="00881AD9" w:rsidP="00F668FE">
      <w:pPr>
        <w:autoSpaceDE w:val="0"/>
        <w:autoSpaceDN w:val="0"/>
        <w:adjustRightInd w:val="0"/>
        <w:ind w:left="1560" w:right="618" w:hanging="851"/>
        <w:jc w:val="both"/>
        <w:rPr>
          <w:ins w:id="997" w:author="Yessica Zamudio Sangabriel" w:date="2019-08-11T17:36:00Z"/>
          <w:rFonts w:ascii="Arial" w:hAnsi="Arial" w:cs="Arial"/>
          <w:b/>
          <w:bCs/>
          <w:color w:val="000000"/>
          <w:sz w:val="18"/>
          <w:szCs w:val="18"/>
        </w:rPr>
      </w:pPr>
      <w:r w:rsidRPr="000B2FEE">
        <w:rPr>
          <w:rFonts w:ascii="Arial" w:hAnsi="Arial" w:cs="Arial"/>
          <w:b/>
          <w:bCs/>
          <w:color w:val="000000"/>
          <w:sz w:val="18"/>
          <w:szCs w:val="18"/>
        </w:rPr>
        <w:t xml:space="preserve">Tabla </w:t>
      </w:r>
      <w:r w:rsidRPr="000B2FEE">
        <w:rPr>
          <w:rFonts w:ascii="Arial" w:hAnsi="Arial" w:cs="Arial"/>
          <w:b/>
          <w:bCs/>
          <w:color w:val="000000"/>
          <w:sz w:val="18"/>
          <w:szCs w:val="18"/>
        </w:rPr>
        <w:fldChar w:fldCharType="begin"/>
      </w:r>
      <w:r w:rsidRPr="000B2FEE">
        <w:rPr>
          <w:rFonts w:ascii="Arial" w:hAnsi="Arial" w:cs="Arial"/>
          <w:b/>
          <w:bCs/>
          <w:color w:val="000000"/>
          <w:sz w:val="18"/>
          <w:szCs w:val="18"/>
        </w:rPr>
        <w:instrText xml:space="preserve"> SEQ Tabla \* ARABIC </w:instrText>
      </w:r>
      <w:r w:rsidRPr="000B2FEE">
        <w:rPr>
          <w:rFonts w:ascii="Arial" w:hAnsi="Arial" w:cs="Arial"/>
          <w:b/>
          <w:bCs/>
          <w:color w:val="000000"/>
          <w:sz w:val="18"/>
          <w:szCs w:val="18"/>
        </w:rPr>
        <w:fldChar w:fldCharType="separate"/>
      </w:r>
      <w:r w:rsidR="00240D78">
        <w:rPr>
          <w:rFonts w:ascii="Arial" w:hAnsi="Arial" w:cs="Arial"/>
          <w:b/>
          <w:bCs/>
          <w:noProof/>
          <w:color w:val="000000"/>
          <w:sz w:val="18"/>
          <w:szCs w:val="18"/>
        </w:rPr>
        <w:t>4</w:t>
      </w:r>
      <w:r w:rsidRPr="000B2FEE">
        <w:rPr>
          <w:rFonts w:ascii="Arial" w:hAnsi="Arial" w:cs="Arial"/>
          <w:b/>
          <w:bCs/>
          <w:color w:val="000000"/>
          <w:sz w:val="18"/>
          <w:szCs w:val="18"/>
        </w:rPr>
        <w:fldChar w:fldCharType="end"/>
      </w:r>
      <w:r w:rsidR="00214121">
        <w:rPr>
          <w:rFonts w:ascii="Arial" w:hAnsi="Arial" w:cs="Arial"/>
          <w:b/>
          <w:bCs/>
          <w:color w:val="000000"/>
          <w:sz w:val="18"/>
          <w:szCs w:val="18"/>
        </w:rPr>
        <w:t>.</w:t>
      </w:r>
      <w:r w:rsidRPr="000B2FEE">
        <w:rPr>
          <w:rFonts w:ascii="Arial" w:hAnsi="Arial" w:cs="Arial"/>
          <w:b/>
          <w:bCs/>
          <w:color w:val="000000"/>
          <w:sz w:val="18"/>
          <w:szCs w:val="18"/>
        </w:rPr>
        <w:t>Preguntas</w:t>
      </w:r>
      <w:r w:rsidR="00214121">
        <w:rPr>
          <w:rFonts w:ascii="Arial" w:hAnsi="Arial" w:cs="Arial"/>
          <w:b/>
          <w:bCs/>
          <w:color w:val="000000"/>
          <w:sz w:val="18"/>
          <w:szCs w:val="18"/>
        </w:rPr>
        <w:t xml:space="preserve"> correspondiente a la</w:t>
      </w:r>
      <w:r w:rsidRPr="000B2FEE">
        <w:rPr>
          <w:rFonts w:ascii="Arial" w:hAnsi="Arial" w:cs="Arial"/>
          <w:b/>
          <w:bCs/>
          <w:color w:val="000000"/>
          <w:sz w:val="18"/>
          <w:szCs w:val="18"/>
        </w:rPr>
        <w:t xml:space="preserve"> dimensión 2</w:t>
      </w:r>
    </w:p>
    <w:tbl>
      <w:tblPr>
        <w:tblStyle w:val="TableGrid"/>
        <w:tblW w:w="8829" w:type="dxa"/>
        <w:tblInd w:w="5" w:type="dxa"/>
        <w:tblCellMar>
          <w:top w:w="8" w:type="dxa"/>
          <w:left w:w="108" w:type="dxa"/>
          <w:right w:w="68" w:type="dxa"/>
        </w:tblCellMar>
        <w:tblLook w:val="04A0" w:firstRow="1" w:lastRow="0" w:firstColumn="1" w:lastColumn="0" w:noHBand="0" w:noVBand="1"/>
      </w:tblPr>
      <w:tblGrid>
        <w:gridCol w:w="4414"/>
        <w:gridCol w:w="4415"/>
        <w:tblGridChange w:id="998">
          <w:tblGrid>
            <w:gridCol w:w="5"/>
            <w:gridCol w:w="4409"/>
            <w:gridCol w:w="5"/>
            <w:gridCol w:w="4410"/>
            <w:gridCol w:w="5"/>
          </w:tblGrid>
        </w:tblGridChange>
      </w:tblGrid>
      <w:tr w:rsidR="0059526D" w14:paraId="7BDC46AF" w14:textId="77777777" w:rsidTr="003A08F9">
        <w:trPr>
          <w:trHeight w:val="288"/>
          <w:ins w:id="999" w:author="Yessica Zamudio Sangabriel" w:date="2019-08-11T18:04:00Z"/>
        </w:trPr>
        <w:tc>
          <w:tcPr>
            <w:tcW w:w="4414" w:type="dxa"/>
            <w:tcBorders>
              <w:top w:val="single" w:sz="4" w:space="0" w:color="000000"/>
              <w:left w:val="single" w:sz="4" w:space="0" w:color="000000"/>
              <w:bottom w:val="single" w:sz="4" w:space="0" w:color="000000"/>
              <w:right w:val="single" w:sz="4" w:space="0" w:color="000000"/>
            </w:tcBorders>
          </w:tcPr>
          <w:p w14:paraId="14BDA259" w14:textId="77777777" w:rsidR="0059526D" w:rsidRPr="0059526D" w:rsidRDefault="0059526D" w:rsidP="003A08F9">
            <w:pPr>
              <w:spacing w:line="259" w:lineRule="auto"/>
              <w:rPr>
                <w:ins w:id="1000" w:author="Yessica Zamudio Sangabriel" w:date="2019-08-11T18:04:00Z"/>
                <w:rFonts w:ascii="Arial" w:hAnsi="Arial" w:cs="Arial"/>
                <w:sz w:val="20"/>
                <w:szCs w:val="20"/>
                <w:rPrChange w:id="1001" w:author="Yessica Zamudio Sangabriel" w:date="2019-08-11T18:04:00Z">
                  <w:rPr>
                    <w:ins w:id="1002" w:author="Yessica Zamudio Sangabriel" w:date="2019-08-11T18:04:00Z"/>
                  </w:rPr>
                </w:rPrChange>
              </w:rPr>
            </w:pPr>
            <w:ins w:id="1003" w:author="Yessica Zamudio Sangabriel" w:date="2019-08-11T18:04:00Z">
              <w:r w:rsidRPr="0059526D">
                <w:rPr>
                  <w:rFonts w:ascii="Arial" w:hAnsi="Arial" w:cs="Arial"/>
                  <w:b/>
                  <w:sz w:val="20"/>
                  <w:szCs w:val="20"/>
                  <w:rPrChange w:id="1004" w:author="Yessica Zamudio Sangabriel" w:date="2019-08-11T18:04:00Z">
                    <w:rPr>
                      <w:b/>
                    </w:rPr>
                  </w:rPrChange>
                </w:rPr>
                <w:t xml:space="preserve">Dimensión 2 Experiencia </w:t>
              </w:r>
            </w:ins>
          </w:p>
        </w:tc>
        <w:tc>
          <w:tcPr>
            <w:tcW w:w="4415" w:type="dxa"/>
            <w:tcBorders>
              <w:top w:val="single" w:sz="4" w:space="0" w:color="000000"/>
              <w:left w:val="single" w:sz="4" w:space="0" w:color="000000"/>
              <w:bottom w:val="single" w:sz="4" w:space="0" w:color="000000"/>
              <w:right w:val="single" w:sz="4" w:space="0" w:color="000000"/>
            </w:tcBorders>
          </w:tcPr>
          <w:p w14:paraId="4A09FA83" w14:textId="77777777" w:rsidR="0059526D" w:rsidRPr="0059526D" w:rsidRDefault="0059526D" w:rsidP="003A08F9">
            <w:pPr>
              <w:spacing w:line="259" w:lineRule="auto"/>
              <w:rPr>
                <w:ins w:id="1005" w:author="Yessica Zamudio Sangabriel" w:date="2019-08-11T18:04:00Z"/>
                <w:rFonts w:ascii="Arial" w:hAnsi="Arial" w:cs="Arial"/>
                <w:sz w:val="20"/>
                <w:szCs w:val="20"/>
                <w:rPrChange w:id="1006" w:author="Yessica Zamudio Sangabriel" w:date="2019-08-11T18:04:00Z">
                  <w:rPr>
                    <w:ins w:id="1007" w:author="Yessica Zamudio Sangabriel" w:date="2019-08-11T18:04:00Z"/>
                  </w:rPr>
                </w:rPrChange>
              </w:rPr>
            </w:pPr>
            <w:ins w:id="1008" w:author="Yessica Zamudio Sangabriel" w:date="2019-08-11T18:04:00Z">
              <w:r w:rsidRPr="0059526D">
                <w:rPr>
                  <w:rFonts w:ascii="Arial" w:hAnsi="Arial" w:cs="Arial"/>
                  <w:b/>
                  <w:sz w:val="20"/>
                  <w:szCs w:val="20"/>
                  <w:rPrChange w:id="1009" w:author="Yessica Zamudio Sangabriel" w:date="2019-08-11T18:04:00Z">
                    <w:rPr>
                      <w:b/>
                    </w:rPr>
                  </w:rPrChange>
                </w:rPr>
                <w:t xml:space="preserve">Preguntas </w:t>
              </w:r>
            </w:ins>
          </w:p>
        </w:tc>
      </w:tr>
      <w:tr w:rsidR="0059526D" w:rsidRPr="00592BCF" w14:paraId="7064AE6C" w14:textId="77777777" w:rsidTr="003A08F9">
        <w:trPr>
          <w:trHeight w:val="2051"/>
          <w:ins w:id="1010" w:author="Yessica Zamudio Sangabriel" w:date="2019-08-11T18:04:00Z"/>
        </w:trPr>
        <w:tc>
          <w:tcPr>
            <w:tcW w:w="4414" w:type="dxa"/>
            <w:tcBorders>
              <w:top w:val="single" w:sz="4" w:space="0" w:color="000000"/>
              <w:left w:val="single" w:sz="4" w:space="0" w:color="000000"/>
              <w:bottom w:val="single" w:sz="4" w:space="0" w:color="000000"/>
              <w:right w:val="single" w:sz="4" w:space="0" w:color="000000"/>
            </w:tcBorders>
          </w:tcPr>
          <w:p w14:paraId="4C909246" w14:textId="77777777" w:rsidR="0059526D" w:rsidRPr="0059526D" w:rsidRDefault="0059526D" w:rsidP="003A08F9">
            <w:pPr>
              <w:spacing w:line="259" w:lineRule="auto"/>
              <w:rPr>
                <w:ins w:id="1011" w:author="Yessica Zamudio Sangabriel" w:date="2019-08-11T18:04:00Z"/>
                <w:rFonts w:ascii="Arial" w:hAnsi="Arial" w:cs="Arial"/>
                <w:sz w:val="20"/>
                <w:szCs w:val="20"/>
                <w:rPrChange w:id="1012" w:author="Yessica Zamudio Sangabriel" w:date="2019-08-11T18:04:00Z">
                  <w:rPr>
                    <w:ins w:id="1013" w:author="Yessica Zamudio Sangabriel" w:date="2019-08-11T18:04:00Z"/>
                    <w:sz w:val="20"/>
                    <w:szCs w:val="20"/>
                  </w:rPr>
                </w:rPrChange>
              </w:rPr>
            </w:pPr>
            <w:ins w:id="1014" w:author="Yessica Zamudio Sangabriel" w:date="2019-08-11T18:04:00Z">
              <w:r w:rsidRPr="0059526D">
                <w:rPr>
                  <w:rFonts w:ascii="Arial" w:hAnsi="Arial" w:cs="Arial"/>
                  <w:sz w:val="20"/>
                  <w:szCs w:val="20"/>
                  <w:rPrChange w:id="1015" w:author="Yessica Zamudio Sangabriel" w:date="2019-08-11T18:04:00Z">
                    <w:rPr>
                      <w:sz w:val="20"/>
                      <w:szCs w:val="20"/>
                    </w:rPr>
                  </w:rPrChange>
                </w:rPr>
                <w:t xml:space="preserve">Satisfacción </w:t>
              </w:r>
            </w:ins>
          </w:p>
        </w:tc>
        <w:tc>
          <w:tcPr>
            <w:tcW w:w="4415" w:type="dxa"/>
            <w:tcBorders>
              <w:top w:val="single" w:sz="4" w:space="0" w:color="000000"/>
              <w:left w:val="single" w:sz="4" w:space="0" w:color="000000"/>
              <w:bottom w:val="single" w:sz="4" w:space="0" w:color="000000"/>
              <w:right w:val="single" w:sz="4" w:space="0" w:color="000000"/>
            </w:tcBorders>
          </w:tcPr>
          <w:p w14:paraId="61485414" w14:textId="77777777" w:rsidR="0059526D" w:rsidRPr="0059526D" w:rsidRDefault="0059526D" w:rsidP="003A08F9">
            <w:pPr>
              <w:ind w:right="10"/>
              <w:rPr>
                <w:ins w:id="1016" w:author="Yessica Zamudio Sangabriel" w:date="2019-08-11T18:04:00Z"/>
                <w:rFonts w:ascii="Arial" w:hAnsi="Arial" w:cs="Arial"/>
                <w:sz w:val="20"/>
                <w:szCs w:val="20"/>
                <w:rPrChange w:id="1017" w:author="Yessica Zamudio Sangabriel" w:date="2019-08-11T18:04:00Z">
                  <w:rPr>
                    <w:ins w:id="1018" w:author="Yessica Zamudio Sangabriel" w:date="2019-08-11T18:04:00Z"/>
                    <w:sz w:val="20"/>
                    <w:szCs w:val="20"/>
                  </w:rPr>
                </w:rPrChange>
              </w:rPr>
            </w:pPr>
            <w:ins w:id="1019" w:author="Yessica Zamudio Sangabriel" w:date="2019-08-11T18:04:00Z">
              <w:r w:rsidRPr="0059526D">
                <w:rPr>
                  <w:rFonts w:ascii="Arial" w:hAnsi="Arial" w:cs="Arial"/>
                  <w:sz w:val="20"/>
                  <w:szCs w:val="20"/>
                  <w:rPrChange w:id="1020" w:author="Yessica Zamudio Sangabriel" w:date="2019-08-11T18:04:00Z">
                    <w:rPr>
                      <w:b/>
                      <w:sz w:val="20"/>
                      <w:szCs w:val="20"/>
                    </w:rPr>
                  </w:rPrChange>
                </w:rPr>
                <w:t>¿Prefieres los videojuegos a otras actividades porque te divierten más?</w:t>
              </w:r>
              <w:r w:rsidRPr="0059526D">
                <w:rPr>
                  <w:rFonts w:ascii="Arial" w:hAnsi="Arial" w:cs="Arial"/>
                  <w:sz w:val="20"/>
                  <w:szCs w:val="20"/>
                  <w:rPrChange w:id="1021" w:author="Yessica Zamudio Sangabriel" w:date="2019-08-11T18:04:00Z">
                    <w:rPr>
                      <w:sz w:val="20"/>
                      <w:szCs w:val="20"/>
                    </w:rPr>
                  </w:rPrChange>
                </w:rPr>
                <w:t xml:space="preserve"> </w:t>
              </w:r>
            </w:ins>
          </w:p>
          <w:p w14:paraId="2ECE7C80" w14:textId="77777777" w:rsidR="0059526D" w:rsidRPr="0059526D" w:rsidRDefault="0059526D" w:rsidP="003A08F9">
            <w:pPr>
              <w:rPr>
                <w:ins w:id="1022" w:author="Yessica Zamudio Sangabriel" w:date="2019-08-11T18:04:00Z"/>
                <w:rFonts w:ascii="Arial" w:hAnsi="Arial" w:cs="Arial"/>
                <w:sz w:val="20"/>
                <w:szCs w:val="20"/>
                <w:rPrChange w:id="1023" w:author="Yessica Zamudio Sangabriel" w:date="2019-08-11T18:04:00Z">
                  <w:rPr>
                    <w:ins w:id="1024" w:author="Yessica Zamudio Sangabriel" w:date="2019-08-11T18:04:00Z"/>
                    <w:sz w:val="20"/>
                    <w:szCs w:val="20"/>
                  </w:rPr>
                </w:rPrChange>
              </w:rPr>
            </w:pPr>
            <w:ins w:id="1025" w:author="Yessica Zamudio Sangabriel" w:date="2019-08-11T18:04:00Z">
              <w:r w:rsidRPr="0059526D">
                <w:rPr>
                  <w:rFonts w:ascii="Arial" w:hAnsi="Arial" w:cs="Arial"/>
                  <w:sz w:val="20"/>
                  <w:szCs w:val="20"/>
                  <w:rPrChange w:id="1026" w:author="Yessica Zamudio Sangabriel" w:date="2019-08-11T18:04:00Z">
                    <w:rPr>
                      <w:b/>
                      <w:sz w:val="20"/>
                      <w:szCs w:val="20"/>
                    </w:rPr>
                  </w:rPrChange>
                </w:rPr>
                <w:t xml:space="preserve">¿Te gusta jugar para hacer nuevos amigos? </w:t>
              </w:r>
            </w:ins>
          </w:p>
          <w:p w14:paraId="428B104B" w14:textId="77777777" w:rsidR="0059526D" w:rsidRPr="0059526D" w:rsidRDefault="0059526D" w:rsidP="003A08F9">
            <w:pPr>
              <w:rPr>
                <w:ins w:id="1027" w:author="Yessica Zamudio Sangabriel" w:date="2019-08-11T18:04:00Z"/>
                <w:rFonts w:ascii="Arial" w:hAnsi="Arial" w:cs="Arial"/>
                <w:sz w:val="20"/>
                <w:szCs w:val="20"/>
                <w:rPrChange w:id="1028" w:author="Yessica Zamudio Sangabriel" w:date="2019-08-11T18:04:00Z">
                  <w:rPr>
                    <w:ins w:id="1029" w:author="Yessica Zamudio Sangabriel" w:date="2019-08-11T18:04:00Z"/>
                    <w:sz w:val="20"/>
                    <w:szCs w:val="20"/>
                  </w:rPr>
                </w:rPrChange>
              </w:rPr>
            </w:pPr>
            <w:ins w:id="1030" w:author="Yessica Zamudio Sangabriel" w:date="2019-08-11T18:04:00Z">
              <w:r w:rsidRPr="0059526D">
                <w:rPr>
                  <w:rFonts w:ascii="Arial" w:hAnsi="Arial" w:cs="Arial"/>
                  <w:sz w:val="20"/>
                  <w:szCs w:val="20"/>
                  <w:rPrChange w:id="1031" w:author="Yessica Zamudio Sangabriel" w:date="2019-08-11T18:04:00Z">
                    <w:rPr>
                      <w:b/>
                      <w:sz w:val="20"/>
                      <w:szCs w:val="20"/>
                    </w:rPr>
                  </w:rPrChange>
                </w:rPr>
                <w:t>¿Usted jugaría nuevamente videojuego?</w:t>
              </w:r>
              <w:r w:rsidRPr="0059526D">
                <w:rPr>
                  <w:rFonts w:ascii="Arial" w:hAnsi="Arial" w:cs="Arial"/>
                  <w:sz w:val="20"/>
                  <w:szCs w:val="20"/>
                  <w:rPrChange w:id="1032" w:author="Yessica Zamudio Sangabriel" w:date="2019-08-11T18:04:00Z">
                    <w:rPr>
                      <w:sz w:val="20"/>
                      <w:szCs w:val="20"/>
                    </w:rPr>
                  </w:rPrChange>
                </w:rPr>
                <w:t xml:space="preserve"> </w:t>
              </w:r>
            </w:ins>
          </w:p>
          <w:p w14:paraId="6BFCE642" w14:textId="77777777" w:rsidR="0059526D" w:rsidRPr="0059526D" w:rsidRDefault="0059526D" w:rsidP="003A08F9">
            <w:pPr>
              <w:spacing w:line="259" w:lineRule="auto"/>
              <w:rPr>
                <w:ins w:id="1033" w:author="Yessica Zamudio Sangabriel" w:date="2019-08-11T18:04:00Z"/>
                <w:rFonts w:ascii="Arial" w:hAnsi="Arial" w:cs="Arial"/>
                <w:sz w:val="20"/>
                <w:szCs w:val="20"/>
                <w:rPrChange w:id="1034" w:author="Yessica Zamudio Sangabriel" w:date="2019-08-11T18:04:00Z">
                  <w:rPr>
                    <w:ins w:id="1035" w:author="Yessica Zamudio Sangabriel" w:date="2019-08-11T18:04:00Z"/>
                    <w:sz w:val="20"/>
                    <w:szCs w:val="20"/>
                  </w:rPr>
                </w:rPrChange>
              </w:rPr>
            </w:pPr>
            <w:ins w:id="1036" w:author="Yessica Zamudio Sangabriel" w:date="2019-08-11T18:04:00Z">
              <w:r w:rsidRPr="0059526D">
                <w:rPr>
                  <w:rFonts w:ascii="Arial" w:hAnsi="Arial" w:cs="Arial"/>
                  <w:sz w:val="20"/>
                  <w:szCs w:val="20"/>
                  <w:rPrChange w:id="1037" w:author="Yessica Zamudio Sangabriel" w:date="2019-08-11T18:04:00Z">
                    <w:rPr>
                      <w:b/>
                      <w:sz w:val="20"/>
                      <w:szCs w:val="20"/>
                    </w:rPr>
                  </w:rPrChange>
                </w:rPr>
                <w:t>¿Recomendaría el videojuego?</w:t>
              </w:r>
              <w:r w:rsidRPr="0059526D">
                <w:rPr>
                  <w:rFonts w:ascii="Arial" w:hAnsi="Arial" w:cs="Arial"/>
                  <w:sz w:val="20"/>
                  <w:szCs w:val="20"/>
                  <w:rPrChange w:id="1038" w:author="Yessica Zamudio Sangabriel" w:date="2019-08-11T18:04:00Z">
                    <w:rPr>
                      <w:sz w:val="20"/>
                      <w:szCs w:val="20"/>
                    </w:rPr>
                  </w:rPrChange>
                </w:rPr>
                <w:t xml:space="preserve"> </w:t>
              </w:r>
            </w:ins>
          </w:p>
          <w:p w14:paraId="601A6A16" w14:textId="77777777" w:rsidR="0059526D" w:rsidRPr="0059526D" w:rsidRDefault="0059526D" w:rsidP="003A08F9">
            <w:pPr>
              <w:spacing w:line="259" w:lineRule="auto"/>
              <w:rPr>
                <w:ins w:id="1039" w:author="Yessica Zamudio Sangabriel" w:date="2019-08-11T18:04:00Z"/>
                <w:rFonts w:ascii="Arial" w:hAnsi="Arial" w:cs="Arial"/>
                <w:sz w:val="20"/>
                <w:szCs w:val="20"/>
                <w:rPrChange w:id="1040" w:author="Yessica Zamudio Sangabriel" w:date="2019-08-11T18:04:00Z">
                  <w:rPr>
                    <w:ins w:id="1041" w:author="Yessica Zamudio Sangabriel" w:date="2019-08-11T18:04:00Z"/>
                    <w:sz w:val="20"/>
                    <w:szCs w:val="20"/>
                  </w:rPr>
                </w:rPrChange>
              </w:rPr>
            </w:pPr>
            <w:ins w:id="1042" w:author="Yessica Zamudio Sangabriel" w:date="2019-08-11T18:04:00Z">
              <w:r w:rsidRPr="0059526D">
                <w:rPr>
                  <w:rFonts w:ascii="Arial" w:hAnsi="Arial" w:cs="Arial"/>
                  <w:sz w:val="20"/>
                  <w:szCs w:val="20"/>
                  <w:rPrChange w:id="1043" w:author="Yessica Zamudio Sangabriel" w:date="2019-08-11T18:04:00Z">
                    <w:rPr>
                      <w:b/>
                      <w:sz w:val="20"/>
                      <w:szCs w:val="20"/>
                    </w:rPr>
                  </w:rPrChange>
                </w:rPr>
                <w:t>¿El videojuego te parece divertido?</w:t>
              </w:r>
              <w:r w:rsidRPr="0059526D">
                <w:rPr>
                  <w:rFonts w:ascii="Arial" w:hAnsi="Arial" w:cs="Arial"/>
                  <w:sz w:val="20"/>
                  <w:szCs w:val="20"/>
                  <w:rPrChange w:id="1044" w:author="Yessica Zamudio Sangabriel" w:date="2019-08-11T18:04:00Z">
                    <w:rPr>
                      <w:sz w:val="20"/>
                      <w:szCs w:val="20"/>
                    </w:rPr>
                  </w:rPrChange>
                </w:rPr>
                <w:t xml:space="preserve"> </w:t>
              </w:r>
              <w:r w:rsidRPr="0059526D">
                <w:rPr>
                  <w:rFonts w:ascii="Arial" w:hAnsi="Arial" w:cs="Arial"/>
                  <w:sz w:val="20"/>
                  <w:szCs w:val="20"/>
                  <w:rPrChange w:id="1045" w:author="Yessica Zamudio Sangabriel" w:date="2019-08-11T18:04:00Z">
                    <w:rPr>
                      <w:b/>
                      <w:sz w:val="20"/>
                      <w:szCs w:val="20"/>
                    </w:rPr>
                  </w:rPrChange>
                </w:rPr>
                <w:t>¿Considerarías que jugar este videojuego es una pérdida de tiempo?</w:t>
              </w:r>
              <w:r w:rsidRPr="0059526D">
                <w:rPr>
                  <w:rFonts w:ascii="Arial" w:hAnsi="Arial" w:cs="Arial"/>
                  <w:sz w:val="20"/>
                  <w:szCs w:val="20"/>
                  <w:rPrChange w:id="1046" w:author="Yessica Zamudio Sangabriel" w:date="2019-08-11T18:04:00Z">
                    <w:rPr>
                      <w:sz w:val="20"/>
                      <w:szCs w:val="20"/>
                    </w:rPr>
                  </w:rPrChange>
                </w:rPr>
                <w:t xml:space="preserve"> </w:t>
              </w:r>
            </w:ins>
          </w:p>
        </w:tc>
      </w:tr>
      <w:tr w:rsidR="0059526D" w:rsidRPr="00592BCF" w14:paraId="07ACA3EE" w14:textId="77777777" w:rsidTr="0059526D">
        <w:tblPrEx>
          <w:tblW w:w="8829" w:type="dxa"/>
          <w:tblInd w:w="5" w:type="dxa"/>
          <w:tblCellMar>
            <w:top w:w="8" w:type="dxa"/>
            <w:left w:w="108" w:type="dxa"/>
            <w:right w:w="68" w:type="dxa"/>
          </w:tblCellMar>
          <w:tblPrExChange w:id="1047" w:author="Yessica Zamudio Sangabriel" w:date="2019-08-11T18:05:00Z">
            <w:tblPrEx>
              <w:tblW w:w="8829" w:type="dxa"/>
              <w:tblInd w:w="5" w:type="dxa"/>
              <w:tblCellMar>
                <w:top w:w="8" w:type="dxa"/>
                <w:left w:w="108" w:type="dxa"/>
                <w:right w:w="68" w:type="dxa"/>
              </w:tblCellMar>
            </w:tblPrEx>
          </w:tblPrExChange>
        </w:tblPrEx>
        <w:trPr>
          <w:trHeight w:val="2400"/>
          <w:ins w:id="1048" w:author="Yessica Zamudio Sangabriel" w:date="2019-08-11T18:04:00Z"/>
          <w:trPrChange w:id="1049" w:author="Yessica Zamudio Sangabriel" w:date="2019-08-11T18:05:00Z">
            <w:trPr>
              <w:gridAfter w:val="0"/>
              <w:trHeight w:val="2834"/>
            </w:trPr>
          </w:trPrChange>
        </w:trPr>
        <w:tc>
          <w:tcPr>
            <w:tcW w:w="4414" w:type="dxa"/>
            <w:tcBorders>
              <w:top w:val="single" w:sz="4" w:space="0" w:color="000000"/>
              <w:left w:val="single" w:sz="4" w:space="0" w:color="000000"/>
              <w:bottom w:val="single" w:sz="4" w:space="0" w:color="000000"/>
              <w:right w:val="single" w:sz="4" w:space="0" w:color="000000"/>
            </w:tcBorders>
            <w:tcPrChange w:id="1050" w:author="Yessica Zamudio Sangabriel" w:date="2019-08-11T18:05:00Z">
              <w:tcPr>
                <w:tcW w:w="4414" w:type="dxa"/>
                <w:gridSpan w:val="2"/>
                <w:tcBorders>
                  <w:top w:val="single" w:sz="4" w:space="0" w:color="000000"/>
                  <w:left w:val="single" w:sz="4" w:space="0" w:color="000000"/>
                  <w:bottom w:val="single" w:sz="4" w:space="0" w:color="000000"/>
                  <w:right w:val="single" w:sz="4" w:space="0" w:color="000000"/>
                </w:tcBorders>
              </w:tcPr>
            </w:tcPrChange>
          </w:tcPr>
          <w:p w14:paraId="61845CAB" w14:textId="77777777" w:rsidR="0059526D" w:rsidRPr="0059526D" w:rsidRDefault="0059526D" w:rsidP="003A08F9">
            <w:pPr>
              <w:spacing w:line="259" w:lineRule="auto"/>
              <w:rPr>
                <w:ins w:id="1051" w:author="Yessica Zamudio Sangabriel" w:date="2019-08-11T18:04:00Z"/>
                <w:rFonts w:ascii="Arial" w:hAnsi="Arial" w:cs="Arial"/>
                <w:sz w:val="20"/>
                <w:szCs w:val="20"/>
                <w:rPrChange w:id="1052" w:author="Yessica Zamudio Sangabriel" w:date="2019-08-11T18:04:00Z">
                  <w:rPr>
                    <w:ins w:id="1053" w:author="Yessica Zamudio Sangabriel" w:date="2019-08-11T18:04:00Z"/>
                    <w:sz w:val="20"/>
                    <w:szCs w:val="20"/>
                  </w:rPr>
                </w:rPrChange>
              </w:rPr>
            </w:pPr>
            <w:ins w:id="1054" w:author="Yessica Zamudio Sangabriel" w:date="2019-08-11T18:04:00Z">
              <w:r w:rsidRPr="0059526D">
                <w:rPr>
                  <w:rFonts w:ascii="Arial" w:hAnsi="Arial" w:cs="Arial"/>
                  <w:sz w:val="20"/>
                  <w:szCs w:val="20"/>
                  <w:rPrChange w:id="1055" w:author="Yessica Zamudio Sangabriel" w:date="2019-08-11T18:04:00Z">
                    <w:rPr>
                      <w:sz w:val="20"/>
                      <w:szCs w:val="20"/>
                    </w:rPr>
                  </w:rPrChange>
                </w:rPr>
                <w:lastRenderedPageBreak/>
                <w:t xml:space="preserve">Aprendizaje </w:t>
              </w:r>
            </w:ins>
          </w:p>
        </w:tc>
        <w:tc>
          <w:tcPr>
            <w:tcW w:w="4415" w:type="dxa"/>
            <w:tcBorders>
              <w:top w:val="single" w:sz="4" w:space="0" w:color="000000"/>
              <w:left w:val="single" w:sz="4" w:space="0" w:color="000000"/>
              <w:bottom w:val="single" w:sz="4" w:space="0" w:color="000000"/>
              <w:right w:val="single" w:sz="4" w:space="0" w:color="000000"/>
            </w:tcBorders>
            <w:tcPrChange w:id="1056" w:author="Yessica Zamudio Sangabriel" w:date="2019-08-11T18:05:00Z">
              <w:tcPr>
                <w:tcW w:w="4415" w:type="dxa"/>
                <w:gridSpan w:val="2"/>
                <w:tcBorders>
                  <w:top w:val="single" w:sz="4" w:space="0" w:color="000000"/>
                  <w:left w:val="single" w:sz="4" w:space="0" w:color="000000"/>
                  <w:bottom w:val="single" w:sz="4" w:space="0" w:color="000000"/>
                  <w:right w:val="single" w:sz="4" w:space="0" w:color="000000"/>
                </w:tcBorders>
              </w:tcPr>
            </w:tcPrChange>
          </w:tcPr>
          <w:p w14:paraId="2DE3FAA4" w14:textId="77777777" w:rsidR="0059526D" w:rsidRPr="0059526D" w:rsidRDefault="0059526D" w:rsidP="003A08F9">
            <w:pPr>
              <w:rPr>
                <w:ins w:id="1057" w:author="Yessica Zamudio Sangabriel" w:date="2019-08-11T18:04:00Z"/>
                <w:rFonts w:ascii="Arial" w:hAnsi="Arial" w:cs="Arial"/>
                <w:sz w:val="20"/>
                <w:szCs w:val="20"/>
                <w:rPrChange w:id="1058" w:author="Yessica Zamudio Sangabriel" w:date="2019-08-11T18:05:00Z">
                  <w:rPr>
                    <w:ins w:id="1059" w:author="Yessica Zamudio Sangabriel" w:date="2019-08-11T18:04:00Z"/>
                    <w:sz w:val="20"/>
                    <w:szCs w:val="20"/>
                  </w:rPr>
                </w:rPrChange>
              </w:rPr>
            </w:pPr>
            <w:ins w:id="1060" w:author="Yessica Zamudio Sangabriel" w:date="2019-08-11T18:04:00Z">
              <w:r w:rsidRPr="0059526D">
                <w:rPr>
                  <w:rFonts w:ascii="Arial" w:hAnsi="Arial" w:cs="Arial"/>
                  <w:sz w:val="20"/>
                  <w:szCs w:val="20"/>
                  <w:rPrChange w:id="1061" w:author="Yessica Zamudio Sangabriel" w:date="2019-08-11T18:05:00Z">
                    <w:rPr>
                      <w:b/>
                      <w:sz w:val="20"/>
                      <w:szCs w:val="20"/>
                    </w:rPr>
                  </w:rPrChange>
                </w:rPr>
                <w:t xml:space="preserve">¿En general estás satisfecho con la facilidad de realizar las actividades para lograr el objetivo del videojuego? </w:t>
              </w:r>
            </w:ins>
          </w:p>
          <w:p w14:paraId="1E133C59" w14:textId="77777777" w:rsidR="0059526D" w:rsidRPr="0059526D" w:rsidRDefault="0059526D" w:rsidP="003A08F9">
            <w:pPr>
              <w:spacing w:after="1"/>
              <w:rPr>
                <w:ins w:id="1062" w:author="Yessica Zamudio Sangabriel" w:date="2019-08-11T18:04:00Z"/>
                <w:rFonts w:ascii="Arial" w:hAnsi="Arial" w:cs="Arial"/>
                <w:sz w:val="20"/>
                <w:szCs w:val="20"/>
                <w:rPrChange w:id="1063" w:author="Yessica Zamudio Sangabriel" w:date="2019-08-11T18:05:00Z">
                  <w:rPr>
                    <w:ins w:id="1064" w:author="Yessica Zamudio Sangabriel" w:date="2019-08-11T18:04:00Z"/>
                    <w:sz w:val="20"/>
                    <w:szCs w:val="20"/>
                  </w:rPr>
                </w:rPrChange>
              </w:rPr>
            </w:pPr>
            <w:ins w:id="1065" w:author="Yessica Zamudio Sangabriel" w:date="2019-08-11T18:04:00Z">
              <w:r w:rsidRPr="0059526D">
                <w:rPr>
                  <w:rFonts w:ascii="Arial" w:hAnsi="Arial" w:cs="Arial"/>
                  <w:sz w:val="20"/>
                  <w:szCs w:val="20"/>
                  <w:rPrChange w:id="1066" w:author="Yessica Zamudio Sangabriel" w:date="2019-08-11T18:05:00Z">
                    <w:rPr>
                      <w:b/>
                      <w:sz w:val="20"/>
                      <w:szCs w:val="20"/>
                    </w:rPr>
                  </w:rPrChange>
                </w:rPr>
                <w:t xml:space="preserve">¿Recuerda nombres y uso de comandos? </w:t>
              </w:r>
            </w:ins>
          </w:p>
          <w:p w14:paraId="62FEE2D8" w14:textId="77777777" w:rsidR="0059526D" w:rsidRPr="0059526D" w:rsidRDefault="0059526D" w:rsidP="003A08F9">
            <w:pPr>
              <w:rPr>
                <w:ins w:id="1067" w:author="Yessica Zamudio Sangabriel" w:date="2019-08-11T18:04:00Z"/>
                <w:rFonts w:ascii="Arial" w:hAnsi="Arial" w:cs="Arial"/>
                <w:sz w:val="20"/>
                <w:szCs w:val="20"/>
                <w:rPrChange w:id="1068" w:author="Yessica Zamudio Sangabriel" w:date="2019-08-11T18:05:00Z">
                  <w:rPr>
                    <w:ins w:id="1069" w:author="Yessica Zamudio Sangabriel" w:date="2019-08-11T18:04:00Z"/>
                    <w:sz w:val="20"/>
                    <w:szCs w:val="20"/>
                  </w:rPr>
                </w:rPrChange>
              </w:rPr>
            </w:pPr>
            <w:ins w:id="1070" w:author="Yessica Zamudio Sangabriel" w:date="2019-08-11T18:04:00Z">
              <w:r w:rsidRPr="0059526D">
                <w:rPr>
                  <w:rFonts w:ascii="Arial" w:hAnsi="Arial" w:cs="Arial"/>
                  <w:sz w:val="20"/>
                  <w:szCs w:val="20"/>
                  <w:rPrChange w:id="1071" w:author="Yessica Zamudio Sangabriel" w:date="2019-08-11T18:05:00Z">
                    <w:rPr>
                      <w:b/>
                      <w:sz w:val="20"/>
                      <w:szCs w:val="20"/>
                    </w:rPr>
                  </w:rPrChange>
                </w:rPr>
                <w:t xml:space="preserve">¿Pienso que la mayoría de la gente aprenderá a jugar el videojuego muy rápidamente? </w:t>
              </w:r>
            </w:ins>
          </w:p>
          <w:p w14:paraId="6751615E" w14:textId="77777777" w:rsidR="0059526D" w:rsidRPr="0059526D" w:rsidRDefault="0059526D" w:rsidP="003A08F9">
            <w:pPr>
              <w:ind w:right="171"/>
              <w:rPr>
                <w:ins w:id="1072" w:author="Yessica Zamudio Sangabriel" w:date="2019-08-11T18:04:00Z"/>
                <w:rFonts w:ascii="Arial" w:hAnsi="Arial" w:cs="Arial"/>
                <w:sz w:val="20"/>
                <w:szCs w:val="20"/>
                <w:rPrChange w:id="1073" w:author="Yessica Zamudio Sangabriel" w:date="2019-08-11T18:05:00Z">
                  <w:rPr>
                    <w:ins w:id="1074" w:author="Yessica Zamudio Sangabriel" w:date="2019-08-11T18:04:00Z"/>
                    <w:sz w:val="20"/>
                    <w:szCs w:val="20"/>
                  </w:rPr>
                </w:rPrChange>
              </w:rPr>
            </w:pPr>
            <w:ins w:id="1075" w:author="Yessica Zamudio Sangabriel" w:date="2019-08-11T18:04:00Z">
              <w:r w:rsidRPr="0059526D">
                <w:rPr>
                  <w:rFonts w:ascii="Arial" w:hAnsi="Arial" w:cs="Arial"/>
                  <w:sz w:val="20"/>
                  <w:szCs w:val="20"/>
                  <w:rPrChange w:id="1076" w:author="Yessica Zamudio Sangabriel" w:date="2019-08-11T18:05:00Z">
                    <w:rPr>
                      <w:b/>
                      <w:sz w:val="20"/>
                      <w:szCs w:val="20"/>
                    </w:rPr>
                  </w:rPrChange>
                </w:rPr>
                <w:t>¿El videojuego es intuitivo?</w:t>
              </w:r>
              <w:r w:rsidRPr="0059526D">
                <w:rPr>
                  <w:rFonts w:ascii="Arial" w:hAnsi="Arial" w:cs="Arial"/>
                  <w:sz w:val="20"/>
                  <w:szCs w:val="20"/>
                  <w:rPrChange w:id="1077" w:author="Yessica Zamudio Sangabriel" w:date="2019-08-11T18:05:00Z">
                    <w:rPr>
                      <w:sz w:val="20"/>
                      <w:szCs w:val="20"/>
                    </w:rPr>
                  </w:rPrChange>
                </w:rPr>
                <w:t xml:space="preserve"> </w:t>
              </w:r>
              <w:r w:rsidRPr="0059526D">
                <w:rPr>
                  <w:rFonts w:ascii="Arial" w:hAnsi="Arial" w:cs="Arial"/>
                  <w:sz w:val="20"/>
                  <w:szCs w:val="20"/>
                  <w:rPrChange w:id="1078" w:author="Yessica Zamudio Sangabriel" w:date="2019-08-11T18:05:00Z">
                    <w:rPr>
                      <w:b/>
                      <w:sz w:val="20"/>
                      <w:szCs w:val="20"/>
                    </w:rPr>
                  </w:rPrChange>
                </w:rPr>
                <w:t xml:space="preserve">¿A la hora de jugar encontraste problemas para realizar las tareas? ¿Encontraste rápido la manera más </w:t>
              </w:r>
            </w:ins>
          </w:p>
          <w:p w14:paraId="38113861" w14:textId="77777777" w:rsidR="0059526D" w:rsidRPr="0059526D" w:rsidRDefault="0059526D" w:rsidP="003A08F9">
            <w:pPr>
              <w:spacing w:line="259" w:lineRule="auto"/>
              <w:rPr>
                <w:ins w:id="1079" w:author="Yessica Zamudio Sangabriel" w:date="2019-08-11T18:04:00Z"/>
                <w:rFonts w:ascii="Arial" w:hAnsi="Arial" w:cs="Arial"/>
                <w:sz w:val="20"/>
                <w:szCs w:val="20"/>
                <w:rPrChange w:id="1080" w:author="Yessica Zamudio Sangabriel" w:date="2019-08-11T18:05:00Z">
                  <w:rPr>
                    <w:ins w:id="1081" w:author="Yessica Zamudio Sangabriel" w:date="2019-08-11T18:04:00Z"/>
                    <w:sz w:val="20"/>
                    <w:szCs w:val="20"/>
                  </w:rPr>
                </w:rPrChange>
              </w:rPr>
            </w:pPr>
            <w:ins w:id="1082" w:author="Yessica Zamudio Sangabriel" w:date="2019-08-11T18:04:00Z">
              <w:r w:rsidRPr="0059526D">
                <w:rPr>
                  <w:rFonts w:ascii="Arial" w:hAnsi="Arial" w:cs="Arial"/>
                  <w:sz w:val="20"/>
                  <w:szCs w:val="20"/>
                  <w:rPrChange w:id="1083" w:author="Yessica Zamudio Sangabriel" w:date="2019-08-11T18:05:00Z">
                    <w:rPr>
                      <w:b/>
                      <w:sz w:val="20"/>
                      <w:szCs w:val="20"/>
                    </w:rPr>
                  </w:rPrChange>
                </w:rPr>
                <w:t>fácil de moverte dentro del videojuego?</w:t>
              </w:r>
              <w:r w:rsidRPr="0059526D">
                <w:rPr>
                  <w:rFonts w:ascii="Arial" w:hAnsi="Arial" w:cs="Arial"/>
                  <w:sz w:val="20"/>
                  <w:szCs w:val="20"/>
                  <w:rPrChange w:id="1084" w:author="Yessica Zamudio Sangabriel" w:date="2019-08-11T18:05:00Z">
                    <w:rPr>
                      <w:sz w:val="20"/>
                      <w:szCs w:val="20"/>
                    </w:rPr>
                  </w:rPrChange>
                </w:rPr>
                <w:t xml:space="preserve"> </w:t>
              </w:r>
            </w:ins>
          </w:p>
        </w:tc>
      </w:tr>
      <w:tr w:rsidR="0059526D" w:rsidRPr="00592BCF" w14:paraId="2FFA2102" w14:textId="77777777" w:rsidTr="003A08F9">
        <w:trPr>
          <w:trHeight w:val="1525"/>
          <w:ins w:id="1085" w:author="Yessica Zamudio Sangabriel" w:date="2019-08-11T18:04:00Z"/>
        </w:trPr>
        <w:tc>
          <w:tcPr>
            <w:tcW w:w="4414" w:type="dxa"/>
            <w:tcBorders>
              <w:top w:val="single" w:sz="4" w:space="0" w:color="000000"/>
              <w:left w:val="single" w:sz="4" w:space="0" w:color="000000"/>
              <w:bottom w:val="single" w:sz="4" w:space="0" w:color="000000"/>
              <w:right w:val="single" w:sz="4" w:space="0" w:color="000000"/>
            </w:tcBorders>
          </w:tcPr>
          <w:p w14:paraId="051987E7" w14:textId="77777777" w:rsidR="0059526D" w:rsidRPr="0059526D" w:rsidRDefault="0059526D" w:rsidP="003A08F9">
            <w:pPr>
              <w:spacing w:line="259" w:lineRule="auto"/>
              <w:rPr>
                <w:ins w:id="1086" w:author="Yessica Zamudio Sangabriel" w:date="2019-08-11T18:04:00Z"/>
                <w:rFonts w:ascii="Arial" w:hAnsi="Arial" w:cs="Arial"/>
                <w:sz w:val="20"/>
                <w:szCs w:val="20"/>
                <w:rPrChange w:id="1087" w:author="Yessica Zamudio Sangabriel" w:date="2019-08-11T18:04:00Z">
                  <w:rPr>
                    <w:ins w:id="1088" w:author="Yessica Zamudio Sangabriel" w:date="2019-08-11T18:04:00Z"/>
                    <w:sz w:val="20"/>
                    <w:szCs w:val="20"/>
                  </w:rPr>
                </w:rPrChange>
              </w:rPr>
            </w:pPr>
            <w:ins w:id="1089" w:author="Yessica Zamudio Sangabriel" w:date="2019-08-11T18:04:00Z">
              <w:r w:rsidRPr="0059526D">
                <w:rPr>
                  <w:rFonts w:ascii="Arial" w:hAnsi="Arial" w:cs="Arial"/>
                  <w:sz w:val="20"/>
                  <w:szCs w:val="20"/>
                  <w:rPrChange w:id="1090" w:author="Yessica Zamudio Sangabriel" w:date="2019-08-11T18:04:00Z">
                    <w:rPr>
                      <w:sz w:val="20"/>
                      <w:szCs w:val="20"/>
                    </w:rPr>
                  </w:rPrChange>
                </w:rPr>
                <w:t>Eficiencia/eficacia</w:t>
              </w:r>
            </w:ins>
          </w:p>
        </w:tc>
        <w:tc>
          <w:tcPr>
            <w:tcW w:w="4415" w:type="dxa"/>
            <w:tcBorders>
              <w:top w:val="single" w:sz="4" w:space="0" w:color="000000"/>
              <w:left w:val="single" w:sz="4" w:space="0" w:color="000000"/>
              <w:bottom w:val="single" w:sz="4" w:space="0" w:color="000000"/>
              <w:right w:val="single" w:sz="4" w:space="0" w:color="000000"/>
            </w:tcBorders>
          </w:tcPr>
          <w:p w14:paraId="3F7F635D" w14:textId="77777777" w:rsidR="0059526D" w:rsidRPr="0059526D" w:rsidRDefault="0059526D" w:rsidP="003A08F9">
            <w:pPr>
              <w:ind w:right="284"/>
              <w:rPr>
                <w:ins w:id="1091" w:author="Yessica Zamudio Sangabriel" w:date="2019-08-11T18:04:00Z"/>
                <w:rFonts w:ascii="Arial" w:hAnsi="Arial" w:cs="Arial"/>
                <w:sz w:val="20"/>
                <w:szCs w:val="20"/>
                <w:rPrChange w:id="1092" w:author="Yessica Zamudio Sangabriel" w:date="2019-08-11T18:05:00Z">
                  <w:rPr>
                    <w:ins w:id="1093" w:author="Yessica Zamudio Sangabriel" w:date="2019-08-11T18:04:00Z"/>
                    <w:sz w:val="20"/>
                    <w:szCs w:val="20"/>
                  </w:rPr>
                </w:rPrChange>
              </w:rPr>
            </w:pPr>
            <w:ins w:id="1094" w:author="Yessica Zamudio Sangabriel" w:date="2019-08-11T18:04:00Z">
              <w:r w:rsidRPr="0059526D">
                <w:rPr>
                  <w:rFonts w:ascii="Arial" w:hAnsi="Arial" w:cs="Arial"/>
                  <w:sz w:val="20"/>
                  <w:szCs w:val="20"/>
                  <w:rPrChange w:id="1095" w:author="Yessica Zamudio Sangabriel" w:date="2019-08-11T18:05:00Z">
                    <w:rPr>
                      <w:b/>
                      <w:sz w:val="20"/>
                      <w:szCs w:val="20"/>
                    </w:rPr>
                  </w:rPrChange>
                </w:rPr>
                <w:t>¿El tiempo en que terminaste el videojuego te pareció suficiente? ¿El videojuego en algún momento se detuvo inesperadamente? ¿La ayuda proporcionada en el videojuego es suficiente?</w:t>
              </w:r>
              <w:r w:rsidRPr="0059526D">
                <w:rPr>
                  <w:rFonts w:ascii="Arial" w:hAnsi="Arial" w:cs="Arial"/>
                  <w:sz w:val="20"/>
                  <w:szCs w:val="20"/>
                  <w:rPrChange w:id="1096" w:author="Yessica Zamudio Sangabriel" w:date="2019-08-11T18:05:00Z">
                    <w:rPr>
                      <w:sz w:val="20"/>
                      <w:szCs w:val="20"/>
                    </w:rPr>
                  </w:rPrChange>
                </w:rPr>
                <w:t xml:space="preserve"> </w:t>
              </w:r>
            </w:ins>
          </w:p>
          <w:p w14:paraId="1513B457" w14:textId="77777777" w:rsidR="0059526D" w:rsidRPr="0059526D" w:rsidRDefault="0059526D" w:rsidP="003A08F9">
            <w:pPr>
              <w:rPr>
                <w:ins w:id="1097" w:author="Yessica Zamudio Sangabriel" w:date="2019-08-11T18:04:00Z"/>
                <w:rFonts w:ascii="Arial" w:hAnsi="Arial" w:cs="Arial"/>
                <w:sz w:val="20"/>
                <w:szCs w:val="20"/>
                <w:rPrChange w:id="1098" w:author="Yessica Zamudio Sangabriel" w:date="2019-08-11T18:05:00Z">
                  <w:rPr>
                    <w:ins w:id="1099" w:author="Yessica Zamudio Sangabriel" w:date="2019-08-11T18:04:00Z"/>
                    <w:b/>
                    <w:sz w:val="20"/>
                    <w:szCs w:val="20"/>
                  </w:rPr>
                </w:rPrChange>
              </w:rPr>
            </w:pPr>
          </w:p>
        </w:tc>
      </w:tr>
      <w:tr w:rsidR="0059526D" w:rsidRPr="00592BCF" w14:paraId="6CEAF8CE" w14:textId="77777777" w:rsidTr="003A08F9">
        <w:trPr>
          <w:trHeight w:val="910"/>
          <w:ins w:id="1100" w:author="Yessica Zamudio Sangabriel" w:date="2019-08-11T18:04:00Z"/>
        </w:trPr>
        <w:tc>
          <w:tcPr>
            <w:tcW w:w="4414" w:type="dxa"/>
            <w:tcBorders>
              <w:top w:val="single" w:sz="4" w:space="0" w:color="000000"/>
              <w:left w:val="single" w:sz="4" w:space="0" w:color="000000"/>
              <w:bottom w:val="single" w:sz="4" w:space="0" w:color="000000"/>
              <w:right w:val="single" w:sz="4" w:space="0" w:color="000000"/>
            </w:tcBorders>
          </w:tcPr>
          <w:p w14:paraId="29D1146F" w14:textId="77777777" w:rsidR="0059526D" w:rsidRPr="0059526D" w:rsidRDefault="0059526D" w:rsidP="003A08F9">
            <w:pPr>
              <w:spacing w:line="259" w:lineRule="auto"/>
              <w:rPr>
                <w:ins w:id="1101" w:author="Yessica Zamudio Sangabriel" w:date="2019-08-11T18:04:00Z"/>
                <w:rFonts w:ascii="Arial" w:hAnsi="Arial" w:cs="Arial"/>
                <w:sz w:val="20"/>
                <w:szCs w:val="20"/>
                <w:rPrChange w:id="1102" w:author="Yessica Zamudio Sangabriel" w:date="2019-08-11T18:04:00Z">
                  <w:rPr>
                    <w:ins w:id="1103" w:author="Yessica Zamudio Sangabriel" w:date="2019-08-11T18:04:00Z"/>
                    <w:sz w:val="20"/>
                    <w:szCs w:val="20"/>
                  </w:rPr>
                </w:rPrChange>
              </w:rPr>
            </w:pPr>
            <w:ins w:id="1104" w:author="Yessica Zamudio Sangabriel" w:date="2019-08-11T18:04:00Z">
              <w:r w:rsidRPr="0059526D">
                <w:rPr>
                  <w:rFonts w:ascii="Arial" w:hAnsi="Arial" w:cs="Arial"/>
                  <w:sz w:val="20"/>
                  <w:szCs w:val="20"/>
                  <w:rPrChange w:id="1105" w:author="Yessica Zamudio Sangabriel" w:date="2019-08-11T18:04:00Z">
                    <w:rPr>
                      <w:sz w:val="20"/>
                      <w:szCs w:val="20"/>
                    </w:rPr>
                  </w:rPrChange>
                </w:rPr>
                <w:t>Inmersión</w:t>
              </w:r>
            </w:ins>
          </w:p>
        </w:tc>
        <w:tc>
          <w:tcPr>
            <w:tcW w:w="4415" w:type="dxa"/>
            <w:tcBorders>
              <w:top w:val="single" w:sz="4" w:space="0" w:color="000000"/>
              <w:left w:val="single" w:sz="4" w:space="0" w:color="000000"/>
              <w:bottom w:val="single" w:sz="4" w:space="0" w:color="000000"/>
              <w:right w:val="single" w:sz="4" w:space="0" w:color="000000"/>
            </w:tcBorders>
          </w:tcPr>
          <w:p w14:paraId="55099D78" w14:textId="77777777" w:rsidR="0059526D" w:rsidRPr="0059526D" w:rsidRDefault="0059526D" w:rsidP="003A08F9">
            <w:pPr>
              <w:ind w:right="284"/>
              <w:rPr>
                <w:ins w:id="1106" w:author="Yessica Zamudio Sangabriel" w:date="2019-08-11T18:04:00Z"/>
                <w:rFonts w:ascii="Arial" w:hAnsi="Arial" w:cs="Arial"/>
                <w:sz w:val="20"/>
                <w:szCs w:val="20"/>
                <w:rPrChange w:id="1107" w:author="Yessica Zamudio Sangabriel" w:date="2019-08-11T18:05:00Z">
                  <w:rPr>
                    <w:ins w:id="1108" w:author="Yessica Zamudio Sangabriel" w:date="2019-08-11T18:04:00Z"/>
                    <w:b/>
                    <w:sz w:val="20"/>
                    <w:szCs w:val="20"/>
                  </w:rPr>
                </w:rPrChange>
              </w:rPr>
            </w:pPr>
            <w:ins w:id="1109" w:author="Yessica Zamudio Sangabriel" w:date="2019-08-11T18:04:00Z">
              <w:r w:rsidRPr="0059526D">
                <w:rPr>
                  <w:rFonts w:ascii="Arial" w:hAnsi="Arial" w:cs="Arial"/>
                  <w:sz w:val="20"/>
                  <w:szCs w:val="20"/>
                  <w:rPrChange w:id="1110" w:author="Yessica Zamudio Sangabriel" w:date="2019-08-11T18:05:00Z">
                    <w:rPr>
                      <w:b/>
                      <w:sz w:val="20"/>
                      <w:szCs w:val="20"/>
                    </w:rPr>
                  </w:rPrChange>
                </w:rPr>
                <w:t>¿Con los videojuegos puedes explorar, conocer mundos y personajes imaginarios?</w:t>
              </w:r>
            </w:ins>
          </w:p>
        </w:tc>
      </w:tr>
    </w:tbl>
    <w:p w14:paraId="1C930BDF" w14:textId="77777777" w:rsidR="00F13E03" w:rsidRDefault="00F13E03" w:rsidP="00F668FE">
      <w:pPr>
        <w:autoSpaceDE w:val="0"/>
        <w:autoSpaceDN w:val="0"/>
        <w:adjustRightInd w:val="0"/>
        <w:ind w:left="1560" w:right="618" w:hanging="851"/>
        <w:jc w:val="both"/>
        <w:rPr>
          <w:ins w:id="1111" w:author="Yessica Zamudio Sangabriel" w:date="2019-08-11T17:25:00Z"/>
          <w:rFonts w:ascii="Arial" w:hAnsi="Arial" w:cs="Arial"/>
          <w:b/>
          <w:bCs/>
          <w:color w:val="000000"/>
          <w:sz w:val="18"/>
          <w:szCs w:val="18"/>
        </w:rPr>
      </w:pPr>
    </w:p>
    <w:p w14:paraId="086BE9E1" w14:textId="77777777" w:rsidR="007F1C8F" w:rsidRDefault="007F1C8F">
      <w:pPr>
        <w:rPr>
          <w:ins w:id="1112" w:author="Yessica Zamudio Sangabriel" w:date="2019-08-11T17:25:00Z"/>
          <w:rFonts w:ascii="Arial" w:hAnsi="Arial" w:cs="Arial"/>
          <w:b/>
          <w:bCs/>
          <w:color w:val="000000"/>
          <w:sz w:val="18"/>
          <w:szCs w:val="18"/>
        </w:rPr>
      </w:pPr>
      <w:ins w:id="1113" w:author="Yessica Zamudio Sangabriel" w:date="2019-08-11T17:25:00Z">
        <w:r>
          <w:rPr>
            <w:rFonts w:ascii="Arial" w:hAnsi="Arial" w:cs="Arial"/>
            <w:b/>
            <w:bCs/>
            <w:color w:val="000000"/>
            <w:sz w:val="18"/>
            <w:szCs w:val="18"/>
          </w:rPr>
          <w:br w:type="page"/>
        </w:r>
      </w:ins>
    </w:p>
    <w:p w14:paraId="117F4387" w14:textId="77777777" w:rsidR="00881AD9" w:rsidRDefault="00881AD9" w:rsidP="00F668FE">
      <w:pPr>
        <w:autoSpaceDE w:val="0"/>
        <w:autoSpaceDN w:val="0"/>
        <w:adjustRightInd w:val="0"/>
        <w:ind w:left="1560" w:right="618" w:hanging="851"/>
        <w:jc w:val="both"/>
        <w:rPr>
          <w:ins w:id="1114" w:author="Yessica Zamudio Sangabriel" w:date="2019-08-11T17:23:00Z"/>
          <w:rFonts w:ascii="Arial" w:hAnsi="Arial" w:cs="Arial"/>
          <w:b/>
          <w:bCs/>
          <w:color w:val="000000"/>
          <w:sz w:val="18"/>
          <w:szCs w:val="18"/>
        </w:rPr>
      </w:pPr>
    </w:p>
    <w:p w14:paraId="6FD6B0B2" w14:textId="77777777" w:rsidR="007F1C8F" w:rsidRPr="000B2FEE" w:rsidRDefault="007F1C8F">
      <w:pPr>
        <w:autoSpaceDE w:val="0"/>
        <w:autoSpaceDN w:val="0"/>
        <w:adjustRightInd w:val="0"/>
        <w:ind w:right="618"/>
        <w:jc w:val="both"/>
        <w:rPr>
          <w:rFonts w:ascii="Arial" w:hAnsi="Arial" w:cs="Arial"/>
          <w:b/>
          <w:bCs/>
          <w:color w:val="000000"/>
          <w:sz w:val="18"/>
          <w:szCs w:val="18"/>
        </w:rPr>
        <w:pPrChange w:id="1115" w:author="Yessica Zamudio Sangabriel" w:date="2019-08-11T17:26:00Z">
          <w:pPr>
            <w:autoSpaceDE w:val="0"/>
            <w:autoSpaceDN w:val="0"/>
            <w:adjustRightInd w:val="0"/>
            <w:ind w:left="1560" w:right="618" w:hanging="851"/>
            <w:jc w:val="both"/>
          </w:pPr>
        </w:pPrChange>
      </w:pPr>
    </w:p>
    <w:p w14:paraId="4EE4F294" w14:textId="5B57752A" w:rsidR="00881AD9" w:rsidDel="007F1C8F" w:rsidRDefault="00881AD9" w:rsidP="007F1C8F">
      <w:pPr>
        <w:autoSpaceDE w:val="0"/>
        <w:autoSpaceDN w:val="0"/>
        <w:adjustRightInd w:val="0"/>
        <w:ind w:left="1560" w:right="618" w:hanging="851"/>
        <w:jc w:val="both"/>
        <w:rPr>
          <w:del w:id="1116" w:author="Yessica Zamudio Sangabriel" w:date="2019-08-11T17:26:00Z"/>
          <w:rFonts w:ascii="Arial" w:hAnsi="Arial" w:cs="Arial"/>
          <w:b/>
          <w:bCs/>
          <w:color w:val="000000"/>
          <w:sz w:val="18"/>
          <w:szCs w:val="18"/>
          <w:lang w:val="es-MX"/>
        </w:rPr>
      </w:pPr>
      <w:del w:id="1117" w:author="Yessica Zamudio Sangabriel" w:date="2019-08-11T17:25:00Z">
        <w:r w:rsidRPr="007F1C8F" w:rsidDel="007F1C8F">
          <w:rPr>
            <w:rFonts w:ascii="Arial" w:hAnsi="Arial" w:cs="Arial"/>
            <w:b/>
            <w:bCs/>
            <w:noProof/>
            <w:color w:val="000000"/>
            <w:sz w:val="18"/>
            <w:szCs w:val="18"/>
            <w:lang w:val="es-MX"/>
            <w:rPrChange w:id="1118" w:author="Yessica Zamudio Sangabriel" w:date="2019-08-11T17:26:00Z">
              <w:rPr>
                <w:rFonts w:ascii="Arial" w:hAnsi="Arial" w:cs="Arial"/>
                <w:b/>
                <w:bCs/>
                <w:noProof/>
                <w:color w:val="000000"/>
                <w:sz w:val="18"/>
                <w:szCs w:val="18"/>
              </w:rPr>
            </w:rPrChange>
          </w:rPr>
          <w:drawing>
            <wp:inline distT="0" distB="0" distL="0" distR="0" wp14:anchorId="2AA8DAB6" wp14:editId="252D01A4">
              <wp:extent cx="3556142" cy="2905125"/>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98" r="1"/>
                      <a:stretch/>
                    </pic:blipFill>
                    <pic:spPr bwMode="auto">
                      <a:xfrm>
                        <a:off x="0" y="0"/>
                        <a:ext cx="3556859" cy="2905711"/>
                      </a:xfrm>
                      <a:prstGeom prst="rect">
                        <a:avLst/>
                      </a:prstGeom>
                      <a:ln>
                        <a:noFill/>
                      </a:ln>
                      <a:extLst>
                        <a:ext uri="{53640926-AAD7-44D8-BBD7-CCE9431645EC}">
                          <a14:shadowObscured xmlns:a14="http://schemas.microsoft.com/office/drawing/2010/main"/>
                        </a:ext>
                      </a:extLst>
                    </pic:spPr>
                  </pic:pic>
                </a:graphicData>
              </a:graphic>
            </wp:inline>
          </w:drawing>
        </w:r>
      </w:del>
    </w:p>
    <w:p w14:paraId="4536C411" w14:textId="70F0A5F7" w:rsidR="007F1C8F" w:rsidRPr="007F1C8F" w:rsidRDefault="007F1C8F">
      <w:pPr>
        <w:autoSpaceDE w:val="0"/>
        <w:autoSpaceDN w:val="0"/>
        <w:adjustRightInd w:val="0"/>
        <w:ind w:left="1560" w:right="618" w:hanging="851"/>
        <w:jc w:val="both"/>
        <w:rPr>
          <w:ins w:id="1119" w:author="Yessica Zamudio Sangabriel" w:date="2019-08-11T17:26:00Z"/>
          <w:rFonts w:ascii="Arial" w:hAnsi="Arial" w:cs="Arial"/>
          <w:b/>
          <w:bCs/>
          <w:color w:val="000000"/>
          <w:sz w:val="18"/>
          <w:szCs w:val="18"/>
          <w:lang w:val="es-MX"/>
          <w:rPrChange w:id="1120" w:author="Yessica Zamudio Sangabriel" w:date="2019-08-11T17:26:00Z">
            <w:rPr>
              <w:ins w:id="1121" w:author="Yessica Zamudio Sangabriel" w:date="2019-08-11T17:26:00Z"/>
              <w:rFonts w:ascii="Arial" w:hAnsi="Arial" w:cs="Arial"/>
              <w:b/>
              <w:bCs/>
              <w:color w:val="000000"/>
              <w:sz w:val="18"/>
              <w:szCs w:val="18"/>
            </w:rPr>
          </w:rPrChange>
        </w:rPr>
      </w:pPr>
      <w:ins w:id="1122" w:author="Yessica Zamudio Sangabriel" w:date="2019-08-11T17:26:00Z">
        <w:r>
          <w:rPr>
            <w:rFonts w:ascii="Arial" w:hAnsi="Arial" w:cs="Arial"/>
            <w:b/>
            <w:bCs/>
            <w:color w:val="000000"/>
            <w:sz w:val="18"/>
            <w:szCs w:val="18"/>
            <w:lang w:val="es-MX"/>
          </w:rPr>
          <w:t xml:space="preserve">En la tabla </w:t>
        </w:r>
      </w:ins>
      <w:ins w:id="1123" w:author="Yessica Zamudio Sangabriel" w:date="2019-08-11T17:27:00Z">
        <w:r>
          <w:rPr>
            <w:rFonts w:ascii="Arial" w:hAnsi="Arial" w:cs="Arial"/>
            <w:b/>
            <w:bCs/>
            <w:color w:val="000000"/>
            <w:sz w:val="18"/>
            <w:szCs w:val="18"/>
            <w:lang w:val="es-MX"/>
          </w:rPr>
          <w:t xml:space="preserve">5 </w:t>
        </w:r>
        <w:r w:rsidRPr="007F1C8F">
          <w:rPr>
            <w:rFonts w:ascii="Arial" w:hAnsi="Arial" w:cs="Arial"/>
            <w:b/>
            <w:bCs/>
            <w:color w:val="000000"/>
            <w:sz w:val="18"/>
            <w:szCs w:val="18"/>
            <w:lang w:val="es-MX"/>
          </w:rPr>
          <w:t>se muestran las preguntas relacionas en la dimensión de mecánicas de juego.</w:t>
        </w:r>
        <w:r w:rsidRPr="007F1C8F">
          <w:rPr>
            <w:rFonts w:ascii="Arial" w:hAnsi="Arial" w:cs="Arial"/>
            <w:b/>
            <w:bCs/>
            <w:i/>
            <w:color w:val="000000"/>
            <w:sz w:val="18"/>
            <w:szCs w:val="18"/>
            <w:lang w:val="es-MX"/>
          </w:rPr>
          <w:t xml:space="preserve"> </w:t>
        </w:r>
      </w:ins>
    </w:p>
    <w:p w14:paraId="403AF0A2" w14:textId="77777777" w:rsidR="00881AD9" w:rsidRPr="007F1C8F" w:rsidDel="007F1C8F" w:rsidRDefault="00881AD9">
      <w:pPr>
        <w:jc w:val="both"/>
        <w:rPr>
          <w:del w:id="1124" w:author="Yessica Zamudio Sangabriel" w:date="2019-08-11T17:26:00Z"/>
          <w:rFonts w:ascii="Arial" w:hAnsi="Arial" w:cs="Arial"/>
          <w:b/>
          <w:bCs/>
          <w:color w:val="000000"/>
          <w:sz w:val="18"/>
          <w:szCs w:val="18"/>
          <w:lang w:val="es-MX"/>
          <w:rPrChange w:id="1125" w:author="Yessica Zamudio Sangabriel" w:date="2019-08-11T17:26:00Z">
            <w:rPr>
              <w:del w:id="1126" w:author="Yessica Zamudio Sangabriel" w:date="2019-08-11T17:26:00Z"/>
              <w:lang w:val="es-MX"/>
            </w:rPr>
          </w:rPrChange>
        </w:rPr>
        <w:pPrChange w:id="1127" w:author="Yessica Zamudio Sangabriel" w:date="2019-08-11T17:26:00Z">
          <w:pPr/>
        </w:pPrChange>
      </w:pPr>
    </w:p>
    <w:p w14:paraId="2242048D" w14:textId="77777777" w:rsidR="00F668FE" w:rsidRPr="007F1C8F" w:rsidDel="007F1C8F" w:rsidRDefault="00F668FE">
      <w:pPr>
        <w:jc w:val="both"/>
        <w:rPr>
          <w:del w:id="1128" w:author="Yessica Zamudio Sangabriel" w:date="2019-08-11T17:25:00Z"/>
          <w:rFonts w:ascii="Arial" w:hAnsi="Arial" w:cs="Arial"/>
          <w:b/>
          <w:bCs/>
          <w:color w:val="000000"/>
          <w:sz w:val="18"/>
          <w:szCs w:val="18"/>
          <w:lang w:val="es-MX"/>
          <w:rPrChange w:id="1129" w:author="Yessica Zamudio Sangabriel" w:date="2019-08-11T17:26:00Z">
            <w:rPr>
              <w:del w:id="1130" w:author="Yessica Zamudio Sangabriel" w:date="2019-08-11T17:25:00Z"/>
              <w:rFonts w:ascii="Arial" w:hAnsi="Arial" w:cs="Arial"/>
              <w:b/>
              <w:bCs/>
              <w:color w:val="000000"/>
              <w:sz w:val="18"/>
              <w:szCs w:val="18"/>
            </w:rPr>
          </w:rPrChange>
        </w:rPr>
        <w:pPrChange w:id="1131" w:author="Yessica Zamudio Sangabriel" w:date="2019-08-11T17:26:00Z">
          <w:pPr/>
        </w:pPrChange>
      </w:pPr>
      <w:del w:id="1132" w:author="Yessica Zamudio Sangabriel" w:date="2019-08-11T17:25:00Z">
        <w:r w:rsidRPr="007F1C8F" w:rsidDel="007F1C8F">
          <w:rPr>
            <w:rFonts w:ascii="Arial" w:hAnsi="Arial" w:cs="Arial"/>
            <w:b/>
            <w:bCs/>
            <w:color w:val="000000"/>
            <w:sz w:val="18"/>
            <w:szCs w:val="18"/>
            <w:lang w:val="es-MX"/>
            <w:rPrChange w:id="1133" w:author="Yessica Zamudio Sangabriel" w:date="2019-08-11T17:26:00Z">
              <w:rPr>
                <w:rFonts w:ascii="Arial" w:hAnsi="Arial" w:cs="Arial"/>
                <w:b/>
                <w:bCs/>
                <w:color w:val="000000"/>
                <w:sz w:val="18"/>
                <w:szCs w:val="18"/>
              </w:rPr>
            </w:rPrChange>
          </w:rPr>
          <w:br w:type="page"/>
        </w:r>
      </w:del>
    </w:p>
    <w:p w14:paraId="302E3AAA" w14:textId="48559284" w:rsidR="00881AD9" w:rsidRPr="007F1C8F" w:rsidRDefault="00881AD9">
      <w:pPr>
        <w:autoSpaceDE w:val="0"/>
        <w:autoSpaceDN w:val="0"/>
        <w:adjustRightInd w:val="0"/>
        <w:ind w:left="1560" w:right="618" w:hanging="851"/>
        <w:jc w:val="both"/>
        <w:rPr>
          <w:rFonts w:ascii="Arial" w:hAnsi="Arial" w:cs="Arial"/>
          <w:b/>
          <w:bCs/>
          <w:color w:val="000000"/>
          <w:sz w:val="18"/>
          <w:szCs w:val="18"/>
          <w:lang w:val="es-MX"/>
          <w:rPrChange w:id="1134" w:author="Yessica Zamudio Sangabriel" w:date="2019-08-11T17:26:00Z">
            <w:rPr>
              <w:rFonts w:ascii="Arial" w:hAnsi="Arial" w:cs="Arial"/>
              <w:b/>
              <w:bCs/>
              <w:color w:val="000000"/>
              <w:sz w:val="18"/>
              <w:szCs w:val="18"/>
            </w:rPr>
          </w:rPrChange>
        </w:rPr>
      </w:pPr>
      <w:r w:rsidRPr="007F1C8F">
        <w:rPr>
          <w:rFonts w:ascii="Arial" w:hAnsi="Arial" w:cs="Arial"/>
          <w:b/>
          <w:bCs/>
          <w:color w:val="000000"/>
          <w:sz w:val="18"/>
          <w:szCs w:val="18"/>
          <w:lang w:val="es-MX"/>
          <w:rPrChange w:id="1135" w:author="Yessica Zamudio Sangabriel" w:date="2019-08-11T17:26:00Z">
            <w:rPr>
              <w:rFonts w:ascii="Arial" w:hAnsi="Arial" w:cs="Arial"/>
              <w:b/>
              <w:bCs/>
              <w:color w:val="000000"/>
              <w:sz w:val="18"/>
              <w:szCs w:val="18"/>
            </w:rPr>
          </w:rPrChange>
        </w:rPr>
        <w:t xml:space="preserve">Tabla </w:t>
      </w:r>
      <w:r w:rsidRPr="007F1C8F">
        <w:rPr>
          <w:rFonts w:ascii="Arial" w:hAnsi="Arial" w:cs="Arial"/>
          <w:b/>
          <w:bCs/>
          <w:color w:val="000000"/>
          <w:sz w:val="18"/>
          <w:szCs w:val="18"/>
          <w:lang w:val="es-MX"/>
          <w:rPrChange w:id="1136" w:author="Yessica Zamudio Sangabriel" w:date="2019-08-11T17:26:00Z">
            <w:rPr>
              <w:rFonts w:ascii="Arial" w:hAnsi="Arial" w:cs="Arial"/>
              <w:b/>
              <w:bCs/>
              <w:color w:val="000000"/>
              <w:sz w:val="18"/>
              <w:szCs w:val="18"/>
            </w:rPr>
          </w:rPrChange>
        </w:rPr>
        <w:fldChar w:fldCharType="begin"/>
      </w:r>
      <w:r w:rsidRPr="007F1C8F">
        <w:rPr>
          <w:rFonts w:ascii="Arial" w:hAnsi="Arial" w:cs="Arial"/>
          <w:b/>
          <w:bCs/>
          <w:color w:val="000000"/>
          <w:sz w:val="18"/>
          <w:szCs w:val="18"/>
          <w:lang w:val="es-MX"/>
          <w:rPrChange w:id="1137" w:author="Yessica Zamudio Sangabriel" w:date="2019-08-11T17:26:00Z">
            <w:rPr>
              <w:rFonts w:ascii="Arial" w:hAnsi="Arial" w:cs="Arial"/>
              <w:b/>
              <w:bCs/>
              <w:color w:val="000000"/>
              <w:sz w:val="18"/>
              <w:szCs w:val="18"/>
            </w:rPr>
          </w:rPrChange>
        </w:rPr>
        <w:instrText xml:space="preserve"> SEQ Tabla \* ARABIC </w:instrText>
      </w:r>
      <w:r w:rsidRPr="007F1C8F">
        <w:rPr>
          <w:rFonts w:ascii="Arial" w:hAnsi="Arial" w:cs="Arial"/>
          <w:b/>
          <w:bCs/>
          <w:color w:val="000000"/>
          <w:sz w:val="18"/>
          <w:szCs w:val="18"/>
          <w:lang w:val="es-MX"/>
          <w:rPrChange w:id="1138" w:author="Yessica Zamudio Sangabriel" w:date="2019-08-11T17:26:00Z">
            <w:rPr>
              <w:rFonts w:ascii="Arial" w:hAnsi="Arial" w:cs="Arial"/>
              <w:b/>
              <w:bCs/>
              <w:color w:val="000000"/>
              <w:sz w:val="18"/>
              <w:szCs w:val="18"/>
            </w:rPr>
          </w:rPrChange>
        </w:rPr>
        <w:fldChar w:fldCharType="separate"/>
      </w:r>
      <w:r w:rsidR="00240D78" w:rsidRPr="007F1C8F">
        <w:rPr>
          <w:rFonts w:ascii="Arial" w:hAnsi="Arial" w:cs="Arial"/>
          <w:b/>
          <w:bCs/>
          <w:color w:val="000000"/>
          <w:sz w:val="18"/>
          <w:szCs w:val="18"/>
          <w:lang w:val="es-MX"/>
          <w:rPrChange w:id="1139" w:author="Yessica Zamudio Sangabriel" w:date="2019-08-11T17:26:00Z">
            <w:rPr>
              <w:rFonts w:ascii="Arial" w:hAnsi="Arial" w:cs="Arial"/>
              <w:b/>
              <w:bCs/>
              <w:noProof/>
              <w:color w:val="000000"/>
              <w:sz w:val="18"/>
              <w:szCs w:val="18"/>
            </w:rPr>
          </w:rPrChange>
        </w:rPr>
        <w:t>5</w:t>
      </w:r>
      <w:r w:rsidRPr="007F1C8F">
        <w:rPr>
          <w:rFonts w:ascii="Arial" w:hAnsi="Arial" w:cs="Arial"/>
          <w:b/>
          <w:bCs/>
          <w:color w:val="000000"/>
          <w:sz w:val="18"/>
          <w:szCs w:val="18"/>
          <w:lang w:val="es-MX"/>
          <w:rPrChange w:id="1140" w:author="Yessica Zamudio Sangabriel" w:date="2019-08-11T17:26:00Z">
            <w:rPr>
              <w:rFonts w:ascii="Arial" w:hAnsi="Arial" w:cs="Arial"/>
              <w:b/>
              <w:bCs/>
              <w:color w:val="000000"/>
              <w:sz w:val="18"/>
              <w:szCs w:val="18"/>
            </w:rPr>
          </w:rPrChange>
        </w:rPr>
        <w:fldChar w:fldCharType="end"/>
      </w:r>
      <w:r w:rsidR="00214121" w:rsidRPr="007F1C8F">
        <w:rPr>
          <w:rFonts w:ascii="Arial" w:hAnsi="Arial" w:cs="Arial"/>
          <w:b/>
          <w:bCs/>
          <w:color w:val="000000"/>
          <w:sz w:val="18"/>
          <w:szCs w:val="18"/>
          <w:lang w:val="es-MX"/>
          <w:rPrChange w:id="1141" w:author="Yessica Zamudio Sangabriel" w:date="2019-08-11T17:26:00Z">
            <w:rPr>
              <w:rFonts w:ascii="Arial" w:hAnsi="Arial" w:cs="Arial"/>
              <w:b/>
              <w:bCs/>
              <w:color w:val="000000"/>
              <w:sz w:val="18"/>
              <w:szCs w:val="18"/>
            </w:rPr>
          </w:rPrChange>
        </w:rPr>
        <w:t>.</w:t>
      </w:r>
      <w:r w:rsidRPr="007F1C8F">
        <w:rPr>
          <w:rFonts w:ascii="Arial" w:hAnsi="Arial" w:cs="Arial"/>
          <w:b/>
          <w:bCs/>
          <w:color w:val="000000"/>
          <w:sz w:val="18"/>
          <w:szCs w:val="18"/>
          <w:lang w:val="es-MX"/>
          <w:rPrChange w:id="1142" w:author="Yessica Zamudio Sangabriel" w:date="2019-08-11T17:26:00Z">
            <w:rPr>
              <w:rFonts w:ascii="Arial" w:hAnsi="Arial" w:cs="Arial"/>
              <w:b/>
              <w:bCs/>
              <w:color w:val="000000"/>
              <w:sz w:val="18"/>
              <w:szCs w:val="18"/>
            </w:rPr>
          </w:rPrChange>
        </w:rPr>
        <w:t xml:space="preserve">Preguntas </w:t>
      </w:r>
      <w:r w:rsidR="00214121" w:rsidRPr="007F1C8F">
        <w:rPr>
          <w:rFonts w:ascii="Arial" w:hAnsi="Arial" w:cs="Arial"/>
          <w:b/>
          <w:bCs/>
          <w:color w:val="000000"/>
          <w:sz w:val="18"/>
          <w:szCs w:val="18"/>
          <w:lang w:val="es-MX"/>
          <w:rPrChange w:id="1143" w:author="Yessica Zamudio Sangabriel" w:date="2019-08-11T17:26:00Z">
            <w:rPr>
              <w:rFonts w:ascii="Arial" w:hAnsi="Arial" w:cs="Arial"/>
              <w:b/>
              <w:bCs/>
              <w:color w:val="000000"/>
              <w:sz w:val="18"/>
              <w:szCs w:val="18"/>
            </w:rPr>
          </w:rPrChange>
        </w:rPr>
        <w:t xml:space="preserve">correspondiente a la </w:t>
      </w:r>
      <w:r w:rsidRPr="007F1C8F">
        <w:rPr>
          <w:rFonts w:ascii="Arial" w:hAnsi="Arial" w:cs="Arial"/>
          <w:b/>
          <w:bCs/>
          <w:color w:val="000000"/>
          <w:sz w:val="18"/>
          <w:szCs w:val="18"/>
          <w:lang w:val="es-MX"/>
          <w:rPrChange w:id="1144" w:author="Yessica Zamudio Sangabriel" w:date="2019-08-11T17:26:00Z">
            <w:rPr>
              <w:rFonts w:ascii="Arial" w:hAnsi="Arial" w:cs="Arial"/>
              <w:b/>
              <w:bCs/>
              <w:color w:val="000000"/>
              <w:sz w:val="18"/>
              <w:szCs w:val="18"/>
            </w:rPr>
          </w:rPrChange>
        </w:rPr>
        <w:t>dimensión 3</w:t>
      </w:r>
    </w:p>
    <w:tbl>
      <w:tblPr>
        <w:tblStyle w:val="TableGrid"/>
        <w:tblW w:w="8829" w:type="dxa"/>
        <w:tblInd w:w="5" w:type="dxa"/>
        <w:tblCellMar>
          <w:top w:w="8" w:type="dxa"/>
          <w:left w:w="108" w:type="dxa"/>
          <w:right w:w="77" w:type="dxa"/>
        </w:tblCellMar>
        <w:tblLook w:val="04A0" w:firstRow="1" w:lastRow="0" w:firstColumn="1" w:lastColumn="0" w:noHBand="0" w:noVBand="1"/>
        <w:tblPrChange w:id="1145" w:author="Yessica Zamudio Sangabriel" w:date="2019-08-11T17:27:00Z">
          <w:tblPr>
            <w:tblStyle w:val="TableGrid"/>
            <w:tblW w:w="8829" w:type="dxa"/>
            <w:tblInd w:w="5" w:type="dxa"/>
            <w:tblCellMar>
              <w:top w:w="8" w:type="dxa"/>
              <w:left w:w="108" w:type="dxa"/>
              <w:right w:w="77" w:type="dxa"/>
            </w:tblCellMar>
            <w:tblLook w:val="04A0" w:firstRow="1" w:lastRow="0" w:firstColumn="1" w:lastColumn="0" w:noHBand="0" w:noVBand="1"/>
          </w:tblPr>
        </w:tblPrChange>
      </w:tblPr>
      <w:tblGrid>
        <w:gridCol w:w="3697"/>
        <w:gridCol w:w="5132"/>
        <w:tblGridChange w:id="1146">
          <w:tblGrid>
            <w:gridCol w:w="3697"/>
            <w:gridCol w:w="5132"/>
          </w:tblGrid>
        </w:tblGridChange>
      </w:tblGrid>
      <w:tr w:rsidR="007F1C8F" w14:paraId="50A9FA98" w14:textId="77777777" w:rsidTr="007F1C8F">
        <w:trPr>
          <w:trHeight w:val="342"/>
          <w:ins w:id="1147" w:author="Yessica Zamudio Sangabriel" w:date="2019-08-11T17:27:00Z"/>
          <w:trPrChange w:id="1148" w:author="Yessica Zamudio Sangabriel" w:date="2019-08-11T17:27:00Z">
            <w:trPr>
              <w:trHeight w:val="562"/>
            </w:trPr>
          </w:trPrChange>
        </w:trPr>
        <w:tc>
          <w:tcPr>
            <w:tcW w:w="3697" w:type="dxa"/>
            <w:tcBorders>
              <w:top w:val="single" w:sz="4" w:space="0" w:color="000000"/>
              <w:left w:val="single" w:sz="4" w:space="0" w:color="000000"/>
              <w:bottom w:val="single" w:sz="4" w:space="0" w:color="000000"/>
              <w:right w:val="single" w:sz="4" w:space="0" w:color="000000"/>
            </w:tcBorders>
            <w:tcPrChange w:id="1149" w:author="Yessica Zamudio Sangabriel" w:date="2019-08-11T17:27:00Z">
              <w:tcPr>
                <w:tcW w:w="3697" w:type="dxa"/>
                <w:tcBorders>
                  <w:top w:val="single" w:sz="4" w:space="0" w:color="000000"/>
                  <w:left w:val="single" w:sz="4" w:space="0" w:color="000000"/>
                  <w:bottom w:val="single" w:sz="4" w:space="0" w:color="000000"/>
                  <w:right w:val="single" w:sz="4" w:space="0" w:color="000000"/>
                </w:tcBorders>
              </w:tcPr>
            </w:tcPrChange>
          </w:tcPr>
          <w:p w14:paraId="2B18A595" w14:textId="77777777" w:rsidR="007F1C8F" w:rsidRPr="007F1C8F" w:rsidRDefault="007F1C8F" w:rsidP="003A08F9">
            <w:pPr>
              <w:spacing w:line="259" w:lineRule="auto"/>
              <w:rPr>
                <w:ins w:id="1150" w:author="Yessica Zamudio Sangabriel" w:date="2019-08-11T17:27:00Z"/>
                <w:sz w:val="20"/>
                <w:szCs w:val="20"/>
                <w:rPrChange w:id="1151" w:author="Yessica Zamudio Sangabriel" w:date="2019-08-11T17:27:00Z">
                  <w:rPr>
                    <w:ins w:id="1152" w:author="Yessica Zamudio Sangabriel" w:date="2019-08-11T17:27:00Z"/>
                  </w:rPr>
                </w:rPrChange>
              </w:rPr>
            </w:pPr>
            <w:ins w:id="1153" w:author="Yessica Zamudio Sangabriel" w:date="2019-08-11T17:27:00Z">
              <w:r w:rsidRPr="007F1C8F">
                <w:rPr>
                  <w:rFonts w:ascii="Arial" w:eastAsia="Arial" w:hAnsi="Arial" w:cs="Arial"/>
                  <w:b/>
                  <w:sz w:val="20"/>
                  <w:szCs w:val="20"/>
                  <w:rPrChange w:id="1154" w:author="Yessica Zamudio Sangabriel" w:date="2019-08-11T17:27:00Z">
                    <w:rPr>
                      <w:rFonts w:ascii="Arial" w:eastAsia="Arial" w:hAnsi="Arial" w:cs="Arial"/>
                      <w:b/>
                    </w:rPr>
                  </w:rPrChange>
                </w:rPr>
                <w:t xml:space="preserve">Dimensión 3 mecánicas de juego </w:t>
              </w:r>
            </w:ins>
          </w:p>
        </w:tc>
        <w:tc>
          <w:tcPr>
            <w:tcW w:w="5132" w:type="dxa"/>
            <w:tcBorders>
              <w:top w:val="single" w:sz="4" w:space="0" w:color="000000"/>
              <w:left w:val="single" w:sz="4" w:space="0" w:color="000000"/>
              <w:bottom w:val="single" w:sz="4" w:space="0" w:color="000000"/>
              <w:right w:val="single" w:sz="4" w:space="0" w:color="000000"/>
            </w:tcBorders>
            <w:tcPrChange w:id="1155" w:author="Yessica Zamudio Sangabriel" w:date="2019-08-11T17:27:00Z">
              <w:tcPr>
                <w:tcW w:w="5132" w:type="dxa"/>
                <w:tcBorders>
                  <w:top w:val="single" w:sz="4" w:space="0" w:color="000000"/>
                  <w:left w:val="single" w:sz="4" w:space="0" w:color="000000"/>
                  <w:bottom w:val="single" w:sz="4" w:space="0" w:color="000000"/>
                  <w:right w:val="single" w:sz="4" w:space="0" w:color="000000"/>
                </w:tcBorders>
              </w:tcPr>
            </w:tcPrChange>
          </w:tcPr>
          <w:p w14:paraId="6B951094" w14:textId="77777777" w:rsidR="007F1C8F" w:rsidRPr="007F1C8F" w:rsidRDefault="007F1C8F" w:rsidP="003A08F9">
            <w:pPr>
              <w:spacing w:line="259" w:lineRule="auto"/>
              <w:rPr>
                <w:ins w:id="1156" w:author="Yessica Zamudio Sangabriel" w:date="2019-08-11T17:27:00Z"/>
                <w:sz w:val="20"/>
                <w:szCs w:val="20"/>
                <w:rPrChange w:id="1157" w:author="Yessica Zamudio Sangabriel" w:date="2019-08-11T17:27:00Z">
                  <w:rPr>
                    <w:ins w:id="1158" w:author="Yessica Zamudio Sangabriel" w:date="2019-08-11T17:27:00Z"/>
                  </w:rPr>
                </w:rPrChange>
              </w:rPr>
            </w:pPr>
            <w:ins w:id="1159" w:author="Yessica Zamudio Sangabriel" w:date="2019-08-11T17:27:00Z">
              <w:r w:rsidRPr="007F1C8F">
                <w:rPr>
                  <w:rFonts w:ascii="Arial" w:eastAsia="Arial" w:hAnsi="Arial" w:cs="Arial"/>
                  <w:b/>
                  <w:sz w:val="20"/>
                  <w:szCs w:val="20"/>
                  <w:rPrChange w:id="1160" w:author="Yessica Zamudio Sangabriel" w:date="2019-08-11T17:27:00Z">
                    <w:rPr>
                      <w:rFonts w:ascii="Arial" w:eastAsia="Arial" w:hAnsi="Arial" w:cs="Arial"/>
                      <w:b/>
                    </w:rPr>
                  </w:rPrChange>
                </w:rPr>
                <w:t xml:space="preserve">Preguntas </w:t>
              </w:r>
            </w:ins>
          </w:p>
        </w:tc>
      </w:tr>
      <w:tr w:rsidR="007F1C8F" w14:paraId="7373AC19" w14:textId="77777777" w:rsidTr="007F1C8F">
        <w:trPr>
          <w:trHeight w:val="263"/>
          <w:ins w:id="1161" w:author="Yessica Zamudio Sangabriel" w:date="2019-08-11T17:27:00Z"/>
          <w:trPrChange w:id="1162" w:author="Yessica Zamudio Sangabriel" w:date="2019-08-11T17:29:00Z">
            <w:trPr>
              <w:trHeight w:val="562"/>
            </w:trPr>
          </w:trPrChange>
        </w:trPr>
        <w:tc>
          <w:tcPr>
            <w:tcW w:w="3697" w:type="dxa"/>
            <w:tcBorders>
              <w:top w:val="single" w:sz="4" w:space="0" w:color="000000"/>
              <w:left w:val="single" w:sz="4" w:space="0" w:color="000000"/>
              <w:bottom w:val="single" w:sz="4" w:space="0" w:color="000000"/>
              <w:right w:val="single" w:sz="4" w:space="0" w:color="000000"/>
            </w:tcBorders>
            <w:tcPrChange w:id="1163" w:author="Yessica Zamudio Sangabriel" w:date="2019-08-11T17:29:00Z">
              <w:tcPr>
                <w:tcW w:w="3697" w:type="dxa"/>
                <w:tcBorders>
                  <w:top w:val="single" w:sz="4" w:space="0" w:color="000000"/>
                  <w:left w:val="single" w:sz="4" w:space="0" w:color="000000"/>
                  <w:bottom w:val="single" w:sz="4" w:space="0" w:color="000000"/>
                  <w:right w:val="single" w:sz="4" w:space="0" w:color="000000"/>
                </w:tcBorders>
              </w:tcPr>
            </w:tcPrChange>
          </w:tcPr>
          <w:p w14:paraId="23FF8ABD" w14:textId="77777777" w:rsidR="007F1C8F" w:rsidRPr="007F1C8F" w:rsidRDefault="007F1C8F" w:rsidP="003A08F9">
            <w:pPr>
              <w:spacing w:line="259" w:lineRule="auto"/>
              <w:rPr>
                <w:ins w:id="1164" w:author="Yessica Zamudio Sangabriel" w:date="2019-08-11T17:27:00Z"/>
                <w:rFonts w:ascii="Arial" w:hAnsi="Arial" w:cs="Arial"/>
                <w:sz w:val="20"/>
                <w:szCs w:val="20"/>
                <w:rPrChange w:id="1165" w:author="Yessica Zamudio Sangabriel" w:date="2019-08-11T17:27:00Z">
                  <w:rPr>
                    <w:ins w:id="1166" w:author="Yessica Zamudio Sangabriel" w:date="2019-08-11T17:27:00Z"/>
                  </w:rPr>
                </w:rPrChange>
              </w:rPr>
            </w:pPr>
            <w:ins w:id="1167" w:author="Yessica Zamudio Sangabriel" w:date="2019-08-11T17:27:00Z">
              <w:r w:rsidRPr="007F1C8F">
                <w:rPr>
                  <w:rFonts w:ascii="Arial" w:hAnsi="Arial" w:cs="Arial"/>
                  <w:sz w:val="20"/>
                  <w:szCs w:val="20"/>
                  <w:rPrChange w:id="1168" w:author="Yessica Zamudio Sangabriel" w:date="2019-08-11T17:27:00Z">
                    <w:rPr/>
                  </w:rPrChange>
                </w:rPr>
                <w:t xml:space="preserve">Guion de un videojuego </w:t>
              </w:r>
            </w:ins>
          </w:p>
        </w:tc>
        <w:tc>
          <w:tcPr>
            <w:tcW w:w="5132" w:type="dxa"/>
            <w:tcBorders>
              <w:top w:val="single" w:sz="4" w:space="0" w:color="000000"/>
              <w:left w:val="single" w:sz="4" w:space="0" w:color="000000"/>
              <w:bottom w:val="single" w:sz="4" w:space="0" w:color="000000"/>
              <w:right w:val="single" w:sz="4" w:space="0" w:color="000000"/>
            </w:tcBorders>
            <w:tcPrChange w:id="1169" w:author="Yessica Zamudio Sangabriel" w:date="2019-08-11T17:29:00Z">
              <w:tcPr>
                <w:tcW w:w="5132" w:type="dxa"/>
                <w:tcBorders>
                  <w:top w:val="single" w:sz="4" w:space="0" w:color="000000"/>
                  <w:left w:val="single" w:sz="4" w:space="0" w:color="000000"/>
                  <w:bottom w:val="single" w:sz="4" w:space="0" w:color="000000"/>
                  <w:right w:val="single" w:sz="4" w:space="0" w:color="000000"/>
                </w:tcBorders>
              </w:tcPr>
            </w:tcPrChange>
          </w:tcPr>
          <w:p w14:paraId="1D7A2F42" w14:textId="77777777" w:rsidR="007F1C8F" w:rsidRPr="007F1C8F" w:rsidRDefault="007F1C8F" w:rsidP="003A08F9">
            <w:pPr>
              <w:spacing w:line="259" w:lineRule="auto"/>
              <w:ind w:left="360"/>
              <w:rPr>
                <w:ins w:id="1170" w:author="Yessica Zamudio Sangabriel" w:date="2019-08-11T17:27:00Z"/>
                <w:rFonts w:ascii="Arial" w:hAnsi="Arial" w:cs="Arial"/>
                <w:sz w:val="20"/>
                <w:szCs w:val="20"/>
                <w:rPrChange w:id="1171" w:author="Yessica Zamudio Sangabriel" w:date="2019-08-11T17:28:00Z">
                  <w:rPr>
                    <w:ins w:id="1172" w:author="Yessica Zamudio Sangabriel" w:date="2019-08-11T17:27:00Z"/>
                  </w:rPr>
                </w:rPrChange>
              </w:rPr>
            </w:pPr>
            <w:ins w:id="1173" w:author="Yessica Zamudio Sangabriel" w:date="2019-08-11T17:27:00Z">
              <w:r w:rsidRPr="007F1C8F">
                <w:rPr>
                  <w:rFonts w:ascii="Arial" w:eastAsia="Arial" w:hAnsi="Arial" w:cs="Arial"/>
                  <w:sz w:val="20"/>
                  <w:szCs w:val="20"/>
                  <w:rPrChange w:id="1174" w:author="Yessica Zamudio Sangabriel" w:date="2019-08-11T17:28:00Z">
                    <w:rPr>
                      <w:rFonts w:ascii="Arial" w:eastAsia="Arial" w:hAnsi="Arial" w:cs="Arial"/>
                      <w:b/>
                    </w:rPr>
                  </w:rPrChange>
                </w:rPr>
                <w:t xml:space="preserve">¿Consideras la historia del videojuego interesante? </w:t>
              </w:r>
            </w:ins>
          </w:p>
        </w:tc>
      </w:tr>
      <w:tr w:rsidR="007F1C8F" w14:paraId="2AC51454" w14:textId="77777777" w:rsidTr="003A08F9">
        <w:trPr>
          <w:trHeight w:val="562"/>
          <w:ins w:id="1175" w:author="Yessica Zamudio Sangabriel" w:date="2019-08-11T17:27:00Z"/>
        </w:trPr>
        <w:tc>
          <w:tcPr>
            <w:tcW w:w="3697" w:type="dxa"/>
            <w:tcBorders>
              <w:top w:val="single" w:sz="4" w:space="0" w:color="000000"/>
              <w:left w:val="single" w:sz="4" w:space="0" w:color="000000"/>
              <w:bottom w:val="single" w:sz="4" w:space="0" w:color="000000"/>
              <w:right w:val="single" w:sz="4" w:space="0" w:color="000000"/>
            </w:tcBorders>
          </w:tcPr>
          <w:p w14:paraId="379E32F8" w14:textId="77777777" w:rsidR="007F1C8F" w:rsidRPr="007F1C8F" w:rsidRDefault="007F1C8F" w:rsidP="003A08F9">
            <w:pPr>
              <w:spacing w:line="259" w:lineRule="auto"/>
              <w:rPr>
                <w:ins w:id="1176" w:author="Yessica Zamudio Sangabriel" w:date="2019-08-11T17:27:00Z"/>
                <w:rFonts w:ascii="Arial" w:hAnsi="Arial" w:cs="Arial"/>
                <w:sz w:val="20"/>
                <w:szCs w:val="20"/>
                <w:rPrChange w:id="1177" w:author="Yessica Zamudio Sangabriel" w:date="2019-08-11T17:27:00Z">
                  <w:rPr>
                    <w:ins w:id="1178" w:author="Yessica Zamudio Sangabriel" w:date="2019-08-11T17:27:00Z"/>
                  </w:rPr>
                </w:rPrChange>
              </w:rPr>
            </w:pPr>
            <w:ins w:id="1179" w:author="Yessica Zamudio Sangabriel" w:date="2019-08-11T17:27:00Z">
              <w:r w:rsidRPr="007F1C8F">
                <w:rPr>
                  <w:rFonts w:ascii="Arial" w:hAnsi="Arial" w:cs="Arial"/>
                  <w:sz w:val="20"/>
                  <w:szCs w:val="20"/>
                  <w:rPrChange w:id="1180" w:author="Yessica Zamudio Sangabriel" w:date="2019-08-11T17:27:00Z">
                    <w:rPr/>
                  </w:rPrChange>
                </w:rPr>
                <w:t xml:space="preserve">Misiones </w:t>
              </w:r>
            </w:ins>
          </w:p>
        </w:tc>
        <w:tc>
          <w:tcPr>
            <w:tcW w:w="5132" w:type="dxa"/>
            <w:tcBorders>
              <w:top w:val="single" w:sz="4" w:space="0" w:color="000000"/>
              <w:left w:val="single" w:sz="4" w:space="0" w:color="000000"/>
              <w:bottom w:val="single" w:sz="4" w:space="0" w:color="000000"/>
              <w:right w:val="single" w:sz="4" w:space="0" w:color="000000"/>
            </w:tcBorders>
          </w:tcPr>
          <w:p w14:paraId="4B161F8C" w14:textId="77777777" w:rsidR="007F1C8F" w:rsidRPr="007F1C8F" w:rsidRDefault="007F1C8F" w:rsidP="003A08F9">
            <w:pPr>
              <w:spacing w:line="259" w:lineRule="auto"/>
              <w:ind w:left="360"/>
              <w:rPr>
                <w:ins w:id="1181" w:author="Yessica Zamudio Sangabriel" w:date="2019-08-11T17:27:00Z"/>
                <w:rFonts w:ascii="Arial" w:hAnsi="Arial" w:cs="Arial"/>
                <w:sz w:val="20"/>
                <w:szCs w:val="20"/>
                <w:rPrChange w:id="1182" w:author="Yessica Zamudio Sangabriel" w:date="2019-08-11T17:28:00Z">
                  <w:rPr>
                    <w:ins w:id="1183" w:author="Yessica Zamudio Sangabriel" w:date="2019-08-11T17:27:00Z"/>
                  </w:rPr>
                </w:rPrChange>
              </w:rPr>
            </w:pPr>
            <w:ins w:id="1184" w:author="Yessica Zamudio Sangabriel" w:date="2019-08-11T17:27:00Z">
              <w:r w:rsidRPr="007F1C8F">
                <w:rPr>
                  <w:rFonts w:ascii="Arial" w:eastAsia="Arial" w:hAnsi="Arial" w:cs="Arial"/>
                  <w:sz w:val="20"/>
                  <w:szCs w:val="20"/>
                  <w:rPrChange w:id="1185" w:author="Yessica Zamudio Sangabriel" w:date="2019-08-11T17:28:00Z">
                    <w:rPr>
                      <w:rFonts w:ascii="Arial" w:eastAsia="Arial" w:hAnsi="Arial" w:cs="Arial"/>
                      <w:b/>
                    </w:rPr>
                  </w:rPrChange>
                </w:rPr>
                <w:t xml:space="preserve">¿Los objetivos y reglas del videojuego fueron establecidos desde un inicio? </w:t>
              </w:r>
            </w:ins>
          </w:p>
        </w:tc>
      </w:tr>
      <w:tr w:rsidR="007F1C8F" w14:paraId="455FD13B" w14:textId="77777777" w:rsidTr="007F1C8F">
        <w:trPr>
          <w:trHeight w:val="687"/>
          <w:ins w:id="1186" w:author="Yessica Zamudio Sangabriel" w:date="2019-08-11T17:27:00Z"/>
          <w:trPrChange w:id="1187" w:author="Yessica Zamudio Sangabriel" w:date="2019-08-11T17:29:00Z">
            <w:trPr>
              <w:trHeight w:val="1390"/>
            </w:trPr>
          </w:trPrChange>
        </w:trPr>
        <w:tc>
          <w:tcPr>
            <w:tcW w:w="3697" w:type="dxa"/>
            <w:tcBorders>
              <w:top w:val="single" w:sz="4" w:space="0" w:color="000000"/>
              <w:left w:val="single" w:sz="4" w:space="0" w:color="000000"/>
              <w:bottom w:val="single" w:sz="4" w:space="0" w:color="000000"/>
              <w:right w:val="single" w:sz="4" w:space="0" w:color="000000"/>
            </w:tcBorders>
            <w:tcPrChange w:id="1188" w:author="Yessica Zamudio Sangabriel" w:date="2019-08-11T17:29:00Z">
              <w:tcPr>
                <w:tcW w:w="3697" w:type="dxa"/>
                <w:tcBorders>
                  <w:top w:val="single" w:sz="4" w:space="0" w:color="000000"/>
                  <w:left w:val="single" w:sz="4" w:space="0" w:color="000000"/>
                  <w:bottom w:val="single" w:sz="4" w:space="0" w:color="000000"/>
                  <w:right w:val="single" w:sz="4" w:space="0" w:color="000000"/>
                </w:tcBorders>
              </w:tcPr>
            </w:tcPrChange>
          </w:tcPr>
          <w:p w14:paraId="65A9A584" w14:textId="77777777" w:rsidR="007F1C8F" w:rsidRPr="007F1C8F" w:rsidRDefault="007F1C8F" w:rsidP="003A08F9">
            <w:pPr>
              <w:spacing w:line="259" w:lineRule="auto"/>
              <w:rPr>
                <w:ins w:id="1189" w:author="Yessica Zamudio Sangabriel" w:date="2019-08-11T17:27:00Z"/>
                <w:rFonts w:ascii="Arial" w:hAnsi="Arial" w:cs="Arial"/>
                <w:sz w:val="20"/>
                <w:szCs w:val="20"/>
                <w:rPrChange w:id="1190" w:author="Yessica Zamudio Sangabriel" w:date="2019-08-11T17:27:00Z">
                  <w:rPr>
                    <w:ins w:id="1191" w:author="Yessica Zamudio Sangabriel" w:date="2019-08-11T17:27:00Z"/>
                  </w:rPr>
                </w:rPrChange>
              </w:rPr>
            </w:pPr>
            <w:ins w:id="1192" w:author="Yessica Zamudio Sangabriel" w:date="2019-08-11T17:27:00Z">
              <w:r w:rsidRPr="007F1C8F">
                <w:rPr>
                  <w:rFonts w:ascii="Arial" w:hAnsi="Arial" w:cs="Arial"/>
                  <w:sz w:val="20"/>
                  <w:szCs w:val="20"/>
                  <w:rPrChange w:id="1193" w:author="Yessica Zamudio Sangabriel" w:date="2019-08-11T17:27:00Z">
                    <w:rPr/>
                  </w:rPrChange>
                </w:rPr>
                <w:t xml:space="preserve">Avatar  </w:t>
              </w:r>
            </w:ins>
          </w:p>
        </w:tc>
        <w:tc>
          <w:tcPr>
            <w:tcW w:w="5132" w:type="dxa"/>
            <w:tcBorders>
              <w:top w:val="single" w:sz="4" w:space="0" w:color="000000"/>
              <w:left w:val="single" w:sz="4" w:space="0" w:color="000000"/>
              <w:bottom w:val="single" w:sz="4" w:space="0" w:color="000000"/>
              <w:right w:val="single" w:sz="4" w:space="0" w:color="000000"/>
            </w:tcBorders>
            <w:tcPrChange w:id="1194" w:author="Yessica Zamudio Sangabriel" w:date="2019-08-11T17:29:00Z">
              <w:tcPr>
                <w:tcW w:w="5132" w:type="dxa"/>
                <w:tcBorders>
                  <w:top w:val="single" w:sz="4" w:space="0" w:color="000000"/>
                  <w:left w:val="single" w:sz="4" w:space="0" w:color="000000"/>
                  <w:bottom w:val="single" w:sz="4" w:space="0" w:color="000000"/>
                  <w:right w:val="single" w:sz="4" w:space="0" w:color="000000"/>
                </w:tcBorders>
              </w:tcPr>
            </w:tcPrChange>
          </w:tcPr>
          <w:p w14:paraId="383FB256" w14:textId="77777777" w:rsidR="007F1C8F" w:rsidRPr="007F1C8F" w:rsidRDefault="007F1C8F" w:rsidP="003A08F9">
            <w:pPr>
              <w:ind w:left="360"/>
              <w:rPr>
                <w:ins w:id="1195" w:author="Yessica Zamudio Sangabriel" w:date="2019-08-11T17:27:00Z"/>
                <w:rFonts w:ascii="Arial" w:hAnsi="Arial" w:cs="Arial"/>
                <w:sz w:val="20"/>
                <w:szCs w:val="20"/>
                <w:rPrChange w:id="1196" w:author="Yessica Zamudio Sangabriel" w:date="2019-08-11T17:28:00Z">
                  <w:rPr>
                    <w:ins w:id="1197" w:author="Yessica Zamudio Sangabriel" w:date="2019-08-11T17:27:00Z"/>
                  </w:rPr>
                </w:rPrChange>
              </w:rPr>
            </w:pPr>
            <w:ins w:id="1198" w:author="Yessica Zamudio Sangabriel" w:date="2019-08-11T17:27:00Z">
              <w:r w:rsidRPr="007F1C8F">
                <w:rPr>
                  <w:rFonts w:ascii="Arial" w:eastAsia="Arial" w:hAnsi="Arial" w:cs="Arial"/>
                  <w:sz w:val="20"/>
                  <w:szCs w:val="20"/>
                  <w:rPrChange w:id="1199" w:author="Yessica Zamudio Sangabriel" w:date="2019-08-11T17:28:00Z">
                    <w:rPr>
                      <w:rFonts w:ascii="Arial" w:eastAsia="Arial" w:hAnsi="Arial" w:cs="Arial"/>
                      <w:b/>
                    </w:rPr>
                  </w:rPrChange>
                </w:rPr>
                <w:t xml:space="preserve">¿Los personajes del videojuego son interesantes? </w:t>
              </w:r>
            </w:ins>
          </w:p>
          <w:p w14:paraId="7EA970F8" w14:textId="77777777" w:rsidR="007F1C8F" w:rsidRPr="007F1C8F" w:rsidRDefault="007F1C8F" w:rsidP="003A08F9">
            <w:pPr>
              <w:spacing w:line="259" w:lineRule="auto"/>
              <w:ind w:left="360"/>
              <w:rPr>
                <w:ins w:id="1200" w:author="Yessica Zamudio Sangabriel" w:date="2019-08-11T17:27:00Z"/>
                <w:rFonts w:ascii="Arial" w:hAnsi="Arial" w:cs="Arial"/>
                <w:sz w:val="20"/>
                <w:szCs w:val="20"/>
                <w:rPrChange w:id="1201" w:author="Yessica Zamudio Sangabriel" w:date="2019-08-11T17:28:00Z">
                  <w:rPr>
                    <w:ins w:id="1202" w:author="Yessica Zamudio Sangabriel" w:date="2019-08-11T17:27:00Z"/>
                  </w:rPr>
                </w:rPrChange>
              </w:rPr>
            </w:pPr>
            <w:ins w:id="1203" w:author="Yessica Zamudio Sangabriel" w:date="2019-08-11T17:27:00Z">
              <w:r w:rsidRPr="007F1C8F">
                <w:rPr>
                  <w:rFonts w:ascii="Arial" w:eastAsia="Arial" w:hAnsi="Arial" w:cs="Arial"/>
                  <w:sz w:val="20"/>
                  <w:szCs w:val="20"/>
                  <w:rPrChange w:id="1204" w:author="Yessica Zamudio Sangabriel" w:date="2019-08-11T17:28:00Z">
                    <w:rPr>
                      <w:rFonts w:ascii="Arial" w:eastAsia="Arial" w:hAnsi="Arial" w:cs="Arial"/>
                      <w:b/>
                    </w:rPr>
                  </w:rPrChange>
                </w:rPr>
                <w:t xml:space="preserve">¿Al inicio del videojuego conocías el personaje y sus características, de cada integrante del equipo? </w:t>
              </w:r>
            </w:ins>
          </w:p>
        </w:tc>
      </w:tr>
      <w:tr w:rsidR="007F1C8F" w14:paraId="5DB6CA54" w14:textId="77777777" w:rsidTr="007F1C8F">
        <w:trPr>
          <w:trHeight w:val="552"/>
          <w:ins w:id="1205" w:author="Yessica Zamudio Sangabriel" w:date="2019-08-11T17:27:00Z"/>
          <w:trPrChange w:id="1206" w:author="Yessica Zamudio Sangabriel" w:date="2019-08-11T17:28:00Z">
            <w:trPr>
              <w:trHeight w:val="564"/>
            </w:trPr>
          </w:trPrChange>
        </w:trPr>
        <w:tc>
          <w:tcPr>
            <w:tcW w:w="3697" w:type="dxa"/>
            <w:tcBorders>
              <w:top w:val="single" w:sz="4" w:space="0" w:color="000000"/>
              <w:left w:val="single" w:sz="4" w:space="0" w:color="000000"/>
              <w:bottom w:val="single" w:sz="4" w:space="0" w:color="000000"/>
              <w:right w:val="single" w:sz="4" w:space="0" w:color="000000"/>
            </w:tcBorders>
            <w:tcPrChange w:id="1207" w:author="Yessica Zamudio Sangabriel" w:date="2019-08-11T17:28:00Z">
              <w:tcPr>
                <w:tcW w:w="3697" w:type="dxa"/>
                <w:tcBorders>
                  <w:top w:val="single" w:sz="4" w:space="0" w:color="000000"/>
                  <w:left w:val="single" w:sz="4" w:space="0" w:color="000000"/>
                  <w:bottom w:val="single" w:sz="4" w:space="0" w:color="000000"/>
                  <w:right w:val="single" w:sz="4" w:space="0" w:color="000000"/>
                </w:tcBorders>
              </w:tcPr>
            </w:tcPrChange>
          </w:tcPr>
          <w:p w14:paraId="07EA9715" w14:textId="77777777" w:rsidR="007F1C8F" w:rsidRPr="007F1C8F" w:rsidRDefault="007F1C8F" w:rsidP="003A08F9">
            <w:pPr>
              <w:spacing w:line="259" w:lineRule="auto"/>
              <w:rPr>
                <w:ins w:id="1208" w:author="Yessica Zamudio Sangabriel" w:date="2019-08-11T17:27:00Z"/>
                <w:rFonts w:ascii="Arial" w:hAnsi="Arial" w:cs="Arial"/>
                <w:sz w:val="20"/>
                <w:szCs w:val="20"/>
                <w:rPrChange w:id="1209" w:author="Yessica Zamudio Sangabriel" w:date="2019-08-11T17:27:00Z">
                  <w:rPr>
                    <w:ins w:id="1210" w:author="Yessica Zamudio Sangabriel" w:date="2019-08-11T17:27:00Z"/>
                  </w:rPr>
                </w:rPrChange>
              </w:rPr>
            </w:pPr>
            <w:ins w:id="1211" w:author="Yessica Zamudio Sangabriel" w:date="2019-08-11T17:27:00Z">
              <w:r w:rsidRPr="007F1C8F">
                <w:rPr>
                  <w:rFonts w:ascii="Arial" w:hAnsi="Arial" w:cs="Arial"/>
                  <w:sz w:val="20"/>
                  <w:szCs w:val="20"/>
                  <w:rPrChange w:id="1212" w:author="Yessica Zamudio Sangabriel" w:date="2019-08-11T17:27:00Z">
                    <w:rPr/>
                  </w:rPrChange>
                </w:rPr>
                <w:t xml:space="preserve">Guion de un videojuego </w:t>
              </w:r>
            </w:ins>
          </w:p>
        </w:tc>
        <w:tc>
          <w:tcPr>
            <w:tcW w:w="5132" w:type="dxa"/>
            <w:tcBorders>
              <w:top w:val="single" w:sz="4" w:space="0" w:color="000000"/>
              <w:left w:val="single" w:sz="4" w:space="0" w:color="000000"/>
              <w:bottom w:val="single" w:sz="4" w:space="0" w:color="000000"/>
              <w:right w:val="single" w:sz="4" w:space="0" w:color="000000"/>
            </w:tcBorders>
            <w:tcPrChange w:id="1213" w:author="Yessica Zamudio Sangabriel" w:date="2019-08-11T17:28:00Z">
              <w:tcPr>
                <w:tcW w:w="5132" w:type="dxa"/>
                <w:tcBorders>
                  <w:top w:val="single" w:sz="4" w:space="0" w:color="000000"/>
                  <w:left w:val="single" w:sz="4" w:space="0" w:color="000000"/>
                  <w:bottom w:val="single" w:sz="4" w:space="0" w:color="000000"/>
                  <w:right w:val="single" w:sz="4" w:space="0" w:color="000000"/>
                </w:tcBorders>
              </w:tcPr>
            </w:tcPrChange>
          </w:tcPr>
          <w:p w14:paraId="4DB2C184" w14:textId="254D700C" w:rsidR="007F1C8F" w:rsidRPr="007F1C8F" w:rsidRDefault="007F1C8F" w:rsidP="003A08F9">
            <w:pPr>
              <w:spacing w:line="259" w:lineRule="auto"/>
              <w:ind w:left="360"/>
              <w:rPr>
                <w:ins w:id="1214" w:author="Yessica Zamudio Sangabriel" w:date="2019-08-11T17:27:00Z"/>
                <w:rFonts w:ascii="Arial" w:hAnsi="Arial" w:cs="Arial"/>
                <w:sz w:val="20"/>
                <w:szCs w:val="20"/>
                <w:rPrChange w:id="1215" w:author="Yessica Zamudio Sangabriel" w:date="2019-08-11T17:28:00Z">
                  <w:rPr>
                    <w:ins w:id="1216" w:author="Yessica Zamudio Sangabriel" w:date="2019-08-11T17:27:00Z"/>
                  </w:rPr>
                </w:rPrChange>
              </w:rPr>
            </w:pPr>
            <w:ins w:id="1217" w:author="Yessica Zamudio Sangabriel" w:date="2019-08-11T17:27:00Z">
              <w:r w:rsidRPr="007F1C8F">
                <w:rPr>
                  <w:rFonts w:ascii="Arial" w:eastAsia="Arial" w:hAnsi="Arial" w:cs="Arial"/>
                  <w:sz w:val="20"/>
                  <w:szCs w:val="20"/>
                  <w:rPrChange w:id="1218" w:author="Yessica Zamudio Sangabriel" w:date="2019-08-11T17:28:00Z">
                    <w:rPr>
                      <w:rFonts w:ascii="Arial" w:eastAsia="Arial" w:hAnsi="Arial" w:cs="Arial"/>
                      <w:b/>
                    </w:rPr>
                  </w:rPrChange>
                </w:rPr>
                <w:t xml:space="preserve">¿A la hora de elegir un </w:t>
              </w:r>
            </w:ins>
            <w:ins w:id="1219" w:author="Yessica Zamudio Sangabriel" w:date="2019-08-11T17:28:00Z">
              <w:r w:rsidRPr="007F1C8F">
                <w:rPr>
                  <w:rFonts w:ascii="Arial" w:eastAsia="Arial" w:hAnsi="Arial" w:cs="Arial"/>
                  <w:sz w:val="20"/>
                  <w:szCs w:val="20"/>
                  <w:rPrChange w:id="1220" w:author="Yessica Zamudio Sangabriel" w:date="2019-08-11T17:28:00Z">
                    <w:rPr>
                      <w:rFonts w:ascii="Arial" w:eastAsia="Arial" w:hAnsi="Arial" w:cs="Arial"/>
                      <w:b/>
                      <w:sz w:val="20"/>
                      <w:szCs w:val="20"/>
                    </w:rPr>
                  </w:rPrChange>
                </w:rPr>
                <w:t>videojuego la</w:t>
              </w:r>
            </w:ins>
            <w:ins w:id="1221" w:author="Yessica Zamudio Sangabriel" w:date="2019-08-11T17:27:00Z">
              <w:r w:rsidRPr="007F1C8F">
                <w:rPr>
                  <w:rFonts w:ascii="Arial" w:eastAsia="Arial" w:hAnsi="Arial" w:cs="Arial"/>
                  <w:sz w:val="20"/>
                  <w:szCs w:val="20"/>
                  <w:rPrChange w:id="1222" w:author="Yessica Zamudio Sangabriel" w:date="2019-08-11T17:28:00Z">
                    <w:rPr>
                      <w:rFonts w:ascii="Arial" w:eastAsia="Arial" w:hAnsi="Arial" w:cs="Arial"/>
                      <w:b/>
                    </w:rPr>
                  </w:rPrChange>
                </w:rPr>
                <w:t xml:space="preserve"> historia influye? </w:t>
              </w:r>
            </w:ins>
          </w:p>
        </w:tc>
      </w:tr>
      <w:tr w:rsidR="007F1C8F" w14:paraId="3106CCCB" w14:textId="77777777" w:rsidTr="003A08F9">
        <w:trPr>
          <w:trHeight w:val="562"/>
          <w:ins w:id="1223" w:author="Yessica Zamudio Sangabriel" w:date="2019-08-11T17:27:00Z"/>
        </w:trPr>
        <w:tc>
          <w:tcPr>
            <w:tcW w:w="3697" w:type="dxa"/>
            <w:tcBorders>
              <w:top w:val="single" w:sz="4" w:space="0" w:color="000000"/>
              <w:left w:val="single" w:sz="4" w:space="0" w:color="000000"/>
              <w:bottom w:val="single" w:sz="4" w:space="0" w:color="000000"/>
              <w:right w:val="single" w:sz="4" w:space="0" w:color="000000"/>
            </w:tcBorders>
          </w:tcPr>
          <w:p w14:paraId="487CEF80" w14:textId="77777777" w:rsidR="007F1C8F" w:rsidRPr="007F1C8F" w:rsidRDefault="007F1C8F" w:rsidP="003A08F9">
            <w:pPr>
              <w:spacing w:line="259" w:lineRule="auto"/>
              <w:ind w:left="720"/>
              <w:rPr>
                <w:ins w:id="1224" w:author="Yessica Zamudio Sangabriel" w:date="2019-08-11T17:27:00Z"/>
                <w:rFonts w:ascii="Arial" w:hAnsi="Arial" w:cs="Arial"/>
                <w:sz w:val="20"/>
                <w:szCs w:val="20"/>
                <w:rPrChange w:id="1225" w:author="Yessica Zamudio Sangabriel" w:date="2019-08-11T17:27:00Z">
                  <w:rPr>
                    <w:ins w:id="1226" w:author="Yessica Zamudio Sangabriel" w:date="2019-08-11T17:27:00Z"/>
                  </w:rPr>
                </w:rPrChange>
              </w:rPr>
            </w:pPr>
            <w:ins w:id="1227" w:author="Yessica Zamudio Sangabriel" w:date="2019-08-11T17:27:00Z">
              <w:r w:rsidRPr="007F1C8F">
                <w:rPr>
                  <w:rFonts w:ascii="Arial" w:hAnsi="Arial" w:cs="Arial"/>
                  <w:sz w:val="20"/>
                  <w:szCs w:val="20"/>
                  <w:rPrChange w:id="1228" w:author="Yessica Zamudio Sangabriel" w:date="2019-08-11T17:27:00Z">
                    <w:rPr/>
                  </w:rPrChange>
                </w:rPr>
                <w:t xml:space="preserve"> </w:t>
              </w:r>
            </w:ins>
          </w:p>
        </w:tc>
        <w:tc>
          <w:tcPr>
            <w:tcW w:w="5132" w:type="dxa"/>
            <w:tcBorders>
              <w:top w:val="single" w:sz="4" w:space="0" w:color="000000"/>
              <w:left w:val="single" w:sz="4" w:space="0" w:color="000000"/>
              <w:bottom w:val="single" w:sz="4" w:space="0" w:color="000000"/>
              <w:right w:val="single" w:sz="4" w:space="0" w:color="000000"/>
            </w:tcBorders>
          </w:tcPr>
          <w:p w14:paraId="7BFCEC6B" w14:textId="77777777" w:rsidR="007F1C8F" w:rsidRPr="007F1C8F" w:rsidRDefault="007F1C8F" w:rsidP="003A08F9">
            <w:pPr>
              <w:spacing w:line="259" w:lineRule="auto"/>
              <w:ind w:left="360" w:right="30"/>
              <w:rPr>
                <w:ins w:id="1229" w:author="Yessica Zamudio Sangabriel" w:date="2019-08-11T17:27:00Z"/>
                <w:rFonts w:ascii="Arial" w:hAnsi="Arial" w:cs="Arial"/>
                <w:sz w:val="20"/>
                <w:szCs w:val="20"/>
                <w:rPrChange w:id="1230" w:author="Yessica Zamudio Sangabriel" w:date="2019-08-11T17:28:00Z">
                  <w:rPr>
                    <w:ins w:id="1231" w:author="Yessica Zamudio Sangabriel" w:date="2019-08-11T17:27:00Z"/>
                  </w:rPr>
                </w:rPrChange>
              </w:rPr>
            </w:pPr>
            <w:ins w:id="1232" w:author="Yessica Zamudio Sangabriel" w:date="2019-08-11T17:27:00Z">
              <w:r w:rsidRPr="007F1C8F">
                <w:rPr>
                  <w:rFonts w:ascii="Arial" w:eastAsia="Arial" w:hAnsi="Arial" w:cs="Arial"/>
                  <w:sz w:val="20"/>
                  <w:szCs w:val="20"/>
                  <w:rPrChange w:id="1233" w:author="Yessica Zamudio Sangabriel" w:date="2019-08-11T17:28:00Z">
                    <w:rPr>
                      <w:rFonts w:ascii="Arial" w:eastAsia="Arial" w:hAnsi="Arial" w:cs="Arial"/>
                      <w:b/>
                    </w:rPr>
                  </w:rPrChange>
                </w:rPr>
                <w:t xml:space="preserve">¿Los símbolos que ocupa el videojuego son intuitivos? </w:t>
              </w:r>
            </w:ins>
          </w:p>
        </w:tc>
      </w:tr>
      <w:tr w:rsidR="007F1C8F" w14:paraId="0A37C97B" w14:textId="77777777" w:rsidTr="007F1C8F">
        <w:trPr>
          <w:trHeight w:val="912"/>
          <w:ins w:id="1234" w:author="Yessica Zamudio Sangabriel" w:date="2019-08-11T17:27:00Z"/>
          <w:trPrChange w:id="1235" w:author="Yessica Zamudio Sangabriel" w:date="2019-08-11T17:29:00Z">
            <w:trPr>
              <w:trHeight w:val="1666"/>
            </w:trPr>
          </w:trPrChange>
        </w:trPr>
        <w:tc>
          <w:tcPr>
            <w:tcW w:w="3697" w:type="dxa"/>
            <w:tcBorders>
              <w:top w:val="single" w:sz="4" w:space="0" w:color="000000"/>
              <w:left w:val="single" w:sz="4" w:space="0" w:color="000000"/>
              <w:bottom w:val="single" w:sz="4" w:space="0" w:color="000000"/>
              <w:right w:val="single" w:sz="4" w:space="0" w:color="000000"/>
            </w:tcBorders>
            <w:tcPrChange w:id="1236" w:author="Yessica Zamudio Sangabriel" w:date="2019-08-11T17:29:00Z">
              <w:tcPr>
                <w:tcW w:w="3697" w:type="dxa"/>
                <w:tcBorders>
                  <w:top w:val="single" w:sz="4" w:space="0" w:color="000000"/>
                  <w:left w:val="single" w:sz="4" w:space="0" w:color="000000"/>
                  <w:bottom w:val="single" w:sz="4" w:space="0" w:color="000000"/>
                  <w:right w:val="single" w:sz="4" w:space="0" w:color="000000"/>
                </w:tcBorders>
              </w:tcPr>
            </w:tcPrChange>
          </w:tcPr>
          <w:p w14:paraId="6CEB4E67" w14:textId="77777777" w:rsidR="007F1C8F" w:rsidRPr="007F1C8F" w:rsidRDefault="007F1C8F" w:rsidP="003A08F9">
            <w:pPr>
              <w:spacing w:line="259" w:lineRule="auto"/>
              <w:rPr>
                <w:ins w:id="1237" w:author="Yessica Zamudio Sangabriel" w:date="2019-08-11T17:27:00Z"/>
                <w:rFonts w:ascii="Arial" w:hAnsi="Arial" w:cs="Arial"/>
                <w:sz w:val="20"/>
                <w:szCs w:val="20"/>
                <w:rPrChange w:id="1238" w:author="Yessica Zamudio Sangabriel" w:date="2019-08-11T17:27:00Z">
                  <w:rPr>
                    <w:ins w:id="1239" w:author="Yessica Zamudio Sangabriel" w:date="2019-08-11T17:27:00Z"/>
                  </w:rPr>
                </w:rPrChange>
              </w:rPr>
            </w:pPr>
            <w:ins w:id="1240" w:author="Yessica Zamudio Sangabriel" w:date="2019-08-11T17:27:00Z">
              <w:r w:rsidRPr="007F1C8F">
                <w:rPr>
                  <w:rFonts w:ascii="Arial" w:hAnsi="Arial" w:cs="Arial"/>
                  <w:sz w:val="20"/>
                  <w:szCs w:val="20"/>
                  <w:rPrChange w:id="1241" w:author="Yessica Zamudio Sangabriel" w:date="2019-08-11T17:27:00Z">
                    <w:rPr/>
                  </w:rPrChange>
                </w:rPr>
                <w:t xml:space="preserve">Retroalimentación </w:t>
              </w:r>
            </w:ins>
          </w:p>
        </w:tc>
        <w:tc>
          <w:tcPr>
            <w:tcW w:w="5132" w:type="dxa"/>
            <w:tcBorders>
              <w:top w:val="single" w:sz="4" w:space="0" w:color="000000"/>
              <w:left w:val="single" w:sz="4" w:space="0" w:color="000000"/>
              <w:bottom w:val="single" w:sz="4" w:space="0" w:color="000000"/>
              <w:right w:val="single" w:sz="4" w:space="0" w:color="000000"/>
            </w:tcBorders>
            <w:tcPrChange w:id="1242" w:author="Yessica Zamudio Sangabriel" w:date="2019-08-11T17:29:00Z">
              <w:tcPr>
                <w:tcW w:w="5132" w:type="dxa"/>
                <w:tcBorders>
                  <w:top w:val="single" w:sz="4" w:space="0" w:color="000000"/>
                  <w:left w:val="single" w:sz="4" w:space="0" w:color="000000"/>
                  <w:bottom w:val="single" w:sz="4" w:space="0" w:color="000000"/>
                  <w:right w:val="single" w:sz="4" w:space="0" w:color="000000"/>
                </w:tcBorders>
              </w:tcPr>
            </w:tcPrChange>
          </w:tcPr>
          <w:p w14:paraId="1A2BAA46" w14:textId="77777777" w:rsidR="007F1C8F" w:rsidRPr="007F1C8F" w:rsidRDefault="007F1C8F" w:rsidP="003A08F9">
            <w:pPr>
              <w:ind w:left="360"/>
              <w:rPr>
                <w:ins w:id="1243" w:author="Yessica Zamudio Sangabriel" w:date="2019-08-11T17:27:00Z"/>
                <w:rFonts w:ascii="Arial" w:hAnsi="Arial" w:cs="Arial"/>
                <w:sz w:val="20"/>
                <w:szCs w:val="20"/>
                <w:rPrChange w:id="1244" w:author="Yessica Zamudio Sangabriel" w:date="2019-08-11T17:28:00Z">
                  <w:rPr>
                    <w:ins w:id="1245" w:author="Yessica Zamudio Sangabriel" w:date="2019-08-11T17:27:00Z"/>
                  </w:rPr>
                </w:rPrChange>
              </w:rPr>
            </w:pPr>
            <w:ins w:id="1246" w:author="Yessica Zamudio Sangabriel" w:date="2019-08-11T17:27:00Z">
              <w:r w:rsidRPr="007F1C8F">
                <w:rPr>
                  <w:rFonts w:ascii="Arial" w:eastAsia="Arial" w:hAnsi="Arial" w:cs="Arial"/>
                  <w:sz w:val="20"/>
                  <w:szCs w:val="20"/>
                  <w:rPrChange w:id="1247" w:author="Yessica Zamudio Sangabriel" w:date="2019-08-11T17:28:00Z">
                    <w:rPr>
                      <w:rFonts w:ascii="Arial" w:eastAsia="Arial" w:hAnsi="Arial" w:cs="Arial"/>
                      <w:b/>
                    </w:rPr>
                  </w:rPrChange>
                </w:rPr>
                <w:t xml:space="preserve">¿Retroalimentación entre el videojuego y el jugador? </w:t>
              </w:r>
            </w:ins>
          </w:p>
          <w:p w14:paraId="055ADF5E" w14:textId="1C57AFF3" w:rsidR="007F1C8F" w:rsidRPr="007F1C8F" w:rsidRDefault="007F1C8F">
            <w:pPr>
              <w:ind w:left="360"/>
              <w:rPr>
                <w:ins w:id="1248" w:author="Yessica Zamudio Sangabriel" w:date="2019-08-11T17:27:00Z"/>
                <w:rFonts w:ascii="Arial" w:hAnsi="Arial" w:cs="Arial"/>
                <w:sz w:val="20"/>
                <w:szCs w:val="20"/>
                <w:rPrChange w:id="1249" w:author="Yessica Zamudio Sangabriel" w:date="2019-08-11T17:28:00Z">
                  <w:rPr>
                    <w:ins w:id="1250" w:author="Yessica Zamudio Sangabriel" w:date="2019-08-11T17:27:00Z"/>
                  </w:rPr>
                </w:rPrChange>
              </w:rPr>
              <w:pPrChange w:id="1251" w:author="Yessica Zamudio Sangabriel" w:date="2019-08-11T17:28:00Z">
                <w:pPr>
                  <w:spacing w:line="259" w:lineRule="auto"/>
                  <w:ind w:left="360"/>
                </w:pPr>
              </w:pPrChange>
            </w:pPr>
            <w:ins w:id="1252" w:author="Yessica Zamudio Sangabriel" w:date="2019-08-11T17:27:00Z">
              <w:r w:rsidRPr="007F1C8F">
                <w:rPr>
                  <w:rFonts w:ascii="Arial" w:eastAsia="Arial" w:hAnsi="Arial" w:cs="Arial"/>
                  <w:sz w:val="20"/>
                  <w:szCs w:val="20"/>
                  <w:rPrChange w:id="1253" w:author="Yessica Zamudio Sangabriel" w:date="2019-08-11T17:28:00Z">
                    <w:rPr>
                      <w:rFonts w:ascii="Arial" w:eastAsia="Arial" w:hAnsi="Arial" w:cs="Arial"/>
                      <w:b/>
                    </w:rPr>
                  </w:rPrChange>
                </w:rPr>
                <w:t xml:space="preserve">¿Las notificaciones en el videojuego fueron los apropiados dentro del videojuego? </w:t>
              </w:r>
            </w:ins>
          </w:p>
        </w:tc>
      </w:tr>
      <w:tr w:rsidR="007F1C8F" w14:paraId="38D367D3" w14:textId="77777777" w:rsidTr="007F1C8F">
        <w:trPr>
          <w:trHeight w:val="975"/>
          <w:ins w:id="1254" w:author="Yessica Zamudio Sangabriel" w:date="2019-08-11T17:27:00Z"/>
          <w:trPrChange w:id="1255" w:author="Yessica Zamudio Sangabriel" w:date="2019-08-11T17:28:00Z">
            <w:trPr>
              <w:trHeight w:val="1666"/>
            </w:trPr>
          </w:trPrChange>
        </w:trPr>
        <w:tc>
          <w:tcPr>
            <w:tcW w:w="3697" w:type="dxa"/>
            <w:tcBorders>
              <w:top w:val="single" w:sz="4" w:space="0" w:color="000000"/>
              <w:left w:val="single" w:sz="4" w:space="0" w:color="000000"/>
              <w:bottom w:val="single" w:sz="4" w:space="0" w:color="000000"/>
              <w:right w:val="single" w:sz="4" w:space="0" w:color="000000"/>
            </w:tcBorders>
            <w:tcPrChange w:id="1256" w:author="Yessica Zamudio Sangabriel" w:date="2019-08-11T17:28:00Z">
              <w:tcPr>
                <w:tcW w:w="3697" w:type="dxa"/>
                <w:tcBorders>
                  <w:top w:val="single" w:sz="4" w:space="0" w:color="000000"/>
                  <w:left w:val="single" w:sz="4" w:space="0" w:color="000000"/>
                  <w:bottom w:val="single" w:sz="4" w:space="0" w:color="000000"/>
                  <w:right w:val="single" w:sz="4" w:space="0" w:color="000000"/>
                </w:tcBorders>
              </w:tcPr>
            </w:tcPrChange>
          </w:tcPr>
          <w:p w14:paraId="19392D3B" w14:textId="77777777" w:rsidR="007F1C8F" w:rsidRPr="007F1C8F" w:rsidRDefault="007F1C8F" w:rsidP="003A08F9">
            <w:pPr>
              <w:spacing w:line="259" w:lineRule="auto"/>
              <w:rPr>
                <w:ins w:id="1257" w:author="Yessica Zamudio Sangabriel" w:date="2019-08-11T17:27:00Z"/>
                <w:rFonts w:ascii="Arial" w:hAnsi="Arial" w:cs="Arial"/>
                <w:sz w:val="20"/>
                <w:szCs w:val="20"/>
                <w:rPrChange w:id="1258" w:author="Yessica Zamudio Sangabriel" w:date="2019-08-11T17:27:00Z">
                  <w:rPr>
                    <w:ins w:id="1259" w:author="Yessica Zamudio Sangabriel" w:date="2019-08-11T17:27:00Z"/>
                  </w:rPr>
                </w:rPrChange>
              </w:rPr>
            </w:pPr>
            <w:ins w:id="1260" w:author="Yessica Zamudio Sangabriel" w:date="2019-08-11T17:27:00Z">
              <w:r w:rsidRPr="007F1C8F">
                <w:rPr>
                  <w:rFonts w:ascii="Arial" w:hAnsi="Arial" w:cs="Arial"/>
                  <w:sz w:val="20"/>
                  <w:szCs w:val="20"/>
                  <w:rPrChange w:id="1261" w:author="Yessica Zamudio Sangabriel" w:date="2019-08-11T17:27:00Z">
                    <w:rPr/>
                  </w:rPrChange>
                </w:rPr>
                <w:t xml:space="preserve">Mapa de aventuras  </w:t>
              </w:r>
            </w:ins>
          </w:p>
        </w:tc>
        <w:tc>
          <w:tcPr>
            <w:tcW w:w="5132" w:type="dxa"/>
            <w:tcBorders>
              <w:top w:val="single" w:sz="4" w:space="0" w:color="000000"/>
              <w:left w:val="single" w:sz="4" w:space="0" w:color="000000"/>
              <w:bottom w:val="single" w:sz="4" w:space="0" w:color="000000"/>
              <w:right w:val="single" w:sz="4" w:space="0" w:color="000000"/>
            </w:tcBorders>
            <w:tcPrChange w:id="1262" w:author="Yessica Zamudio Sangabriel" w:date="2019-08-11T17:28:00Z">
              <w:tcPr>
                <w:tcW w:w="5132" w:type="dxa"/>
                <w:tcBorders>
                  <w:top w:val="single" w:sz="4" w:space="0" w:color="000000"/>
                  <w:left w:val="single" w:sz="4" w:space="0" w:color="000000"/>
                  <w:bottom w:val="single" w:sz="4" w:space="0" w:color="000000"/>
                  <w:right w:val="single" w:sz="4" w:space="0" w:color="000000"/>
                </w:tcBorders>
              </w:tcPr>
            </w:tcPrChange>
          </w:tcPr>
          <w:p w14:paraId="4188F717" w14:textId="4C52FAFD" w:rsidR="007F1C8F" w:rsidRPr="007F1C8F" w:rsidRDefault="007F1C8F" w:rsidP="003A08F9">
            <w:pPr>
              <w:ind w:left="360" w:right="1"/>
              <w:rPr>
                <w:ins w:id="1263" w:author="Yessica Zamudio Sangabriel" w:date="2019-08-11T17:27:00Z"/>
                <w:rFonts w:ascii="Arial" w:hAnsi="Arial" w:cs="Arial"/>
                <w:sz w:val="20"/>
                <w:szCs w:val="20"/>
                <w:rPrChange w:id="1264" w:author="Yessica Zamudio Sangabriel" w:date="2019-08-11T17:28:00Z">
                  <w:rPr>
                    <w:ins w:id="1265" w:author="Yessica Zamudio Sangabriel" w:date="2019-08-11T17:27:00Z"/>
                  </w:rPr>
                </w:rPrChange>
              </w:rPr>
            </w:pPr>
            <w:ins w:id="1266" w:author="Yessica Zamudio Sangabriel" w:date="2019-08-11T17:27:00Z">
              <w:r w:rsidRPr="007F1C8F">
                <w:rPr>
                  <w:rFonts w:ascii="Arial" w:eastAsia="Arial" w:hAnsi="Arial" w:cs="Arial"/>
                  <w:sz w:val="20"/>
                  <w:szCs w:val="20"/>
                  <w:rPrChange w:id="1267" w:author="Yessica Zamudio Sangabriel" w:date="2019-08-11T17:28:00Z">
                    <w:rPr>
                      <w:rFonts w:ascii="Arial" w:eastAsia="Arial" w:hAnsi="Arial" w:cs="Arial"/>
                      <w:b/>
                    </w:rPr>
                  </w:rPrChange>
                </w:rPr>
                <w:t xml:space="preserve">¿El Mapa que se presenta en </w:t>
              </w:r>
            </w:ins>
            <w:ins w:id="1268" w:author="Yessica Zamudio Sangabriel" w:date="2019-08-11T17:28:00Z">
              <w:r w:rsidRPr="007F1C8F">
                <w:rPr>
                  <w:rFonts w:ascii="Arial" w:eastAsia="Arial" w:hAnsi="Arial" w:cs="Arial"/>
                  <w:sz w:val="20"/>
                  <w:szCs w:val="20"/>
                  <w:rPrChange w:id="1269" w:author="Yessica Zamudio Sangabriel" w:date="2019-08-11T17:28:00Z">
                    <w:rPr>
                      <w:rFonts w:ascii="Arial" w:eastAsia="Arial" w:hAnsi="Arial" w:cs="Arial"/>
                      <w:b/>
                      <w:sz w:val="20"/>
                      <w:szCs w:val="20"/>
                    </w:rPr>
                  </w:rPrChange>
                </w:rPr>
                <w:t>el videojuego</w:t>
              </w:r>
            </w:ins>
            <w:ins w:id="1270" w:author="Yessica Zamudio Sangabriel" w:date="2019-08-11T17:27:00Z">
              <w:r w:rsidRPr="007F1C8F">
                <w:rPr>
                  <w:rFonts w:ascii="Arial" w:eastAsia="Arial" w:hAnsi="Arial" w:cs="Arial"/>
                  <w:sz w:val="20"/>
                  <w:szCs w:val="20"/>
                  <w:rPrChange w:id="1271" w:author="Yessica Zamudio Sangabriel" w:date="2019-08-11T17:28:00Z">
                    <w:rPr>
                      <w:rFonts w:ascii="Arial" w:eastAsia="Arial" w:hAnsi="Arial" w:cs="Arial"/>
                      <w:b/>
                    </w:rPr>
                  </w:rPrChange>
                </w:rPr>
                <w:t xml:space="preserve"> representa el lugar en el que se está jugando? </w:t>
              </w:r>
            </w:ins>
          </w:p>
          <w:p w14:paraId="3E7C1236" w14:textId="3DC89B74" w:rsidR="007F1C8F" w:rsidRPr="007F1C8F" w:rsidRDefault="007F1C8F" w:rsidP="003A08F9">
            <w:pPr>
              <w:spacing w:line="259" w:lineRule="auto"/>
              <w:ind w:left="360" w:right="1"/>
              <w:rPr>
                <w:ins w:id="1272" w:author="Yessica Zamudio Sangabriel" w:date="2019-08-11T17:27:00Z"/>
                <w:rFonts w:ascii="Arial" w:hAnsi="Arial" w:cs="Arial"/>
                <w:sz w:val="20"/>
                <w:szCs w:val="20"/>
                <w:rPrChange w:id="1273" w:author="Yessica Zamudio Sangabriel" w:date="2019-08-11T17:28:00Z">
                  <w:rPr>
                    <w:ins w:id="1274" w:author="Yessica Zamudio Sangabriel" w:date="2019-08-11T17:27:00Z"/>
                  </w:rPr>
                </w:rPrChange>
              </w:rPr>
            </w:pPr>
            <w:ins w:id="1275" w:author="Yessica Zamudio Sangabriel" w:date="2019-08-11T17:27:00Z">
              <w:r w:rsidRPr="007F1C8F">
                <w:rPr>
                  <w:rFonts w:ascii="Arial" w:eastAsia="Arial" w:hAnsi="Arial" w:cs="Arial"/>
                  <w:sz w:val="20"/>
                  <w:szCs w:val="20"/>
                  <w:rPrChange w:id="1276" w:author="Yessica Zamudio Sangabriel" w:date="2019-08-11T17:28:00Z">
                    <w:rPr>
                      <w:rFonts w:ascii="Arial" w:eastAsia="Arial" w:hAnsi="Arial" w:cs="Arial"/>
                      <w:b/>
                    </w:rPr>
                  </w:rPrChange>
                </w:rPr>
                <w:t xml:space="preserve">¿El Mapa que se presenta en </w:t>
              </w:r>
            </w:ins>
            <w:ins w:id="1277" w:author="Yessica Zamudio Sangabriel" w:date="2019-08-11T17:28:00Z">
              <w:r w:rsidRPr="007F1C8F">
                <w:rPr>
                  <w:rFonts w:ascii="Arial" w:eastAsia="Arial" w:hAnsi="Arial" w:cs="Arial"/>
                  <w:sz w:val="20"/>
                  <w:szCs w:val="20"/>
                  <w:rPrChange w:id="1278" w:author="Yessica Zamudio Sangabriel" w:date="2019-08-11T17:28:00Z">
                    <w:rPr>
                      <w:rFonts w:ascii="Arial" w:eastAsia="Arial" w:hAnsi="Arial" w:cs="Arial"/>
                      <w:b/>
                      <w:sz w:val="20"/>
                      <w:szCs w:val="20"/>
                    </w:rPr>
                  </w:rPrChange>
                </w:rPr>
                <w:t>el videojuego</w:t>
              </w:r>
            </w:ins>
            <w:ins w:id="1279" w:author="Yessica Zamudio Sangabriel" w:date="2019-08-11T17:27:00Z">
              <w:r w:rsidRPr="007F1C8F">
                <w:rPr>
                  <w:rFonts w:ascii="Arial" w:eastAsia="Arial" w:hAnsi="Arial" w:cs="Arial"/>
                  <w:sz w:val="20"/>
                  <w:szCs w:val="20"/>
                  <w:rPrChange w:id="1280" w:author="Yessica Zamudio Sangabriel" w:date="2019-08-11T17:28:00Z">
                    <w:rPr>
                      <w:rFonts w:ascii="Arial" w:eastAsia="Arial" w:hAnsi="Arial" w:cs="Arial"/>
                      <w:b/>
                    </w:rPr>
                  </w:rPrChange>
                </w:rPr>
                <w:t xml:space="preserve"> representa el lugar en el que se está jugando? </w:t>
              </w:r>
            </w:ins>
          </w:p>
        </w:tc>
      </w:tr>
      <w:tr w:rsidR="007F1C8F" w14:paraId="0816F7C4" w14:textId="77777777" w:rsidTr="007F1C8F">
        <w:trPr>
          <w:trHeight w:val="542"/>
          <w:ins w:id="1281" w:author="Yessica Zamudio Sangabriel" w:date="2019-08-11T17:27:00Z"/>
          <w:trPrChange w:id="1282" w:author="Yessica Zamudio Sangabriel" w:date="2019-08-11T17:29:00Z">
            <w:trPr>
              <w:trHeight w:val="838"/>
            </w:trPr>
          </w:trPrChange>
        </w:trPr>
        <w:tc>
          <w:tcPr>
            <w:tcW w:w="3697" w:type="dxa"/>
            <w:tcBorders>
              <w:top w:val="single" w:sz="4" w:space="0" w:color="000000"/>
              <w:left w:val="single" w:sz="4" w:space="0" w:color="000000"/>
              <w:bottom w:val="single" w:sz="4" w:space="0" w:color="000000"/>
              <w:right w:val="single" w:sz="4" w:space="0" w:color="000000"/>
            </w:tcBorders>
            <w:tcPrChange w:id="1283" w:author="Yessica Zamudio Sangabriel" w:date="2019-08-11T17:29:00Z">
              <w:tcPr>
                <w:tcW w:w="3697" w:type="dxa"/>
                <w:tcBorders>
                  <w:top w:val="single" w:sz="4" w:space="0" w:color="000000"/>
                  <w:left w:val="single" w:sz="4" w:space="0" w:color="000000"/>
                  <w:bottom w:val="single" w:sz="4" w:space="0" w:color="000000"/>
                  <w:right w:val="single" w:sz="4" w:space="0" w:color="000000"/>
                </w:tcBorders>
              </w:tcPr>
            </w:tcPrChange>
          </w:tcPr>
          <w:p w14:paraId="2142EB10" w14:textId="77777777" w:rsidR="007F1C8F" w:rsidRPr="007F1C8F" w:rsidRDefault="007F1C8F" w:rsidP="003A08F9">
            <w:pPr>
              <w:spacing w:line="259" w:lineRule="auto"/>
              <w:rPr>
                <w:ins w:id="1284" w:author="Yessica Zamudio Sangabriel" w:date="2019-08-11T17:27:00Z"/>
                <w:rFonts w:ascii="Arial" w:hAnsi="Arial" w:cs="Arial"/>
                <w:sz w:val="20"/>
                <w:szCs w:val="20"/>
                <w:rPrChange w:id="1285" w:author="Yessica Zamudio Sangabriel" w:date="2019-08-11T17:27:00Z">
                  <w:rPr>
                    <w:ins w:id="1286" w:author="Yessica Zamudio Sangabriel" w:date="2019-08-11T17:27:00Z"/>
                  </w:rPr>
                </w:rPrChange>
              </w:rPr>
            </w:pPr>
            <w:ins w:id="1287" w:author="Yessica Zamudio Sangabriel" w:date="2019-08-11T17:27:00Z">
              <w:r w:rsidRPr="007F1C8F">
                <w:rPr>
                  <w:rFonts w:ascii="Arial" w:hAnsi="Arial" w:cs="Arial"/>
                  <w:sz w:val="20"/>
                  <w:szCs w:val="20"/>
                  <w:rPrChange w:id="1288" w:author="Yessica Zamudio Sangabriel" w:date="2019-08-11T17:27:00Z">
                    <w:rPr/>
                  </w:rPrChange>
                </w:rPr>
                <w:t xml:space="preserve">Niveles  </w:t>
              </w:r>
            </w:ins>
          </w:p>
        </w:tc>
        <w:tc>
          <w:tcPr>
            <w:tcW w:w="5132" w:type="dxa"/>
            <w:tcBorders>
              <w:top w:val="single" w:sz="4" w:space="0" w:color="000000"/>
              <w:left w:val="single" w:sz="4" w:space="0" w:color="000000"/>
              <w:bottom w:val="single" w:sz="4" w:space="0" w:color="000000"/>
              <w:right w:val="single" w:sz="4" w:space="0" w:color="000000"/>
            </w:tcBorders>
            <w:tcPrChange w:id="1289" w:author="Yessica Zamudio Sangabriel" w:date="2019-08-11T17:29:00Z">
              <w:tcPr>
                <w:tcW w:w="5132" w:type="dxa"/>
                <w:tcBorders>
                  <w:top w:val="single" w:sz="4" w:space="0" w:color="000000"/>
                  <w:left w:val="single" w:sz="4" w:space="0" w:color="000000"/>
                  <w:bottom w:val="single" w:sz="4" w:space="0" w:color="000000"/>
                  <w:right w:val="single" w:sz="4" w:space="0" w:color="000000"/>
                </w:tcBorders>
              </w:tcPr>
            </w:tcPrChange>
          </w:tcPr>
          <w:p w14:paraId="1F407D63" w14:textId="77777777" w:rsidR="007F1C8F" w:rsidRPr="007F1C8F" w:rsidRDefault="007F1C8F" w:rsidP="003A08F9">
            <w:pPr>
              <w:spacing w:line="259" w:lineRule="auto"/>
              <w:ind w:left="360"/>
              <w:rPr>
                <w:ins w:id="1290" w:author="Yessica Zamudio Sangabriel" w:date="2019-08-11T17:27:00Z"/>
                <w:rFonts w:ascii="Arial" w:hAnsi="Arial" w:cs="Arial"/>
                <w:sz w:val="20"/>
                <w:szCs w:val="20"/>
                <w:rPrChange w:id="1291" w:author="Yessica Zamudio Sangabriel" w:date="2019-08-11T17:29:00Z">
                  <w:rPr>
                    <w:ins w:id="1292" w:author="Yessica Zamudio Sangabriel" w:date="2019-08-11T17:27:00Z"/>
                  </w:rPr>
                </w:rPrChange>
              </w:rPr>
            </w:pPr>
            <w:ins w:id="1293" w:author="Yessica Zamudio Sangabriel" w:date="2019-08-11T17:27:00Z">
              <w:r w:rsidRPr="007F1C8F">
                <w:rPr>
                  <w:rFonts w:ascii="Arial" w:eastAsia="Arial" w:hAnsi="Arial" w:cs="Arial"/>
                  <w:sz w:val="20"/>
                  <w:szCs w:val="20"/>
                  <w:rPrChange w:id="1294" w:author="Yessica Zamudio Sangabriel" w:date="2019-08-11T17:29:00Z">
                    <w:rPr>
                      <w:rFonts w:ascii="Arial" w:eastAsia="Arial" w:hAnsi="Arial" w:cs="Arial"/>
                      <w:b/>
                    </w:rPr>
                  </w:rPrChange>
                </w:rPr>
                <w:t xml:space="preserve">¿La dificultad que se presenta en los diferentes niveles te reta como jugador? </w:t>
              </w:r>
            </w:ins>
          </w:p>
        </w:tc>
      </w:tr>
      <w:tr w:rsidR="007F1C8F" w14:paraId="75557E33" w14:textId="77777777" w:rsidTr="003A08F9">
        <w:trPr>
          <w:trHeight w:val="562"/>
          <w:ins w:id="1295" w:author="Yessica Zamudio Sangabriel" w:date="2019-08-11T17:27:00Z"/>
        </w:trPr>
        <w:tc>
          <w:tcPr>
            <w:tcW w:w="3697" w:type="dxa"/>
            <w:tcBorders>
              <w:top w:val="single" w:sz="4" w:space="0" w:color="000000"/>
              <w:left w:val="single" w:sz="4" w:space="0" w:color="000000"/>
              <w:bottom w:val="single" w:sz="4" w:space="0" w:color="000000"/>
              <w:right w:val="single" w:sz="4" w:space="0" w:color="000000"/>
            </w:tcBorders>
          </w:tcPr>
          <w:p w14:paraId="742BC18A" w14:textId="77777777" w:rsidR="007F1C8F" w:rsidRPr="007F1C8F" w:rsidRDefault="007F1C8F" w:rsidP="003A08F9">
            <w:pPr>
              <w:spacing w:line="259" w:lineRule="auto"/>
              <w:rPr>
                <w:ins w:id="1296" w:author="Yessica Zamudio Sangabriel" w:date="2019-08-11T17:27:00Z"/>
                <w:rFonts w:ascii="Arial" w:hAnsi="Arial" w:cs="Arial"/>
                <w:sz w:val="20"/>
                <w:szCs w:val="20"/>
                <w:rPrChange w:id="1297" w:author="Yessica Zamudio Sangabriel" w:date="2019-08-11T17:27:00Z">
                  <w:rPr>
                    <w:ins w:id="1298" w:author="Yessica Zamudio Sangabriel" w:date="2019-08-11T17:27:00Z"/>
                  </w:rPr>
                </w:rPrChange>
              </w:rPr>
            </w:pPr>
            <w:ins w:id="1299" w:author="Yessica Zamudio Sangabriel" w:date="2019-08-11T17:27:00Z">
              <w:r w:rsidRPr="007F1C8F">
                <w:rPr>
                  <w:rFonts w:ascii="Arial" w:hAnsi="Arial" w:cs="Arial"/>
                  <w:sz w:val="20"/>
                  <w:szCs w:val="20"/>
                  <w:rPrChange w:id="1300" w:author="Yessica Zamudio Sangabriel" w:date="2019-08-11T17:27:00Z">
                    <w:rPr/>
                  </w:rPrChange>
                </w:rPr>
                <w:t xml:space="preserve">Misiones </w:t>
              </w:r>
            </w:ins>
          </w:p>
        </w:tc>
        <w:tc>
          <w:tcPr>
            <w:tcW w:w="5132" w:type="dxa"/>
            <w:tcBorders>
              <w:top w:val="single" w:sz="4" w:space="0" w:color="000000"/>
              <w:left w:val="single" w:sz="4" w:space="0" w:color="000000"/>
              <w:bottom w:val="single" w:sz="4" w:space="0" w:color="000000"/>
              <w:right w:val="single" w:sz="4" w:space="0" w:color="000000"/>
            </w:tcBorders>
          </w:tcPr>
          <w:p w14:paraId="4DACB2D5" w14:textId="77777777" w:rsidR="007F1C8F" w:rsidRPr="007F1C8F" w:rsidRDefault="007F1C8F" w:rsidP="003A08F9">
            <w:pPr>
              <w:spacing w:line="259" w:lineRule="auto"/>
              <w:ind w:left="360"/>
              <w:rPr>
                <w:ins w:id="1301" w:author="Yessica Zamudio Sangabriel" w:date="2019-08-11T17:27:00Z"/>
                <w:rFonts w:ascii="Arial" w:hAnsi="Arial" w:cs="Arial"/>
                <w:sz w:val="20"/>
                <w:szCs w:val="20"/>
                <w:rPrChange w:id="1302" w:author="Yessica Zamudio Sangabriel" w:date="2019-08-11T17:29:00Z">
                  <w:rPr>
                    <w:ins w:id="1303" w:author="Yessica Zamudio Sangabriel" w:date="2019-08-11T17:27:00Z"/>
                  </w:rPr>
                </w:rPrChange>
              </w:rPr>
            </w:pPr>
            <w:ins w:id="1304" w:author="Yessica Zamudio Sangabriel" w:date="2019-08-11T17:27:00Z">
              <w:r w:rsidRPr="007F1C8F">
                <w:rPr>
                  <w:rFonts w:ascii="Arial" w:eastAsia="Arial" w:hAnsi="Arial" w:cs="Arial"/>
                  <w:sz w:val="20"/>
                  <w:szCs w:val="20"/>
                  <w:rPrChange w:id="1305" w:author="Yessica Zamudio Sangabriel" w:date="2019-08-11T17:29:00Z">
                    <w:rPr>
                      <w:rFonts w:ascii="Arial" w:eastAsia="Arial" w:hAnsi="Arial" w:cs="Arial"/>
                      <w:b/>
                    </w:rPr>
                  </w:rPrChange>
                </w:rPr>
                <w:t xml:space="preserve">¿Piensas que los retos que presenta el videojuego son atractivos? </w:t>
              </w:r>
            </w:ins>
          </w:p>
        </w:tc>
      </w:tr>
      <w:tr w:rsidR="007F1C8F" w14:paraId="3E889010" w14:textId="77777777" w:rsidTr="007F1C8F">
        <w:trPr>
          <w:trHeight w:val="544"/>
          <w:ins w:id="1306" w:author="Yessica Zamudio Sangabriel" w:date="2019-08-11T17:27:00Z"/>
          <w:trPrChange w:id="1307" w:author="Yessica Zamudio Sangabriel" w:date="2019-08-11T17:29:00Z">
            <w:trPr>
              <w:trHeight w:val="840"/>
            </w:trPr>
          </w:trPrChange>
        </w:trPr>
        <w:tc>
          <w:tcPr>
            <w:tcW w:w="3697" w:type="dxa"/>
            <w:tcBorders>
              <w:top w:val="single" w:sz="4" w:space="0" w:color="000000"/>
              <w:left w:val="single" w:sz="4" w:space="0" w:color="000000"/>
              <w:bottom w:val="single" w:sz="4" w:space="0" w:color="000000"/>
              <w:right w:val="single" w:sz="4" w:space="0" w:color="000000"/>
            </w:tcBorders>
            <w:tcPrChange w:id="1308" w:author="Yessica Zamudio Sangabriel" w:date="2019-08-11T17:29:00Z">
              <w:tcPr>
                <w:tcW w:w="3697" w:type="dxa"/>
                <w:tcBorders>
                  <w:top w:val="single" w:sz="4" w:space="0" w:color="000000"/>
                  <w:left w:val="single" w:sz="4" w:space="0" w:color="000000"/>
                  <w:bottom w:val="single" w:sz="4" w:space="0" w:color="000000"/>
                  <w:right w:val="single" w:sz="4" w:space="0" w:color="000000"/>
                </w:tcBorders>
              </w:tcPr>
            </w:tcPrChange>
          </w:tcPr>
          <w:p w14:paraId="6BD76F26" w14:textId="77777777" w:rsidR="007F1C8F" w:rsidRPr="007F1C8F" w:rsidRDefault="007F1C8F" w:rsidP="003A08F9">
            <w:pPr>
              <w:spacing w:line="259" w:lineRule="auto"/>
              <w:rPr>
                <w:ins w:id="1309" w:author="Yessica Zamudio Sangabriel" w:date="2019-08-11T17:27:00Z"/>
                <w:rFonts w:ascii="Arial" w:hAnsi="Arial" w:cs="Arial"/>
                <w:sz w:val="20"/>
                <w:szCs w:val="20"/>
                <w:rPrChange w:id="1310" w:author="Yessica Zamudio Sangabriel" w:date="2019-08-11T17:27:00Z">
                  <w:rPr>
                    <w:ins w:id="1311" w:author="Yessica Zamudio Sangabriel" w:date="2019-08-11T17:27:00Z"/>
                  </w:rPr>
                </w:rPrChange>
              </w:rPr>
            </w:pPr>
            <w:ins w:id="1312" w:author="Yessica Zamudio Sangabriel" w:date="2019-08-11T17:27:00Z">
              <w:r w:rsidRPr="007F1C8F">
                <w:rPr>
                  <w:rFonts w:ascii="Arial" w:hAnsi="Arial" w:cs="Arial"/>
                  <w:sz w:val="20"/>
                  <w:szCs w:val="20"/>
                  <w:rPrChange w:id="1313" w:author="Yessica Zamudio Sangabriel" w:date="2019-08-11T17:27:00Z">
                    <w:rPr/>
                  </w:rPrChange>
                </w:rPr>
                <w:t xml:space="preserve">Recompensas </w:t>
              </w:r>
            </w:ins>
          </w:p>
        </w:tc>
        <w:tc>
          <w:tcPr>
            <w:tcW w:w="5132" w:type="dxa"/>
            <w:tcBorders>
              <w:top w:val="single" w:sz="4" w:space="0" w:color="000000"/>
              <w:left w:val="single" w:sz="4" w:space="0" w:color="000000"/>
              <w:bottom w:val="single" w:sz="4" w:space="0" w:color="000000"/>
              <w:right w:val="single" w:sz="4" w:space="0" w:color="000000"/>
            </w:tcBorders>
            <w:tcPrChange w:id="1314" w:author="Yessica Zamudio Sangabriel" w:date="2019-08-11T17:29:00Z">
              <w:tcPr>
                <w:tcW w:w="5132" w:type="dxa"/>
                <w:tcBorders>
                  <w:top w:val="single" w:sz="4" w:space="0" w:color="000000"/>
                  <w:left w:val="single" w:sz="4" w:space="0" w:color="000000"/>
                  <w:bottom w:val="single" w:sz="4" w:space="0" w:color="000000"/>
                  <w:right w:val="single" w:sz="4" w:space="0" w:color="000000"/>
                </w:tcBorders>
              </w:tcPr>
            </w:tcPrChange>
          </w:tcPr>
          <w:p w14:paraId="42CFF220" w14:textId="77777777" w:rsidR="007F1C8F" w:rsidRPr="007F1C8F" w:rsidRDefault="007F1C8F" w:rsidP="003A08F9">
            <w:pPr>
              <w:spacing w:line="259" w:lineRule="auto"/>
              <w:ind w:left="360"/>
              <w:rPr>
                <w:ins w:id="1315" w:author="Yessica Zamudio Sangabriel" w:date="2019-08-11T17:27:00Z"/>
                <w:rFonts w:ascii="Arial" w:hAnsi="Arial" w:cs="Arial"/>
                <w:sz w:val="20"/>
                <w:szCs w:val="20"/>
                <w:rPrChange w:id="1316" w:author="Yessica Zamudio Sangabriel" w:date="2019-08-11T17:29:00Z">
                  <w:rPr>
                    <w:ins w:id="1317" w:author="Yessica Zamudio Sangabriel" w:date="2019-08-11T17:27:00Z"/>
                  </w:rPr>
                </w:rPrChange>
              </w:rPr>
            </w:pPr>
            <w:ins w:id="1318" w:author="Yessica Zamudio Sangabriel" w:date="2019-08-11T17:27:00Z">
              <w:r w:rsidRPr="007F1C8F">
                <w:rPr>
                  <w:rFonts w:ascii="Arial" w:eastAsia="Arial" w:hAnsi="Arial" w:cs="Arial"/>
                  <w:sz w:val="20"/>
                  <w:szCs w:val="20"/>
                  <w:rPrChange w:id="1319" w:author="Yessica Zamudio Sangabriel" w:date="2019-08-11T17:29:00Z">
                    <w:rPr>
                      <w:rFonts w:ascii="Arial" w:eastAsia="Arial" w:hAnsi="Arial" w:cs="Arial"/>
                      <w:b/>
                    </w:rPr>
                  </w:rPrChange>
                </w:rPr>
                <w:t xml:space="preserve">¿Las recompensas que proporciona el videojuego te motivan a esforzarte para ganar? </w:t>
              </w:r>
            </w:ins>
          </w:p>
        </w:tc>
      </w:tr>
    </w:tbl>
    <w:p w14:paraId="788D4DFE" w14:textId="5B1BE9FE" w:rsidR="00881AD9" w:rsidRPr="00214121" w:rsidRDefault="00881AD9">
      <w:pPr>
        <w:autoSpaceDE w:val="0"/>
        <w:autoSpaceDN w:val="0"/>
        <w:adjustRightInd w:val="0"/>
        <w:ind w:left="1560" w:right="618" w:hanging="851"/>
        <w:jc w:val="center"/>
        <w:rPr>
          <w:rFonts w:ascii="Arial" w:hAnsi="Arial" w:cs="Arial"/>
          <w:b/>
          <w:bCs/>
          <w:color w:val="000000"/>
          <w:sz w:val="18"/>
          <w:szCs w:val="18"/>
        </w:rPr>
        <w:pPrChange w:id="1320" w:author="Luis G. Montané-Jiménez" w:date="2019-08-04T20:36:00Z">
          <w:pPr>
            <w:autoSpaceDE w:val="0"/>
            <w:autoSpaceDN w:val="0"/>
            <w:adjustRightInd w:val="0"/>
            <w:ind w:left="1560" w:right="618" w:hanging="851"/>
            <w:jc w:val="both"/>
          </w:pPr>
        </w:pPrChange>
      </w:pPr>
      <w:commentRangeStart w:id="1321"/>
      <w:del w:id="1322" w:author="Yessica Zamudio Sangabriel" w:date="2019-08-11T17:27:00Z">
        <w:r w:rsidRPr="00214121" w:rsidDel="007F1C8F">
          <w:rPr>
            <w:rFonts w:ascii="Arial" w:hAnsi="Arial" w:cs="Arial"/>
            <w:b/>
            <w:bCs/>
            <w:noProof/>
            <w:color w:val="000000"/>
            <w:sz w:val="18"/>
            <w:szCs w:val="18"/>
          </w:rPr>
          <w:drawing>
            <wp:inline distT="0" distB="0" distL="0" distR="0" wp14:anchorId="363B0B59" wp14:editId="58EC9974">
              <wp:extent cx="3600000" cy="2542432"/>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542432"/>
                      </a:xfrm>
                      <a:prstGeom prst="rect">
                        <a:avLst/>
                      </a:prstGeom>
                    </pic:spPr>
                  </pic:pic>
                </a:graphicData>
              </a:graphic>
            </wp:inline>
          </w:drawing>
        </w:r>
      </w:del>
      <w:commentRangeEnd w:id="1321"/>
      <w:r w:rsidR="00A1386D">
        <w:rPr>
          <w:rStyle w:val="Refdecomentario"/>
        </w:rPr>
        <w:commentReference w:id="1321"/>
      </w:r>
    </w:p>
    <w:p w14:paraId="5FF5F8FD" w14:textId="77777777" w:rsidR="00881AD9" w:rsidRPr="00AE1B18" w:rsidRDefault="00881AD9" w:rsidP="00881AD9">
      <w:pPr>
        <w:rPr>
          <w:lang w:val="es-MX"/>
        </w:rPr>
      </w:pPr>
    </w:p>
    <w:p w14:paraId="7A5DFB84" w14:textId="08587313" w:rsidR="00881AD9" w:rsidRDefault="000641AE" w:rsidP="00214121">
      <w:pPr>
        <w:spacing w:before="240" w:after="60"/>
        <w:jc w:val="both"/>
        <w:rPr>
          <w:ins w:id="1323" w:author="Luis G. Montané-Jiménez" w:date="2019-08-05T13:18:00Z"/>
          <w:rFonts w:ascii="Arial" w:hAnsi="Arial" w:cs="Arial"/>
          <w:sz w:val="20"/>
          <w:szCs w:val="20"/>
        </w:rPr>
      </w:pPr>
      <w:ins w:id="1324" w:author="Yessica Zamudio Sangabriel" w:date="2019-08-11T18:12:00Z">
        <w:r>
          <w:rPr>
            <w:rFonts w:ascii="Arial" w:hAnsi="Arial" w:cs="Arial"/>
            <w:b/>
            <w:bCs/>
            <w:sz w:val="20"/>
            <w:szCs w:val="20"/>
          </w:rPr>
          <w:t>4.</w:t>
        </w:r>
      </w:ins>
      <w:ins w:id="1325" w:author="Luis G. Montané-Jiménez" w:date="2019-08-04T20:36:00Z">
        <w:r w:rsidR="003B44F7">
          <w:rPr>
            <w:rFonts w:ascii="Arial" w:hAnsi="Arial" w:cs="Arial"/>
            <w:b/>
            <w:bCs/>
            <w:sz w:val="20"/>
            <w:szCs w:val="20"/>
          </w:rPr>
          <w:t xml:space="preserve">Evaluación de </w:t>
        </w:r>
      </w:ins>
      <w:r w:rsidR="00881AD9" w:rsidRPr="00214121">
        <w:rPr>
          <w:rFonts w:ascii="Arial" w:hAnsi="Arial" w:cs="Arial"/>
          <w:b/>
          <w:bCs/>
          <w:sz w:val="20"/>
          <w:szCs w:val="20"/>
        </w:rPr>
        <w:t>Caso de estudio</w:t>
      </w:r>
      <w:ins w:id="1326" w:author="Luis G. Montané-Jiménez" w:date="2019-08-04T20:36:00Z">
        <w:r w:rsidR="003B44F7">
          <w:rPr>
            <w:rFonts w:ascii="Arial" w:hAnsi="Arial" w:cs="Arial"/>
            <w:b/>
            <w:bCs/>
            <w:sz w:val="20"/>
            <w:szCs w:val="20"/>
          </w:rPr>
          <w:t xml:space="preserve">: </w:t>
        </w:r>
      </w:ins>
      <w:del w:id="1327" w:author="Luis G. Montané-Jiménez" w:date="2019-08-04T20:36:00Z">
        <w:r w:rsidR="00881AD9" w:rsidRPr="00214121" w:rsidDel="003B44F7">
          <w:rPr>
            <w:rFonts w:ascii="Arial" w:hAnsi="Arial" w:cs="Arial"/>
            <w:b/>
            <w:bCs/>
            <w:sz w:val="20"/>
            <w:szCs w:val="20"/>
          </w:rPr>
          <w:delText xml:space="preserve"> </w:delText>
        </w:r>
      </w:del>
      <w:ins w:id="1328" w:author="Luis G. Montané-Jiménez" w:date="2019-08-04T20:37:00Z">
        <w:r w:rsidR="003B44F7" w:rsidRPr="00214121">
          <w:rPr>
            <w:rFonts w:ascii="Arial" w:hAnsi="Arial" w:cs="Arial"/>
            <w:sz w:val="20"/>
            <w:szCs w:val="20"/>
          </w:rPr>
          <w:t xml:space="preserve">League </w:t>
        </w:r>
        <w:proofErr w:type="spellStart"/>
        <w:r w:rsidR="003B44F7" w:rsidRPr="00214121">
          <w:rPr>
            <w:rFonts w:ascii="Arial" w:hAnsi="Arial" w:cs="Arial"/>
            <w:sz w:val="20"/>
            <w:szCs w:val="20"/>
          </w:rPr>
          <w:t>of</w:t>
        </w:r>
        <w:proofErr w:type="spellEnd"/>
        <w:r w:rsidR="003B44F7" w:rsidRPr="00214121">
          <w:rPr>
            <w:rFonts w:ascii="Arial" w:hAnsi="Arial" w:cs="Arial"/>
            <w:sz w:val="20"/>
            <w:szCs w:val="20"/>
          </w:rPr>
          <w:t xml:space="preserve"> </w:t>
        </w:r>
        <w:proofErr w:type="spellStart"/>
        <w:r w:rsidR="003B44F7" w:rsidRPr="00214121">
          <w:rPr>
            <w:rFonts w:ascii="Arial" w:hAnsi="Arial" w:cs="Arial"/>
            <w:sz w:val="20"/>
            <w:szCs w:val="20"/>
          </w:rPr>
          <w:t>Legends</w:t>
        </w:r>
      </w:ins>
      <w:proofErr w:type="spellEnd"/>
    </w:p>
    <w:p w14:paraId="21AB7536" w14:textId="61AE51FB" w:rsidR="004C1F23" w:rsidRPr="00214121" w:rsidDel="00AF0C79" w:rsidRDefault="004C1F23">
      <w:pPr>
        <w:shd w:val="clear" w:color="auto" w:fill="FF0000"/>
        <w:spacing w:before="240" w:after="60"/>
        <w:jc w:val="both"/>
        <w:rPr>
          <w:del w:id="1329" w:author="Yessica Zamudio Sangabriel" w:date="2019-08-11T18:06:00Z"/>
          <w:rFonts w:ascii="Arial" w:hAnsi="Arial" w:cs="Arial"/>
          <w:b/>
          <w:bCs/>
          <w:sz w:val="20"/>
          <w:szCs w:val="20"/>
        </w:rPr>
        <w:pPrChange w:id="1330" w:author="Luis G. Montané-Jiménez" w:date="2019-08-05T13:20:00Z">
          <w:pPr>
            <w:spacing w:before="240" w:after="60"/>
            <w:jc w:val="both"/>
          </w:pPr>
        </w:pPrChange>
      </w:pPr>
      <w:ins w:id="1331" w:author="Luis G. Montané-Jiménez" w:date="2019-08-05T13:18:00Z">
        <w:r>
          <w:rPr>
            <w:rFonts w:ascii="Arial" w:hAnsi="Arial" w:cs="Arial"/>
            <w:sz w:val="20"/>
            <w:szCs w:val="20"/>
          </w:rPr>
          <w:t>JUSTIFICAR ELECCION DE CASO DE ESTUDIO</w:t>
        </w:r>
      </w:ins>
    </w:p>
    <w:p w14:paraId="0A2FE65C" w14:textId="77777777" w:rsidR="00AF0C79" w:rsidRDefault="00AF0C79">
      <w:pPr>
        <w:shd w:val="clear" w:color="auto" w:fill="FF0000"/>
        <w:spacing w:before="240" w:after="60"/>
        <w:jc w:val="both"/>
        <w:rPr>
          <w:ins w:id="1332" w:author="Yessica Zamudio Sangabriel" w:date="2019-08-11T18:06:00Z"/>
          <w:rFonts w:ascii="Arial" w:hAnsi="Arial" w:cs="Arial"/>
          <w:sz w:val="20"/>
          <w:szCs w:val="20"/>
        </w:rPr>
        <w:pPrChange w:id="1333" w:author="Yessica Zamudio Sangabriel" w:date="2019-08-11T18:06:00Z">
          <w:pPr>
            <w:jc w:val="both"/>
          </w:pPr>
        </w:pPrChange>
      </w:pPr>
    </w:p>
    <w:p w14:paraId="0F0C7093" w14:textId="2F6749A1" w:rsidR="000641AE" w:rsidRPr="000641AE" w:rsidRDefault="000641AE" w:rsidP="00214121">
      <w:pPr>
        <w:jc w:val="both"/>
        <w:rPr>
          <w:ins w:id="1334" w:author="Yessica Zamudio Sangabriel" w:date="2019-08-11T18:11:00Z"/>
          <w:rFonts w:ascii="Arial" w:hAnsi="Arial" w:cs="Arial"/>
          <w:sz w:val="20"/>
          <w:szCs w:val="20"/>
          <w:lang w:val="es-MX"/>
          <w:rPrChange w:id="1335" w:author="Yessica Zamudio Sangabriel" w:date="2019-08-11T18:11:00Z">
            <w:rPr>
              <w:ins w:id="1336" w:author="Yessica Zamudio Sangabriel" w:date="2019-08-11T18:11:00Z"/>
              <w:rFonts w:ascii="Arial" w:hAnsi="Arial" w:cs="Arial"/>
              <w:sz w:val="20"/>
              <w:szCs w:val="20"/>
            </w:rPr>
          </w:rPrChange>
        </w:rPr>
      </w:pPr>
      <w:ins w:id="1337" w:author="Yessica Zamudio Sangabriel" w:date="2019-08-11T18:11:00Z">
        <w:r w:rsidRPr="003A08F9">
          <w:rPr>
            <w:rFonts w:ascii="Arial" w:hAnsi="Arial" w:cs="Arial"/>
            <w:sz w:val="20"/>
            <w:szCs w:val="20"/>
            <w:lang w:val="es-MX"/>
          </w:rPr>
          <w:t xml:space="preserve">Se lanzó una prueba piloto en donde se preguntó a los usuarios que juegos recomendarían para que con base a esas respuestas se hiciera el caso de estudio de ese videojuego </w:t>
        </w:r>
        <w:proofErr w:type="gramStart"/>
        <w:r w:rsidRPr="003A08F9">
          <w:rPr>
            <w:rFonts w:ascii="Arial" w:hAnsi="Arial" w:cs="Arial"/>
            <w:sz w:val="20"/>
            <w:szCs w:val="20"/>
            <w:lang w:val="es-MX"/>
          </w:rPr>
          <w:t>colaborativo ,</w:t>
        </w:r>
        <w:proofErr w:type="gramEnd"/>
        <w:r w:rsidRPr="003A08F9">
          <w:rPr>
            <w:rFonts w:ascii="Arial" w:hAnsi="Arial" w:cs="Arial"/>
            <w:sz w:val="20"/>
            <w:szCs w:val="20"/>
            <w:lang w:val="es-MX"/>
          </w:rPr>
          <w:t xml:space="preserve"> el resultado fue </w:t>
        </w:r>
        <w:r w:rsidRPr="003A08F9">
          <w:rPr>
            <w:rFonts w:ascii="Arial" w:hAnsi="Arial" w:cs="Arial"/>
            <w:i/>
            <w:sz w:val="20"/>
            <w:szCs w:val="20"/>
            <w:lang w:val="es-MX"/>
          </w:rPr>
          <w:t xml:space="preserve">League </w:t>
        </w:r>
        <w:proofErr w:type="spellStart"/>
        <w:r w:rsidRPr="003A08F9">
          <w:rPr>
            <w:rFonts w:ascii="Arial" w:hAnsi="Arial" w:cs="Arial"/>
            <w:i/>
            <w:sz w:val="20"/>
            <w:szCs w:val="20"/>
            <w:lang w:val="es-MX"/>
          </w:rPr>
          <w:t>of</w:t>
        </w:r>
        <w:proofErr w:type="spellEnd"/>
        <w:r w:rsidRPr="003A08F9">
          <w:rPr>
            <w:rFonts w:ascii="Arial" w:hAnsi="Arial" w:cs="Arial"/>
            <w:i/>
            <w:sz w:val="20"/>
            <w:szCs w:val="20"/>
            <w:lang w:val="es-MX"/>
          </w:rPr>
          <w:t xml:space="preserve"> </w:t>
        </w:r>
        <w:proofErr w:type="spellStart"/>
        <w:r w:rsidRPr="003A08F9">
          <w:rPr>
            <w:rFonts w:ascii="Arial" w:hAnsi="Arial" w:cs="Arial"/>
            <w:i/>
            <w:sz w:val="20"/>
            <w:szCs w:val="20"/>
            <w:lang w:val="es-MX"/>
          </w:rPr>
          <w:t>Legends</w:t>
        </w:r>
        <w:proofErr w:type="spellEnd"/>
      </w:ins>
    </w:p>
    <w:p w14:paraId="0286EF97" w14:textId="1FF82E14" w:rsidR="00881AD9" w:rsidRPr="00214121" w:rsidRDefault="00881AD9" w:rsidP="00214121">
      <w:pPr>
        <w:jc w:val="both"/>
        <w:rPr>
          <w:rFonts w:ascii="Arial" w:hAnsi="Arial" w:cs="Arial"/>
          <w:sz w:val="20"/>
          <w:szCs w:val="20"/>
        </w:rPr>
      </w:pPr>
      <w:r w:rsidRPr="00214121">
        <w:rPr>
          <w:rFonts w:ascii="Arial" w:hAnsi="Arial" w:cs="Arial"/>
          <w:sz w:val="20"/>
          <w:szCs w:val="20"/>
        </w:rPr>
        <w:t xml:space="preserve">League </w:t>
      </w:r>
      <w:proofErr w:type="spellStart"/>
      <w:r w:rsidRPr="00214121">
        <w:rPr>
          <w:rFonts w:ascii="Arial" w:hAnsi="Arial" w:cs="Arial"/>
          <w:sz w:val="20"/>
          <w:szCs w:val="20"/>
        </w:rPr>
        <w:t>of</w:t>
      </w:r>
      <w:proofErr w:type="spellEnd"/>
      <w:r w:rsidRPr="00214121">
        <w:rPr>
          <w:rFonts w:ascii="Arial" w:hAnsi="Arial" w:cs="Arial"/>
          <w:sz w:val="20"/>
          <w:szCs w:val="20"/>
        </w:rPr>
        <w:t xml:space="preserve"> </w:t>
      </w:r>
      <w:proofErr w:type="spellStart"/>
      <w:r w:rsidRPr="00214121">
        <w:rPr>
          <w:rFonts w:ascii="Arial" w:hAnsi="Arial" w:cs="Arial"/>
          <w:sz w:val="20"/>
          <w:szCs w:val="20"/>
        </w:rPr>
        <w:t>Legends</w:t>
      </w:r>
      <w:proofErr w:type="spellEnd"/>
      <w:r w:rsidRPr="00214121">
        <w:rPr>
          <w:rFonts w:ascii="Arial" w:hAnsi="Arial" w:cs="Arial"/>
          <w:sz w:val="20"/>
          <w:szCs w:val="20"/>
        </w:rPr>
        <w:t xml:space="preserve"> </w:t>
      </w:r>
      <w:ins w:id="1338" w:author="Luis G. Montané-Jiménez" w:date="2019-08-04T20:39:00Z">
        <w:r w:rsidR="003B44F7">
          <w:rPr>
            <w:rFonts w:ascii="Arial" w:hAnsi="Arial" w:cs="Arial"/>
            <w:sz w:val="20"/>
            <w:szCs w:val="20"/>
          </w:rPr>
          <w:t xml:space="preserve">(REF) </w:t>
        </w:r>
      </w:ins>
      <w:r w:rsidRPr="00214121">
        <w:rPr>
          <w:rFonts w:ascii="Arial" w:hAnsi="Arial" w:cs="Arial"/>
          <w:sz w:val="20"/>
          <w:szCs w:val="20"/>
        </w:rPr>
        <w:t>es un juego en línea competitivo</w:t>
      </w:r>
      <w:del w:id="1339" w:author="Luis G. Montané-Jiménez" w:date="2019-08-04T20:39:00Z">
        <w:r w:rsidRPr="00214121" w:rsidDel="003B44F7">
          <w:rPr>
            <w:rFonts w:ascii="Arial" w:hAnsi="Arial" w:cs="Arial"/>
            <w:sz w:val="20"/>
            <w:szCs w:val="20"/>
          </w:rPr>
          <w:delText xml:space="preserve"> de ritmo frenético</w:delText>
        </w:r>
      </w:del>
      <w:r w:rsidRPr="00214121">
        <w:rPr>
          <w:rFonts w:ascii="Arial" w:hAnsi="Arial" w:cs="Arial"/>
          <w:sz w:val="20"/>
          <w:szCs w:val="20"/>
        </w:rPr>
        <w:t xml:space="preserve">, que fusiona la velocidad y la intensidad de la estrategia en tiempo real (ETR) con elementos de juegos de rol. Dos equipos de poderosos campeones, cada uno con un diseño y un estilo de juego únicos, compiten cara a cara a través de diversos campos de batalla y modos de juego. Con un plantel de campeones en constante expansión, actualizaciones frecuentes y un emocionante panorama competitivo, League </w:t>
      </w:r>
      <w:proofErr w:type="spellStart"/>
      <w:r w:rsidRPr="00214121">
        <w:rPr>
          <w:rFonts w:ascii="Arial" w:hAnsi="Arial" w:cs="Arial"/>
          <w:sz w:val="20"/>
          <w:szCs w:val="20"/>
        </w:rPr>
        <w:t>of</w:t>
      </w:r>
      <w:proofErr w:type="spellEnd"/>
      <w:r w:rsidRPr="00214121">
        <w:rPr>
          <w:rFonts w:ascii="Arial" w:hAnsi="Arial" w:cs="Arial"/>
          <w:sz w:val="20"/>
          <w:szCs w:val="20"/>
        </w:rPr>
        <w:t xml:space="preserve"> </w:t>
      </w:r>
      <w:proofErr w:type="spellStart"/>
      <w:r w:rsidRPr="00214121">
        <w:rPr>
          <w:rFonts w:ascii="Arial" w:hAnsi="Arial" w:cs="Arial"/>
          <w:sz w:val="20"/>
          <w:szCs w:val="20"/>
        </w:rPr>
        <w:t>Legends</w:t>
      </w:r>
      <w:proofErr w:type="spellEnd"/>
      <w:r w:rsidRPr="00214121">
        <w:rPr>
          <w:rFonts w:ascii="Arial" w:hAnsi="Arial" w:cs="Arial"/>
          <w:sz w:val="20"/>
          <w:szCs w:val="20"/>
        </w:rPr>
        <w:t xml:space="preserve"> ofrece posibilidades de juego ilimitadas para usuarios de todos los niveles de habilidad. </w:t>
      </w:r>
    </w:p>
    <w:p w14:paraId="0DA2386B" w14:textId="6AA504C0" w:rsidR="00881AD9" w:rsidRDefault="00881AD9" w:rsidP="00214121">
      <w:pPr>
        <w:jc w:val="both"/>
        <w:rPr>
          <w:ins w:id="1340" w:author="Yessica Zamudio Sangabriel" w:date="2019-08-11T18:06:00Z"/>
          <w:lang w:val="es-MX"/>
        </w:rPr>
      </w:pPr>
      <w:r w:rsidRPr="00214121">
        <w:rPr>
          <w:rFonts w:ascii="Arial" w:hAnsi="Arial" w:cs="Arial"/>
          <w:sz w:val="20"/>
          <w:szCs w:val="20"/>
        </w:rPr>
        <w:t xml:space="preserve">League </w:t>
      </w:r>
      <w:proofErr w:type="spellStart"/>
      <w:r w:rsidRPr="00214121">
        <w:rPr>
          <w:rFonts w:ascii="Arial" w:hAnsi="Arial" w:cs="Arial"/>
          <w:sz w:val="20"/>
          <w:szCs w:val="20"/>
        </w:rPr>
        <w:t>of</w:t>
      </w:r>
      <w:proofErr w:type="spellEnd"/>
      <w:r w:rsidRPr="00214121">
        <w:rPr>
          <w:rFonts w:ascii="Arial" w:hAnsi="Arial" w:cs="Arial"/>
          <w:sz w:val="20"/>
          <w:szCs w:val="20"/>
        </w:rPr>
        <w:t xml:space="preserve"> </w:t>
      </w:r>
      <w:proofErr w:type="spellStart"/>
      <w:r w:rsidRPr="00214121">
        <w:rPr>
          <w:rFonts w:ascii="Arial" w:hAnsi="Arial" w:cs="Arial"/>
          <w:sz w:val="20"/>
          <w:szCs w:val="20"/>
        </w:rPr>
        <w:t>Legends</w:t>
      </w:r>
      <w:proofErr w:type="spellEnd"/>
      <w:r w:rsidRPr="00214121">
        <w:rPr>
          <w:rFonts w:ascii="Arial" w:hAnsi="Arial" w:cs="Arial"/>
          <w:sz w:val="20"/>
          <w:szCs w:val="20"/>
        </w:rPr>
        <w:t xml:space="preserve"> consiste en partidas, cada equipo de jugadores (se juega 5 contra 5 o 3 contra 3) dispone de una base con una tienda de objetos, un nexo y un punto de reinicio donde reaparecen sus personajes cada vez que son abatidos en combate. El objetivo es sencillamente destruir el nexo del equipo contrario, cosa que no es tan fácil como puede parecer, ya que cada equipo cuenta con torretas para defender el sendero que lleva hasta su torre. Tocará ir destruyéndolas una a una (ya que no se pueden reconstruir); para ello contamos con nuestros héroes y con pequeñas oleadas de "esbirros" (en inglés, </w:t>
      </w:r>
      <w:proofErr w:type="spellStart"/>
      <w:r w:rsidRPr="00214121">
        <w:rPr>
          <w:rFonts w:ascii="Arial" w:hAnsi="Arial" w:cs="Arial"/>
          <w:sz w:val="20"/>
          <w:szCs w:val="20"/>
        </w:rPr>
        <w:t>minions</w:t>
      </w:r>
      <w:proofErr w:type="spellEnd"/>
      <w:r w:rsidRPr="00214121">
        <w:rPr>
          <w:rFonts w:ascii="Arial" w:hAnsi="Arial" w:cs="Arial"/>
          <w:sz w:val="20"/>
          <w:szCs w:val="20"/>
        </w:rPr>
        <w:t>) que nuestro nexo genera cada cierto tiempo. También hay repartidos por el mapa monstruos y animales neutrales que nos dan oro y permiten subir de nivel u obtener breves aumentos de poder para ayudarnos en combate</w:t>
      </w:r>
      <w:r w:rsidRPr="00DE3D95">
        <w:rPr>
          <w:lang w:val="es-MX"/>
        </w:rPr>
        <w:t>.</w:t>
      </w:r>
    </w:p>
    <w:p w14:paraId="57B435D5" w14:textId="651D0145" w:rsidR="00AF0C79" w:rsidRPr="000641AE" w:rsidDel="000641AE" w:rsidRDefault="00AF0C79" w:rsidP="00214121">
      <w:pPr>
        <w:jc w:val="both"/>
        <w:rPr>
          <w:del w:id="1341" w:author="Yessica Zamudio Sangabriel" w:date="2019-08-11T18:11:00Z"/>
          <w:rFonts w:ascii="Arial" w:hAnsi="Arial" w:cs="Arial"/>
          <w:sz w:val="20"/>
          <w:szCs w:val="20"/>
          <w:lang w:val="es-MX"/>
          <w:rPrChange w:id="1342" w:author="Yessica Zamudio Sangabriel" w:date="2019-08-11T18:13:00Z">
            <w:rPr>
              <w:del w:id="1343" w:author="Yessica Zamudio Sangabriel" w:date="2019-08-11T18:11:00Z"/>
              <w:lang w:val="es-MX"/>
            </w:rPr>
          </w:rPrChange>
        </w:rPr>
      </w:pPr>
    </w:p>
    <w:p w14:paraId="235B1C12" w14:textId="61AAFDAC" w:rsidR="00881AD9" w:rsidRPr="000641AE" w:rsidRDefault="000641AE" w:rsidP="00451A37">
      <w:pPr>
        <w:spacing w:before="240" w:after="60"/>
        <w:jc w:val="both"/>
        <w:rPr>
          <w:rFonts w:ascii="Arial" w:hAnsi="Arial" w:cs="Arial"/>
          <w:b/>
          <w:bCs/>
          <w:sz w:val="20"/>
          <w:szCs w:val="20"/>
        </w:rPr>
      </w:pPr>
      <w:ins w:id="1344" w:author="Yessica Zamudio Sangabriel" w:date="2019-08-11T18:13:00Z">
        <w:r>
          <w:rPr>
            <w:rFonts w:ascii="Arial" w:hAnsi="Arial" w:cs="Arial"/>
            <w:b/>
            <w:bCs/>
            <w:sz w:val="20"/>
            <w:szCs w:val="20"/>
          </w:rPr>
          <w:t>5.D</w:t>
        </w:r>
      </w:ins>
      <w:del w:id="1345" w:author="Yessica Zamudio Sangabriel" w:date="2019-08-11T18:13:00Z">
        <w:r w:rsidR="00881AD9" w:rsidRPr="000641AE" w:rsidDel="000641AE">
          <w:rPr>
            <w:rFonts w:ascii="Arial" w:hAnsi="Arial" w:cs="Arial"/>
            <w:b/>
            <w:bCs/>
            <w:sz w:val="20"/>
            <w:szCs w:val="20"/>
          </w:rPr>
          <w:delText>D</w:delText>
        </w:r>
      </w:del>
      <w:r w:rsidR="00881AD9" w:rsidRPr="000641AE">
        <w:rPr>
          <w:rFonts w:ascii="Arial" w:hAnsi="Arial" w:cs="Arial"/>
          <w:b/>
          <w:bCs/>
          <w:sz w:val="20"/>
          <w:szCs w:val="20"/>
        </w:rPr>
        <w:t xml:space="preserve">iseño </w:t>
      </w:r>
      <w:commentRangeStart w:id="1346"/>
      <w:r w:rsidR="00881AD9" w:rsidRPr="000641AE">
        <w:rPr>
          <w:rFonts w:ascii="Arial" w:hAnsi="Arial" w:cs="Arial"/>
          <w:b/>
          <w:bCs/>
          <w:sz w:val="20"/>
          <w:szCs w:val="20"/>
        </w:rPr>
        <w:t>experimental</w:t>
      </w:r>
      <w:commentRangeEnd w:id="1346"/>
      <w:r w:rsidR="003B44F7" w:rsidRPr="000641AE">
        <w:rPr>
          <w:rStyle w:val="Refdecomentario"/>
          <w:sz w:val="20"/>
          <w:szCs w:val="20"/>
          <w:rPrChange w:id="1347" w:author="Yessica Zamudio Sangabriel" w:date="2019-08-11T18:13:00Z">
            <w:rPr>
              <w:rStyle w:val="Refdecomentario"/>
            </w:rPr>
          </w:rPrChange>
        </w:rPr>
        <w:commentReference w:id="1346"/>
      </w:r>
      <w:r w:rsidR="00881AD9" w:rsidRPr="000641AE">
        <w:rPr>
          <w:rFonts w:ascii="Arial" w:hAnsi="Arial" w:cs="Arial"/>
          <w:b/>
          <w:bCs/>
          <w:sz w:val="20"/>
          <w:szCs w:val="20"/>
        </w:rPr>
        <w:t xml:space="preserve"> </w:t>
      </w:r>
    </w:p>
    <w:p w14:paraId="795095AF" w14:textId="77777777" w:rsidR="00881AD9" w:rsidRPr="00214121" w:rsidRDefault="00881AD9" w:rsidP="00214121">
      <w:pPr>
        <w:jc w:val="both"/>
        <w:rPr>
          <w:rFonts w:ascii="Arial" w:hAnsi="Arial" w:cs="Arial"/>
          <w:sz w:val="20"/>
          <w:szCs w:val="20"/>
        </w:rPr>
      </w:pPr>
      <w:r w:rsidRPr="00214121">
        <w:rPr>
          <w:rFonts w:ascii="Arial" w:hAnsi="Arial" w:cs="Arial"/>
          <w:sz w:val="20"/>
          <w:szCs w:val="20"/>
        </w:rPr>
        <w:t>Para este estudio, se diseñó y ejecutó un experimento. En este experimento un grupo de jugadores se dividió en dos equipos de igual tamaño, y jugaron un videojuego colaborativo en un escenario cara a cara: estaban en la misma sala y cada jugador sabía quiénes eran sus compañeros de equipo. El experimento se realizó con 10 jugadores, todos ellos estudiantes, el 100% son hombres, todos entre 19 y 26 años y con al menos un año de experiencia de videojuegos colaborativos.</w:t>
      </w:r>
    </w:p>
    <w:p w14:paraId="325A6ABC" w14:textId="7F0D5D43" w:rsidR="00881AD9" w:rsidRPr="00214121" w:rsidRDefault="000641AE" w:rsidP="00214121">
      <w:pPr>
        <w:spacing w:before="240" w:after="60"/>
        <w:jc w:val="both"/>
        <w:rPr>
          <w:rFonts w:ascii="Arial" w:hAnsi="Arial" w:cs="Arial"/>
          <w:b/>
          <w:bCs/>
          <w:sz w:val="20"/>
          <w:szCs w:val="20"/>
        </w:rPr>
      </w:pPr>
      <w:ins w:id="1348" w:author="Yessica Zamudio Sangabriel" w:date="2019-08-11T18:13:00Z">
        <w:r>
          <w:rPr>
            <w:rFonts w:ascii="Arial" w:hAnsi="Arial" w:cs="Arial"/>
            <w:b/>
            <w:bCs/>
            <w:sz w:val="20"/>
            <w:szCs w:val="20"/>
          </w:rPr>
          <w:t>6.</w:t>
        </w:r>
      </w:ins>
      <w:r w:rsidR="00881AD9" w:rsidRPr="00214121">
        <w:rPr>
          <w:rFonts w:ascii="Arial" w:hAnsi="Arial" w:cs="Arial"/>
          <w:b/>
          <w:bCs/>
          <w:sz w:val="20"/>
          <w:szCs w:val="20"/>
        </w:rPr>
        <w:t>Materiales</w:t>
      </w:r>
    </w:p>
    <w:p w14:paraId="51BD6F7C" w14:textId="02BFF334" w:rsidR="00881AD9" w:rsidRDefault="00881AD9" w:rsidP="00D922F8">
      <w:pPr>
        <w:jc w:val="both"/>
        <w:rPr>
          <w:rFonts w:ascii="Arial" w:hAnsi="Arial" w:cs="Arial"/>
          <w:sz w:val="20"/>
          <w:szCs w:val="20"/>
        </w:rPr>
      </w:pPr>
      <w:r w:rsidRPr="00214121">
        <w:rPr>
          <w:rFonts w:ascii="Arial" w:hAnsi="Arial" w:cs="Arial"/>
          <w:sz w:val="20"/>
          <w:szCs w:val="20"/>
        </w:rPr>
        <w:t>Para este experimento se diseñó un instrumento para medir la visualización del videojuego en relación a las interacciones y tareas ejecutadas por parte de los jugadores, este instrumento fue preparado utilizando la escala de Likert. El instrumento consta de 43 preguntas que se refieren a 3 dimensiones relacionadas con la experiencia del jugador,</w:t>
      </w:r>
      <w:r w:rsidR="00214121">
        <w:rPr>
          <w:rFonts w:ascii="Arial" w:hAnsi="Arial" w:cs="Arial"/>
          <w:sz w:val="20"/>
          <w:szCs w:val="20"/>
        </w:rPr>
        <w:t xml:space="preserve"> </w:t>
      </w:r>
      <w:r w:rsidRPr="00214121">
        <w:rPr>
          <w:rFonts w:ascii="Arial" w:hAnsi="Arial" w:cs="Arial"/>
          <w:sz w:val="20"/>
          <w:szCs w:val="20"/>
        </w:rPr>
        <w:t>como (D1) Colaboración (1-14), (D2) Experiencia (15-30), (D3) Mecánicas de juego Conciencia (16-24). Las posibles respuestas a las preguntas van del 1 al 5, donde "1" significa Muy de acuerdo, "2" De acuerdo, "3" Ni de acuerdo ni en desacuerdo, "4" En desacuerdo, "5" Muy en desacuerdo. En la Tabla 4,6 y 8 se muestran las preguntas del instrumento aplicado, el cual fue validado mediante la aplicación del coeficiente Alfa de Cronbach a las respuestas obtenidas en una prueba piloto ejecuta a los jugadores. Del cual se obtuvo que las tres dimensiones tienen una consistencia entre 0.5 y 0.8, una fiabilidad de moderada a aceptable</w:t>
      </w:r>
      <w:r w:rsidRPr="00D922F8">
        <w:rPr>
          <w:rFonts w:ascii="Arial" w:hAnsi="Arial" w:cs="Arial"/>
          <w:sz w:val="20"/>
          <w:szCs w:val="20"/>
        </w:rPr>
        <w:t xml:space="preserve">. </w:t>
      </w:r>
    </w:p>
    <w:p w14:paraId="18E1B51C" w14:textId="77777777" w:rsidR="00D922F8" w:rsidRPr="00D922F8" w:rsidRDefault="00D922F8" w:rsidP="00D922F8">
      <w:pPr>
        <w:jc w:val="both"/>
        <w:rPr>
          <w:rFonts w:ascii="Arial" w:hAnsi="Arial" w:cs="Arial"/>
          <w:sz w:val="20"/>
          <w:szCs w:val="20"/>
        </w:rPr>
      </w:pPr>
    </w:p>
    <w:p w14:paraId="79C53153" w14:textId="678B518A" w:rsidR="00881AD9" w:rsidRPr="00D922F8" w:rsidRDefault="000641AE" w:rsidP="00D922F8">
      <w:pPr>
        <w:spacing w:before="240" w:after="60"/>
        <w:jc w:val="both"/>
        <w:rPr>
          <w:rFonts w:ascii="Arial" w:hAnsi="Arial" w:cs="Arial"/>
          <w:b/>
          <w:bCs/>
          <w:sz w:val="20"/>
          <w:szCs w:val="20"/>
        </w:rPr>
      </w:pPr>
      <w:ins w:id="1349" w:author="Yessica Zamudio Sangabriel" w:date="2019-08-11T18:13:00Z">
        <w:r>
          <w:rPr>
            <w:rFonts w:ascii="Arial" w:hAnsi="Arial" w:cs="Arial"/>
            <w:b/>
            <w:bCs/>
            <w:sz w:val="20"/>
            <w:szCs w:val="20"/>
          </w:rPr>
          <w:t>7.</w:t>
        </w:r>
      </w:ins>
      <w:r w:rsidR="00881AD9" w:rsidRPr="00D922F8">
        <w:rPr>
          <w:rFonts w:ascii="Arial" w:hAnsi="Arial" w:cs="Arial"/>
          <w:b/>
          <w:bCs/>
          <w:sz w:val="20"/>
          <w:szCs w:val="20"/>
        </w:rPr>
        <w:t xml:space="preserve">Procedimiento </w:t>
      </w:r>
    </w:p>
    <w:p w14:paraId="1D022993" w14:textId="77777777" w:rsidR="00881AD9" w:rsidRPr="00D922F8" w:rsidRDefault="00881AD9" w:rsidP="00D922F8">
      <w:pPr>
        <w:jc w:val="both"/>
        <w:rPr>
          <w:rFonts w:ascii="Arial" w:hAnsi="Arial" w:cs="Arial"/>
          <w:sz w:val="20"/>
          <w:szCs w:val="20"/>
        </w:rPr>
      </w:pPr>
      <w:r w:rsidRPr="00D922F8">
        <w:rPr>
          <w:rFonts w:ascii="Arial" w:hAnsi="Arial" w:cs="Arial"/>
          <w:sz w:val="20"/>
          <w:szCs w:val="20"/>
        </w:rPr>
        <w:t xml:space="preserve">El procedimiento de observación y evaluación del videojuego fue el siguiente: </w:t>
      </w:r>
    </w:p>
    <w:p w14:paraId="7701BFF2" w14:textId="77777777" w:rsidR="00881AD9" w:rsidRPr="00D922F8" w:rsidRDefault="00881AD9" w:rsidP="00D922F8">
      <w:pPr>
        <w:jc w:val="both"/>
        <w:rPr>
          <w:rFonts w:ascii="Arial" w:hAnsi="Arial" w:cs="Arial"/>
          <w:sz w:val="20"/>
          <w:szCs w:val="20"/>
        </w:rPr>
      </w:pPr>
      <w:r w:rsidRPr="00D922F8">
        <w:rPr>
          <w:rFonts w:ascii="Arial" w:hAnsi="Arial" w:cs="Arial"/>
          <w:sz w:val="20"/>
          <w:szCs w:val="20"/>
        </w:rPr>
        <w:t xml:space="preserve">1. Asistimos a un </w:t>
      </w:r>
      <w:proofErr w:type="spellStart"/>
      <w:r w:rsidRPr="00D922F8">
        <w:rPr>
          <w:rFonts w:ascii="Arial" w:hAnsi="Arial" w:cs="Arial"/>
          <w:sz w:val="20"/>
          <w:szCs w:val="20"/>
        </w:rPr>
        <w:t>Gamer</w:t>
      </w:r>
      <w:proofErr w:type="spellEnd"/>
      <w:r w:rsidRPr="00D922F8">
        <w:rPr>
          <w:rFonts w:ascii="Arial" w:hAnsi="Arial" w:cs="Arial"/>
          <w:sz w:val="20"/>
          <w:szCs w:val="20"/>
        </w:rPr>
        <w:t xml:space="preserve"> Center llamado WASD, donde utilizamos las computadoras de este lugar para que los jugadores interactuaran con el videojuego </w:t>
      </w:r>
    </w:p>
    <w:p w14:paraId="192D9510" w14:textId="77777777" w:rsidR="00881AD9" w:rsidRPr="00D922F8" w:rsidRDefault="00881AD9" w:rsidP="00D922F8">
      <w:pPr>
        <w:jc w:val="both"/>
        <w:rPr>
          <w:rFonts w:ascii="Arial" w:hAnsi="Arial" w:cs="Arial"/>
          <w:sz w:val="20"/>
          <w:szCs w:val="20"/>
        </w:rPr>
      </w:pPr>
      <w:r w:rsidRPr="00D922F8">
        <w:rPr>
          <w:rFonts w:ascii="Arial" w:hAnsi="Arial" w:cs="Arial"/>
          <w:sz w:val="20"/>
          <w:szCs w:val="20"/>
        </w:rPr>
        <w:t xml:space="preserve">2. Durante 15 minutos, los participantes recibieron un manual del videojuego. </w:t>
      </w:r>
    </w:p>
    <w:p w14:paraId="13940446" w14:textId="77777777" w:rsidR="00D922F8" w:rsidRDefault="00881AD9" w:rsidP="00D922F8">
      <w:pPr>
        <w:jc w:val="both"/>
        <w:rPr>
          <w:rFonts w:ascii="Arial" w:hAnsi="Arial" w:cs="Arial"/>
          <w:sz w:val="20"/>
          <w:szCs w:val="20"/>
        </w:rPr>
      </w:pPr>
      <w:r w:rsidRPr="00D922F8">
        <w:rPr>
          <w:rFonts w:ascii="Arial" w:hAnsi="Arial" w:cs="Arial"/>
          <w:sz w:val="20"/>
          <w:szCs w:val="20"/>
        </w:rPr>
        <w:t xml:space="preserve">3. Durante 40 minutos, se ejecutó la actividad. </w:t>
      </w:r>
    </w:p>
    <w:p w14:paraId="04BC3AE4" w14:textId="08DFFA5A" w:rsidR="00881AD9" w:rsidRPr="00D922F8" w:rsidRDefault="00881AD9" w:rsidP="00D922F8">
      <w:pPr>
        <w:jc w:val="both"/>
        <w:rPr>
          <w:rFonts w:ascii="Arial" w:hAnsi="Arial" w:cs="Arial"/>
          <w:sz w:val="20"/>
          <w:szCs w:val="20"/>
        </w:rPr>
      </w:pPr>
      <w:r w:rsidRPr="00D922F8">
        <w:rPr>
          <w:rFonts w:ascii="Arial" w:hAnsi="Arial" w:cs="Arial"/>
          <w:sz w:val="20"/>
          <w:szCs w:val="20"/>
        </w:rPr>
        <w:t xml:space="preserve">4. El cuestionario se aplicó a los participantes </w:t>
      </w:r>
    </w:p>
    <w:p w14:paraId="442BF985" w14:textId="77777777" w:rsidR="00881AD9" w:rsidRDefault="00881AD9" w:rsidP="00881AD9">
      <w:pPr>
        <w:rPr>
          <w:lang w:val="es-MX"/>
        </w:rPr>
      </w:pPr>
    </w:p>
    <w:p w14:paraId="46137CB8" w14:textId="0AD29582" w:rsidR="00C36F6A" w:rsidRDefault="000641AE" w:rsidP="00996EB3">
      <w:pPr>
        <w:spacing w:before="360" w:after="120"/>
        <w:jc w:val="both"/>
        <w:rPr>
          <w:rFonts w:ascii="Arial" w:hAnsi="Arial" w:cs="Arial"/>
          <w:b/>
          <w:bCs/>
        </w:rPr>
      </w:pPr>
      <w:ins w:id="1350" w:author="Yessica Zamudio Sangabriel" w:date="2019-08-11T18:14:00Z">
        <w:r>
          <w:rPr>
            <w:rFonts w:ascii="Arial" w:hAnsi="Arial" w:cs="Arial"/>
            <w:b/>
            <w:bCs/>
          </w:rPr>
          <w:t>8.</w:t>
        </w:r>
      </w:ins>
      <w:r w:rsidR="00C36F6A">
        <w:rPr>
          <w:rFonts w:ascii="Arial" w:hAnsi="Arial" w:cs="Arial"/>
          <w:b/>
          <w:bCs/>
        </w:rPr>
        <w:t>Resultados y</w:t>
      </w:r>
      <w:r w:rsidR="00C36F6A" w:rsidRPr="00DF6CD6">
        <w:rPr>
          <w:rFonts w:ascii="Arial" w:hAnsi="Arial" w:cs="Arial"/>
          <w:b/>
          <w:bCs/>
        </w:rPr>
        <w:t xml:space="preserve"> </w:t>
      </w:r>
      <w:r w:rsidR="00C36F6A">
        <w:rPr>
          <w:rFonts w:ascii="Arial" w:hAnsi="Arial" w:cs="Arial"/>
          <w:b/>
          <w:bCs/>
        </w:rPr>
        <w:t>d</w:t>
      </w:r>
      <w:r w:rsidR="00C36F6A" w:rsidRPr="00DF6CD6">
        <w:rPr>
          <w:rFonts w:ascii="Arial" w:hAnsi="Arial" w:cs="Arial"/>
          <w:b/>
          <w:bCs/>
        </w:rPr>
        <w:t>iscusión</w:t>
      </w:r>
    </w:p>
    <w:p w14:paraId="3FEA8AB5" w14:textId="6691BEE3" w:rsidR="00C36F6A" w:rsidRDefault="00652502" w:rsidP="00F668FE">
      <w:pPr>
        <w:jc w:val="both"/>
        <w:rPr>
          <w:ins w:id="1351" w:author="Yessica Zamudio Sangabriel" w:date="2019-08-14T14:54:00Z"/>
          <w:rFonts w:ascii="Arial" w:hAnsi="Arial" w:cs="Arial"/>
          <w:sz w:val="20"/>
          <w:szCs w:val="20"/>
        </w:rPr>
      </w:pPr>
      <w:r w:rsidRPr="00652502">
        <w:rPr>
          <w:rFonts w:ascii="Arial" w:hAnsi="Arial" w:cs="Arial"/>
          <w:sz w:val="20"/>
          <w:szCs w:val="20"/>
        </w:rPr>
        <w:t>Los resultados de la encuesta se encuentran en la imagen 10. En la gráfica se puede observar que los resultados para la primera dimensión la cual es colaboración (D1) se encuentra en resultados favorables ya que la gran mayoría estuvo totalmente de acuerdo y de acuerdo respecto a las preguntas</w:t>
      </w:r>
      <w:ins w:id="1352" w:author="Yessica Zamudio Sangabriel" w:date="2019-08-14T14:56:00Z">
        <w:r w:rsidR="00F4599F">
          <w:rPr>
            <w:rFonts w:ascii="Arial" w:hAnsi="Arial" w:cs="Arial"/>
            <w:sz w:val="20"/>
            <w:szCs w:val="20"/>
          </w:rPr>
          <w:t>, esto nos indica que este videojuego tiene elementos primor</w:t>
        </w:r>
      </w:ins>
      <w:ins w:id="1353" w:author="Yessica Zamudio Sangabriel" w:date="2019-08-14T14:57:00Z">
        <w:r w:rsidR="00F4599F">
          <w:rPr>
            <w:rFonts w:ascii="Arial" w:hAnsi="Arial" w:cs="Arial"/>
            <w:sz w:val="20"/>
            <w:szCs w:val="20"/>
          </w:rPr>
          <w:t>diales que lo hacen un videojuego colaborativo ya que dentro de ella los miembros del equipo pueden coordinarse</w:t>
        </w:r>
      </w:ins>
      <w:ins w:id="1354" w:author="Yessica Zamudio Sangabriel" w:date="2019-08-14T14:58:00Z">
        <w:r w:rsidR="00F4599F">
          <w:rPr>
            <w:rFonts w:ascii="Arial" w:hAnsi="Arial" w:cs="Arial"/>
            <w:sz w:val="20"/>
            <w:szCs w:val="20"/>
          </w:rPr>
          <w:t>, cooperar y tomar roles dentro del quipo</w:t>
        </w:r>
      </w:ins>
      <w:r w:rsidRPr="00652502">
        <w:rPr>
          <w:rFonts w:ascii="Arial" w:hAnsi="Arial" w:cs="Arial"/>
          <w:sz w:val="20"/>
          <w:szCs w:val="20"/>
        </w:rPr>
        <w:t xml:space="preserve"> sin embargo la pregunta ¿Todos participan en la herramienta de mensajería del juego? y ¿Prefieres los videojuegos a otras actividades porque te divierten más? se encuentran con un total desacuerdo por parte de los jugadores</w:t>
      </w:r>
      <w:ins w:id="1355" w:author="Yessica Zamudio Sangabriel" w:date="2019-08-14T14:58:00Z">
        <w:r w:rsidR="00F4599F">
          <w:rPr>
            <w:rFonts w:ascii="Arial" w:hAnsi="Arial" w:cs="Arial"/>
            <w:sz w:val="20"/>
            <w:szCs w:val="20"/>
          </w:rPr>
          <w:t xml:space="preserve"> esto nos indica que posiblemente</w:t>
        </w:r>
      </w:ins>
      <w:ins w:id="1356" w:author="Yessica Zamudio Sangabriel" w:date="2019-08-14T14:59:00Z">
        <w:r w:rsidR="00F4599F">
          <w:rPr>
            <w:rFonts w:ascii="Arial" w:hAnsi="Arial" w:cs="Arial"/>
            <w:sz w:val="20"/>
            <w:szCs w:val="20"/>
          </w:rPr>
          <w:t xml:space="preserve"> cada miembro del equipo ya sabe o conoce las tareas que debe realizar </w:t>
        </w:r>
      </w:ins>
      <w:ins w:id="1357" w:author="Yessica Zamudio Sangabriel" w:date="2019-08-14T14:58:00Z">
        <w:r w:rsidR="00F4599F">
          <w:rPr>
            <w:rFonts w:ascii="Arial" w:hAnsi="Arial" w:cs="Arial"/>
            <w:sz w:val="20"/>
            <w:szCs w:val="20"/>
          </w:rPr>
          <w:t xml:space="preserve"> </w:t>
        </w:r>
      </w:ins>
      <w:r w:rsidRPr="00652502">
        <w:rPr>
          <w:rFonts w:ascii="Arial" w:hAnsi="Arial" w:cs="Arial"/>
          <w:sz w:val="20"/>
          <w:szCs w:val="20"/>
        </w:rPr>
        <w:t xml:space="preserve">, también encontramos que de las preguntas 2-14 se encuentran con un porcentaje de neutralidad. En la dimensión de la experiencia (D2) nos damos cuenta de que los resultados de la encuesta encontramos porcentajes del 50% en totalmente de acuerdo y de acuerdo </w:t>
      </w:r>
      <w:del w:id="1358" w:author="Yessica Zamudio Sangabriel" w:date="2019-08-14T15:00:00Z">
        <w:r w:rsidRPr="00652502" w:rsidDel="00F4599F">
          <w:rPr>
            <w:rFonts w:ascii="Arial" w:hAnsi="Arial" w:cs="Arial"/>
            <w:sz w:val="20"/>
            <w:szCs w:val="20"/>
          </w:rPr>
          <w:delText>en donde los usuarios están totalmente de acuerdo y de acuerdo</w:delText>
        </w:r>
      </w:del>
      <w:ins w:id="1359" w:author="Yessica Zamudio Sangabriel" w:date="2019-08-14T15:00:00Z">
        <w:r w:rsidR="00F4599F">
          <w:rPr>
            <w:rFonts w:ascii="Arial" w:hAnsi="Arial" w:cs="Arial"/>
            <w:sz w:val="20"/>
            <w:szCs w:val="20"/>
          </w:rPr>
          <w:t>por parte de los usuarios esto quiere decir que la interfaz le da al usuario una experiencia de usuario confortable para seguir interactuando con el vide</w:t>
        </w:r>
      </w:ins>
      <w:ins w:id="1360" w:author="Yessica Zamudio Sangabriel" w:date="2019-08-14T15:01:00Z">
        <w:r w:rsidR="00F4599F">
          <w:rPr>
            <w:rFonts w:ascii="Arial" w:hAnsi="Arial" w:cs="Arial"/>
            <w:sz w:val="20"/>
            <w:szCs w:val="20"/>
          </w:rPr>
          <w:t>ojuego</w:t>
        </w:r>
      </w:ins>
      <w:r w:rsidRPr="00652502">
        <w:rPr>
          <w:rFonts w:ascii="Arial" w:hAnsi="Arial" w:cs="Arial"/>
          <w:sz w:val="20"/>
          <w:szCs w:val="20"/>
        </w:rPr>
        <w:t xml:space="preserve">, la pregunta 28 presenta porcentajes negativos y neutros. En esta dimensión la mayoría de las preguntas presenta porcentajes neutros. </w:t>
      </w:r>
      <w:del w:id="1361" w:author="Yessica Zamudio Sangabriel" w:date="2019-08-14T15:02:00Z">
        <w:r w:rsidRPr="00652502" w:rsidDel="00F4599F">
          <w:rPr>
            <w:rFonts w:ascii="Arial" w:hAnsi="Arial" w:cs="Arial"/>
            <w:sz w:val="20"/>
            <w:szCs w:val="20"/>
          </w:rPr>
          <w:delText xml:space="preserve">Respecto </w:delText>
        </w:r>
      </w:del>
      <w:ins w:id="1362" w:author="Yessica Zamudio Sangabriel" w:date="2019-08-14T15:02:00Z">
        <w:r w:rsidR="00F4599F">
          <w:rPr>
            <w:rFonts w:ascii="Arial" w:hAnsi="Arial" w:cs="Arial"/>
            <w:sz w:val="20"/>
            <w:szCs w:val="20"/>
          </w:rPr>
          <w:t>En</w:t>
        </w:r>
      </w:ins>
      <w:del w:id="1363" w:author="Yessica Zamudio Sangabriel" w:date="2019-08-14T15:02:00Z">
        <w:r w:rsidRPr="00652502" w:rsidDel="00F4599F">
          <w:rPr>
            <w:rFonts w:ascii="Arial" w:hAnsi="Arial" w:cs="Arial"/>
            <w:sz w:val="20"/>
            <w:szCs w:val="20"/>
          </w:rPr>
          <w:delText>a</w:delText>
        </w:r>
      </w:del>
      <w:r w:rsidRPr="00652502">
        <w:rPr>
          <w:rFonts w:ascii="Arial" w:hAnsi="Arial" w:cs="Arial"/>
          <w:sz w:val="20"/>
          <w:szCs w:val="20"/>
        </w:rPr>
        <w:t xml:space="preserve"> la última dimensión la cual es la mecánica de videojuegos los jugadores se encuentran con opiniones favorables con respecto </w:t>
      </w:r>
      <w:del w:id="1364" w:author="Yessica Zamudio Sangabriel" w:date="2019-08-14T15:01:00Z">
        <w:r w:rsidRPr="00652502" w:rsidDel="00F4599F">
          <w:rPr>
            <w:rFonts w:ascii="Arial" w:hAnsi="Arial" w:cs="Arial"/>
            <w:sz w:val="20"/>
            <w:szCs w:val="20"/>
          </w:rPr>
          <w:delText>a las mecánicas</w:delText>
        </w:r>
      </w:del>
      <w:ins w:id="1365" w:author="Yessica Zamudio Sangabriel" w:date="2019-08-14T15:01:00Z">
        <w:r w:rsidR="00F4599F">
          <w:rPr>
            <w:rFonts w:ascii="Arial" w:hAnsi="Arial" w:cs="Arial"/>
            <w:sz w:val="20"/>
            <w:szCs w:val="20"/>
          </w:rPr>
          <w:t>a esta</w:t>
        </w:r>
      </w:ins>
      <w:ins w:id="1366" w:author="Yessica Zamudio Sangabriel" w:date="2019-08-14T15:02:00Z">
        <w:r w:rsidR="00F4599F">
          <w:rPr>
            <w:rFonts w:ascii="Arial" w:hAnsi="Arial" w:cs="Arial"/>
            <w:sz w:val="20"/>
            <w:szCs w:val="20"/>
          </w:rPr>
          <w:t>s preguntas</w:t>
        </w:r>
      </w:ins>
      <w:r w:rsidRPr="00652502">
        <w:rPr>
          <w:rFonts w:ascii="Arial" w:hAnsi="Arial" w:cs="Arial"/>
          <w:sz w:val="20"/>
          <w:szCs w:val="20"/>
        </w:rPr>
        <w:t xml:space="preserve"> </w:t>
      </w:r>
      <w:del w:id="1367" w:author="Yessica Zamudio Sangabriel" w:date="2019-08-14T15:01:00Z">
        <w:r w:rsidRPr="00652502" w:rsidDel="00F4599F">
          <w:rPr>
            <w:rFonts w:ascii="Arial" w:hAnsi="Arial" w:cs="Arial"/>
            <w:sz w:val="20"/>
            <w:szCs w:val="20"/>
          </w:rPr>
          <w:delText>que el videojuego presenta</w:delText>
        </w:r>
        <w:r w:rsidR="00F668FE" w:rsidDel="00F4599F">
          <w:rPr>
            <w:rFonts w:ascii="Arial" w:hAnsi="Arial" w:cs="Arial"/>
            <w:sz w:val="20"/>
            <w:szCs w:val="20"/>
          </w:rPr>
          <w:delText>.</w:delText>
        </w:r>
      </w:del>
      <w:ins w:id="1368" w:author="Yessica Zamudio Sangabriel" w:date="2019-08-14T15:01:00Z">
        <w:r w:rsidR="00F4599F">
          <w:rPr>
            <w:rFonts w:ascii="Arial" w:hAnsi="Arial" w:cs="Arial"/>
            <w:sz w:val="20"/>
            <w:szCs w:val="20"/>
          </w:rPr>
          <w:t xml:space="preserve">esto nos da un alto índice del porque el éxito de este videojuego ya que </w:t>
        </w:r>
      </w:ins>
      <w:ins w:id="1369" w:author="Yessica Zamudio Sangabriel" w:date="2019-08-14T15:02:00Z">
        <w:r w:rsidR="00F4599F">
          <w:rPr>
            <w:rFonts w:ascii="Arial" w:hAnsi="Arial" w:cs="Arial"/>
            <w:sz w:val="20"/>
            <w:szCs w:val="20"/>
          </w:rPr>
          <w:t xml:space="preserve">utiliza técnicas </w:t>
        </w:r>
      </w:ins>
      <w:ins w:id="1370" w:author="Yessica Zamudio Sangabriel" w:date="2019-08-14T15:01:00Z">
        <w:r w:rsidR="00F4599F">
          <w:rPr>
            <w:rFonts w:ascii="Arial" w:hAnsi="Arial" w:cs="Arial"/>
            <w:sz w:val="20"/>
            <w:szCs w:val="20"/>
          </w:rPr>
          <w:t>visual</w:t>
        </w:r>
      </w:ins>
      <w:ins w:id="1371" w:author="Yessica Zamudio Sangabriel" w:date="2019-08-14T15:02:00Z">
        <w:r w:rsidR="00F4599F">
          <w:rPr>
            <w:rFonts w:ascii="Arial" w:hAnsi="Arial" w:cs="Arial"/>
            <w:sz w:val="20"/>
            <w:szCs w:val="20"/>
          </w:rPr>
          <w:t>es que a los jugadores l</w:t>
        </w:r>
      </w:ins>
      <w:ins w:id="1372" w:author="Yessica Zamudio Sangabriel" w:date="2019-08-14T15:03:00Z">
        <w:r w:rsidR="00297DD6">
          <w:rPr>
            <w:rFonts w:ascii="Arial" w:hAnsi="Arial" w:cs="Arial"/>
            <w:sz w:val="20"/>
            <w:szCs w:val="20"/>
          </w:rPr>
          <w:t xml:space="preserve">es ayuda para llegar a la meta final que es destruir el nexo del equipo contrario como ejemplo de esto es el mapa que les ayuda dentro del videojuego a saber </w:t>
        </w:r>
      </w:ins>
      <w:ins w:id="1373" w:author="Yessica Zamudio Sangabriel" w:date="2019-08-14T15:04:00Z">
        <w:r w:rsidR="00297DD6">
          <w:rPr>
            <w:rFonts w:ascii="Arial" w:hAnsi="Arial" w:cs="Arial"/>
            <w:sz w:val="20"/>
            <w:szCs w:val="20"/>
          </w:rPr>
          <w:t xml:space="preserve">hacia donde tienen que dirigirse. </w:t>
        </w:r>
      </w:ins>
      <w:ins w:id="1374" w:author="Yessica Zamudio Sangabriel" w:date="2019-08-14T15:02:00Z">
        <w:r w:rsidR="00F4599F">
          <w:rPr>
            <w:rFonts w:ascii="Arial" w:hAnsi="Arial" w:cs="Arial"/>
            <w:sz w:val="20"/>
            <w:szCs w:val="20"/>
          </w:rPr>
          <w:t xml:space="preserve"> </w:t>
        </w:r>
      </w:ins>
    </w:p>
    <w:p w14:paraId="462EF7C7" w14:textId="00550953" w:rsidR="00F4599F" w:rsidRPr="00F668FE" w:rsidDel="00297DD6" w:rsidRDefault="00F4599F" w:rsidP="00F668FE">
      <w:pPr>
        <w:jc w:val="both"/>
        <w:rPr>
          <w:del w:id="1375" w:author="Yessica Zamudio Sangabriel" w:date="2019-08-14T15:04:00Z"/>
          <w:rFonts w:ascii="Arial" w:hAnsi="Arial" w:cs="Arial"/>
          <w:sz w:val="20"/>
          <w:szCs w:val="20"/>
        </w:rPr>
      </w:pPr>
    </w:p>
    <w:p w14:paraId="23D81DEB" w14:textId="5BBF73AD" w:rsidR="00C36F6A" w:rsidDel="00297DD6" w:rsidRDefault="00400059" w:rsidP="002813F3">
      <w:pPr>
        <w:autoSpaceDE w:val="0"/>
        <w:autoSpaceDN w:val="0"/>
        <w:adjustRightInd w:val="0"/>
        <w:jc w:val="center"/>
        <w:rPr>
          <w:del w:id="1376" w:author="Yessica Zamudio Sangabriel" w:date="2019-08-14T15:04:00Z"/>
          <w:rFonts w:ascii="Arial" w:hAnsi="Arial" w:cs="Arial"/>
          <w:b/>
          <w:bCs/>
          <w:color w:val="000000"/>
          <w:sz w:val="20"/>
          <w:szCs w:val="20"/>
        </w:rPr>
      </w:pPr>
      <w:ins w:id="1377" w:author="Luis G. Montané-Jiménez" w:date="2019-08-05T13:21:00Z">
        <w:del w:id="1378" w:author="Yessica Zamudio Sangabriel" w:date="2019-08-14T15:04:00Z">
          <w:r w:rsidDel="00297DD6">
            <w:rPr>
              <w:rFonts w:ascii="Arial" w:hAnsi="Arial" w:cs="Arial"/>
              <w:b/>
              <w:bCs/>
              <w:color w:val="000000"/>
              <w:sz w:val="20"/>
              <w:szCs w:val="20"/>
            </w:rPr>
            <w:delText>FALTA DECIR PORQUE ESE COMPORTAMIENTO</w:delText>
          </w:r>
        </w:del>
      </w:ins>
    </w:p>
    <w:p w14:paraId="350083E2" w14:textId="61D8A636" w:rsidR="00C36F6A" w:rsidRPr="00652502" w:rsidRDefault="00652502" w:rsidP="00652502">
      <w:pPr>
        <w:ind w:left="1701"/>
        <w:jc w:val="both"/>
        <w:rPr>
          <w:rFonts w:ascii="Arial" w:hAnsi="Arial" w:cs="Arial"/>
          <w:noProof/>
          <w:color w:val="000000"/>
          <w:sz w:val="20"/>
          <w:szCs w:val="20"/>
          <w:lang w:val="es-MX" w:eastAsia="es-MX"/>
        </w:rPr>
      </w:pPr>
      <w:r w:rsidRPr="00652502">
        <w:rPr>
          <w:rFonts w:ascii="Arial" w:hAnsi="Arial" w:cs="Arial"/>
          <w:noProof/>
          <w:color w:val="000000"/>
          <w:sz w:val="20"/>
          <w:szCs w:val="20"/>
          <w:lang w:val="es-MX" w:eastAsia="es-MX"/>
        </w:rPr>
        <w:drawing>
          <wp:inline distT="0" distB="0" distL="0" distR="0" wp14:anchorId="4F6D5064" wp14:editId="2FB1DFF3">
            <wp:extent cx="3774000" cy="331322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6" t="4208" r="1"/>
                    <a:stretch/>
                  </pic:blipFill>
                  <pic:spPr bwMode="auto">
                    <a:xfrm>
                      <a:off x="0" y="0"/>
                      <a:ext cx="3781446" cy="3319764"/>
                    </a:xfrm>
                    <a:prstGeom prst="rect">
                      <a:avLst/>
                    </a:prstGeom>
                    <a:ln>
                      <a:noFill/>
                    </a:ln>
                    <a:extLst>
                      <a:ext uri="{53640926-AAD7-44D8-BBD7-CCE9431645EC}">
                        <a14:shadowObscured xmlns:a14="http://schemas.microsoft.com/office/drawing/2010/main"/>
                      </a:ext>
                    </a:extLst>
                  </pic:spPr>
                </pic:pic>
              </a:graphicData>
            </a:graphic>
          </wp:inline>
        </w:drawing>
      </w:r>
    </w:p>
    <w:p w14:paraId="6FD041D3" w14:textId="77777777" w:rsidR="00C36F6A" w:rsidRPr="00652502" w:rsidRDefault="00C36F6A" w:rsidP="00652502">
      <w:pPr>
        <w:ind w:left="1701"/>
        <w:jc w:val="both"/>
        <w:rPr>
          <w:rFonts w:ascii="Arial" w:hAnsi="Arial" w:cs="Arial"/>
          <w:noProof/>
          <w:color w:val="000000"/>
          <w:sz w:val="20"/>
          <w:szCs w:val="20"/>
          <w:lang w:val="es-MX" w:eastAsia="es-MX"/>
        </w:rPr>
      </w:pPr>
    </w:p>
    <w:p w14:paraId="237A3BDB" w14:textId="5FF4DF25" w:rsidR="00C36F6A" w:rsidRPr="00652502" w:rsidRDefault="00C36F6A" w:rsidP="00652502">
      <w:pPr>
        <w:ind w:left="1701"/>
        <w:jc w:val="both"/>
        <w:rPr>
          <w:rFonts w:ascii="Arial" w:hAnsi="Arial" w:cs="Arial"/>
          <w:b/>
          <w:bCs/>
          <w:color w:val="000000"/>
          <w:sz w:val="18"/>
          <w:szCs w:val="18"/>
        </w:rPr>
      </w:pPr>
      <w:r w:rsidRPr="00652502">
        <w:rPr>
          <w:rFonts w:ascii="Arial" w:hAnsi="Arial" w:cs="Arial"/>
          <w:b/>
          <w:bCs/>
          <w:color w:val="000000"/>
          <w:sz w:val="18"/>
          <w:szCs w:val="18"/>
        </w:rPr>
        <w:t xml:space="preserve">Figura </w:t>
      </w:r>
      <w:r w:rsidR="00652502" w:rsidRPr="00652502">
        <w:rPr>
          <w:rFonts w:ascii="Arial" w:hAnsi="Arial" w:cs="Arial"/>
          <w:b/>
          <w:bCs/>
          <w:color w:val="000000"/>
          <w:sz w:val="18"/>
          <w:szCs w:val="18"/>
        </w:rPr>
        <w:t>1</w:t>
      </w:r>
      <w:r w:rsidRPr="00652502">
        <w:rPr>
          <w:rFonts w:ascii="Arial" w:hAnsi="Arial" w:cs="Arial"/>
          <w:b/>
          <w:bCs/>
          <w:color w:val="000000"/>
          <w:sz w:val="18"/>
          <w:szCs w:val="18"/>
        </w:rPr>
        <w:t xml:space="preserve">. </w:t>
      </w:r>
      <w:r w:rsidR="00652502">
        <w:rPr>
          <w:rFonts w:ascii="Arial" w:hAnsi="Arial" w:cs="Arial"/>
          <w:b/>
          <w:bCs/>
          <w:color w:val="000000"/>
          <w:sz w:val="18"/>
          <w:szCs w:val="18"/>
        </w:rPr>
        <w:t xml:space="preserve">Resultados de las preguntas aplicada a los jugadores </w:t>
      </w:r>
    </w:p>
    <w:p w14:paraId="4424AAEC" w14:textId="1FEEFCA0" w:rsidR="008F6B79" w:rsidRPr="00DF6CD6" w:rsidRDefault="008F6B79" w:rsidP="008F6B79">
      <w:pPr>
        <w:spacing w:before="360" w:after="120"/>
        <w:jc w:val="both"/>
        <w:rPr>
          <w:ins w:id="1379" w:author="Yessica Zamudio Sangabriel" w:date="2019-08-14T15:29:00Z"/>
          <w:rFonts w:ascii="Arial" w:hAnsi="Arial" w:cs="Arial"/>
          <w:b/>
          <w:bCs/>
        </w:rPr>
      </w:pPr>
      <w:ins w:id="1380" w:author="Yessica Zamudio Sangabriel" w:date="2019-08-14T15:29:00Z">
        <w:r>
          <w:rPr>
            <w:rFonts w:ascii="Arial" w:hAnsi="Arial" w:cs="Arial"/>
            <w:b/>
            <w:bCs/>
          </w:rPr>
          <w:t xml:space="preserve">9. </w:t>
        </w:r>
        <w:r w:rsidRPr="00DF6CD6">
          <w:rPr>
            <w:rFonts w:ascii="Arial" w:hAnsi="Arial" w:cs="Arial"/>
            <w:b/>
            <w:bCs/>
          </w:rPr>
          <w:t>Conclusiones</w:t>
        </w:r>
        <w:r>
          <w:rPr>
            <w:rFonts w:ascii="Arial" w:hAnsi="Arial" w:cs="Arial"/>
            <w:b/>
            <w:bCs/>
          </w:rPr>
          <w:t xml:space="preserve"> </w:t>
        </w:r>
      </w:ins>
    </w:p>
    <w:p w14:paraId="4DBE0231" w14:textId="2217B178" w:rsidR="008F6B79" w:rsidRPr="00D3651D" w:rsidRDefault="008F6B79" w:rsidP="008F6B79">
      <w:pPr>
        <w:autoSpaceDE w:val="0"/>
        <w:autoSpaceDN w:val="0"/>
        <w:adjustRightInd w:val="0"/>
        <w:jc w:val="both"/>
        <w:rPr>
          <w:ins w:id="1381" w:author="Yessica Zamudio Sangabriel" w:date="2019-08-14T15:29:00Z"/>
          <w:rFonts w:ascii="Arial" w:hAnsi="Arial" w:cs="Arial"/>
          <w:sz w:val="20"/>
          <w:szCs w:val="20"/>
        </w:rPr>
      </w:pPr>
      <w:commentRangeStart w:id="1382"/>
      <w:ins w:id="1383" w:author="Yessica Zamudio Sangabriel" w:date="2019-08-14T15:29:00Z">
        <w:r w:rsidRPr="00D3651D">
          <w:rPr>
            <w:rFonts w:ascii="Arial" w:hAnsi="Arial" w:cs="Arial"/>
            <w:sz w:val="20"/>
            <w:szCs w:val="20"/>
          </w:rPr>
          <w:t xml:space="preserve">La visualización de información juega un papel importante dentro de los sistemas interactivos, es por eso por lo que se ha hecho necesario que sean evaluadas para así conocer si se está haciendo un uso adecuado dentro del contexto para el cual están siendo usadas. </w:t>
        </w:r>
      </w:ins>
    </w:p>
    <w:p w14:paraId="0D66DF35" w14:textId="77777777" w:rsidR="008F6B79" w:rsidRDefault="008F6B79" w:rsidP="008F6B79">
      <w:pPr>
        <w:autoSpaceDE w:val="0"/>
        <w:autoSpaceDN w:val="0"/>
        <w:adjustRightInd w:val="0"/>
        <w:jc w:val="both"/>
        <w:rPr>
          <w:ins w:id="1384" w:author="Yessica Zamudio Sangabriel" w:date="2019-08-14T15:29:00Z"/>
          <w:rFonts w:ascii="Arial" w:hAnsi="Arial" w:cs="Arial"/>
          <w:sz w:val="20"/>
          <w:szCs w:val="20"/>
        </w:rPr>
      </w:pPr>
      <w:ins w:id="1385" w:author="Yessica Zamudio Sangabriel" w:date="2019-08-14T15:29:00Z">
        <w:r w:rsidRPr="00D3651D">
          <w:rPr>
            <w:rFonts w:ascii="Arial" w:hAnsi="Arial" w:cs="Arial"/>
            <w:sz w:val="20"/>
            <w:szCs w:val="20"/>
          </w:rPr>
          <w:t>La mayoría de las evaluaciones que se les ha realizado a las técnicas de visualización de información han sido del lado de la interacción humano computadora apoyándose de evaluaciones de usabilidad que en su gran mayoría en todos estos trabajos que se han consultado se realizan con evaluaci</w:t>
        </w:r>
        <w:r>
          <w:rPr>
            <w:rFonts w:ascii="Arial" w:hAnsi="Arial" w:cs="Arial"/>
            <w:sz w:val="20"/>
            <w:szCs w:val="20"/>
          </w:rPr>
          <w:t>ones</w:t>
        </w:r>
        <w:r w:rsidRPr="00D3651D">
          <w:rPr>
            <w:rFonts w:ascii="Arial" w:hAnsi="Arial" w:cs="Arial"/>
            <w:sz w:val="20"/>
            <w:szCs w:val="20"/>
          </w:rPr>
          <w:t xml:space="preserve"> heurística</w:t>
        </w:r>
        <w:r>
          <w:rPr>
            <w:rFonts w:ascii="Arial" w:hAnsi="Arial" w:cs="Arial"/>
            <w:sz w:val="20"/>
            <w:szCs w:val="20"/>
          </w:rPr>
          <w:t>s</w:t>
        </w:r>
        <w:r w:rsidRPr="00A47BE3">
          <w:rPr>
            <w:rFonts w:ascii="Arial" w:hAnsi="Arial" w:cs="Arial"/>
            <w:sz w:val="20"/>
            <w:szCs w:val="20"/>
          </w:rPr>
          <w:t>.</w:t>
        </w:r>
        <w:commentRangeEnd w:id="1382"/>
        <w:r>
          <w:rPr>
            <w:rStyle w:val="Refdecomentario"/>
          </w:rPr>
          <w:commentReference w:id="1382"/>
        </w:r>
      </w:ins>
    </w:p>
    <w:p w14:paraId="3A720B34" w14:textId="04C24310" w:rsidR="008F6B79" w:rsidRPr="008F6B79" w:rsidRDefault="008F6B79">
      <w:pPr>
        <w:autoSpaceDE w:val="0"/>
        <w:autoSpaceDN w:val="0"/>
        <w:adjustRightInd w:val="0"/>
        <w:jc w:val="both"/>
        <w:rPr>
          <w:ins w:id="1386" w:author="Yessica Zamudio Sangabriel" w:date="2019-08-14T15:29:00Z"/>
          <w:rFonts w:ascii="Arial" w:hAnsi="Arial" w:cs="Arial"/>
          <w:sz w:val="20"/>
          <w:szCs w:val="20"/>
          <w:rPrChange w:id="1387" w:author="Yessica Zamudio Sangabriel" w:date="2019-08-14T15:29:00Z">
            <w:rPr>
              <w:ins w:id="1388" w:author="Yessica Zamudio Sangabriel" w:date="2019-08-14T15:29:00Z"/>
              <w:rFonts w:ascii="Arial" w:hAnsi="Arial" w:cs="Arial"/>
              <w:b/>
              <w:bCs/>
            </w:rPr>
          </w:rPrChange>
        </w:rPr>
        <w:pPrChange w:id="1389" w:author="Yessica Zamudio Sangabriel" w:date="2019-08-14T15:29:00Z">
          <w:pPr>
            <w:spacing w:before="360" w:after="120"/>
            <w:jc w:val="both"/>
          </w:pPr>
        </w:pPrChange>
      </w:pPr>
      <w:ins w:id="1390" w:author="Yessica Zamudio Sangabriel" w:date="2019-08-14T15:29:00Z">
        <w:r>
          <w:rPr>
            <w:rFonts w:ascii="Arial" w:hAnsi="Arial" w:cs="Arial"/>
            <w:sz w:val="20"/>
            <w:szCs w:val="20"/>
          </w:rPr>
          <w:t xml:space="preserve">Dentro de los videojuegos colaborativos la visualización debe apoyar a los miembros del equipo a realizar sus tareas y llegar a la meta deseada y no complicar el que esta colaboración se lleve a cabo por lo tanto es difícil conocer que técnica de visualización se adapta a tu caso de estudio.  </w:t>
        </w:r>
      </w:ins>
    </w:p>
    <w:p w14:paraId="43E26559" w14:textId="7F1AFBEA" w:rsidR="00C82C57" w:rsidRPr="00DF6CD6" w:rsidRDefault="008F6B79" w:rsidP="00C82C57">
      <w:pPr>
        <w:spacing w:before="360" w:after="120"/>
        <w:jc w:val="both"/>
        <w:rPr>
          <w:rFonts w:ascii="Arial" w:hAnsi="Arial" w:cs="Arial"/>
          <w:b/>
          <w:bCs/>
        </w:rPr>
      </w:pPr>
      <w:ins w:id="1391" w:author="Yessica Zamudio Sangabriel" w:date="2019-08-14T15:29:00Z">
        <w:r>
          <w:rPr>
            <w:rFonts w:ascii="Arial" w:hAnsi="Arial" w:cs="Arial"/>
            <w:b/>
            <w:bCs/>
          </w:rPr>
          <w:t xml:space="preserve">10. </w:t>
        </w:r>
      </w:ins>
      <w:r w:rsidR="00C82C57">
        <w:rPr>
          <w:rFonts w:ascii="Arial" w:hAnsi="Arial" w:cs="Arial"/>
          <w:b/>
          <w:bCs/>
        </w:rPr>
        <w:t>Trabajo a futuro</w:t>
      </w:r>
      <w:r w:rsidR="007213B2">
        <w:rPr>
          <w:rFonts w:ascii="Arial" w:hAnsi="Arial" w:cs="Arial"/>
          <w:b/>
          <w:bCs/>
        </w:rPr>
        <w:t xml:space="preserve"> </w:t>
      </w:r>
    </w:p>
    <w:p w14:paraId="5F56CD8A" w14:textId="38C8A548" w:rsidR="00C82C57" w:rsidRPr="00C82C57" w:rsidRDefault="00D3651D" w:rsidP="00297DD6">
      <w:pPr>
        <w:spacing w:before="360" w:after="120"/>
        <w:jc w:val="both"/>
        <w:rPr>
          <w:rFonts w:ascii="Arial" w:hAnsi="Arial" w:cs="Arial"/>
          <w:sz w:val="20"/>
          <w:szCs w:val="20"/>
        </w:rPr>
      </w:pPr>
      <w:commentRangeStart w:id="1392"/>
      <w:r>
        <w:rPr>
          <w:rFonts w:ascii="Arial" w:hAnsi="Arial" w:cs="Arial"/>
          <w:sz w:val="20"/>
          <w:szCs w:val="20"/>
        </w:rPr>
        <w:t xml:space="preserve">Realizar </w:t>
      </w:r>
      <w:ins w:id="1393" w:author="Yessica Zamudio Sangabriel" w:date="2019-08-14T15:04:00Z">
        <w:r w:rsidR="00297DD6">
          <w:rPr>
            <w:rFonts w:ascii="Arial" w:hAnsi="Arial" w:cs="Arial"/>
            <w:sz w:val="20"/>
            <w:szCs w:val="20"/>
          </w:rPr>
          <w:t>otro experimento</w:t>
        </w:r>
      </w:ins>
      <w:del w:id="1394" w:author="Yessica Zamudio Sangabriel" w:date="2019-08-14T15:04:00Z">
        <w:r w:rsidDel="00297DD6">
          <w:rPr>
            <w:rFonts w:ascii="Arial" w:hAnsi="Arial" w:cs="Arial"/>
            <w:sz w:val="20"/>
            <w:szCs w:val="20"/>
          </w:rPr>
          <w:delText>otro experimento</w:delText>
        </w:r>
      </w:del>
      <w:r>
        <w:rPr>
          <w:rFonts w:ascii="Arial" w:hAnsi="Arial" w:cs="Arial"/>
          <w:sz w:val="20"/>
          <w:szCs w:val="20"/>
        </w:rPr>
        <w:t xml:space="preserve"> utilizando otro tipo de evaluación</w:t>
      </w:r>
      <w:ins w:id="1395" w:author="Yessica Zamudio Sangabriel" w:date="2019-08-14T15:05:00Z">
        <w:r w:rsidR="00297DD6">
          <w:rPr>
            <w:rFonts w:ascii="Arial" w:hAnsi="Arial" w:cs="Arial"/>
            <w:sz w:val="20"/>
            <w:szCs w:val="20"/>
          </w:rPr>
          <w:t xml:space="preserve"> como podría ser </w:t>
        </w:r>
        <w:proofErr w:type="spellStart"/>
        <w:r w:rsidR="00297DD6">
          <w:rPr>
            <w:rFonts w:ascii="Arial" w:hAnsi="Arial" w:cs="Arial"/>
            <w:sz w:val="20"/>
            <w:szCs w:val="20"/>
          </w:rPr>
          <w:t>eye</w:t>
        </w:r>
        <w:proofErr w:type="spellEnd"/>
        <w:r w:rsidR="00297DD6">
          <w:rPr>
            <w:rFonts w:ascii="Arial" w:hAnsi="Arial" w:cs="Arial"/>
            <w:sz w:val="20"/>
            <w:szCs w:val="20"/>
          </w:rPr>
          <w:t xml:space="preserve"> tracking </w:t>
        </w:r>
      </w:ins>
      <w:ins w:id="1396" w:author="Yessica Zamudio Sangabriel" w:date="2019-08-14T15:07:00Z">
        <w:r w:rsidR="00297DD6">
          <w:rPr>
            <w:rFonts w:ascii="Arial" w:hAnsi="Arial" w:cs="Arial"/>
            <w:sz w:val="20"/>
            <w:szCs w:val="20"/>
          </w:rPr>
          <w:t>ya que como dicen los autore</w:t>
        </w:r>
      </w:ins>
      <w:ins w:id="1397" w:author="Yessica Zamudio Sangabriel" w:date="2019-08-14T15:08:00Z">
        <w:r w:rsidR="00297DD6">
          <w:rPr>
            <w:rFonts w:ascii="Arial" w:hAnsi="Arial" w:cs="Arial"/>
            <w:sz w:val="20"/>
            <w:szCs w:val="20"/>
          </w:rPr>
          <w:t xml:space="preserve">s </w:t>
        </w:r>
        <w:r w:rsidR="00297DD6" w:rsidRPr="00297DD6">
          <w:rPr>
            <w:rFonts w:ascii="Arial" w:hAnsi="Arial" w:cs="Arial"/>
            <w:sz w:val="20"/>
            <w:szCs w:val="20"/>
          </w:rPr>
          <w:t>Moya y Parodi</w:t>
        </w:r>
        <w:r w:rsidR="00297DD6">
          <w:rPr>
            <w:rFonts w:ascii="Arial" w:hAnsi="Arial" w:cs="Arial"/>
            <w:sz w:val="20"/>
            <w:szCs w:val="20"/>
          </w:rPr>
          <w:t xml:space="preserve"> </w:t>
        </w:r>
      </w:ins>
      <w:ins w:id="1398" w:author="Yessica Zamudio Sangabriel" w:date="2019-08-14T15:10:00Z">
        <w:r w:rsidR="00297DD6" w:rsidRPr="00297DD6">
          <w:rPr>
            <w:rFonts w:ascii="Arial" w:hAnsi="Arial" w:cs="Arial"/>
            <w:sz w:val="20"/>
            <w:szCs w:val="20"/>
          </w:rPr>
          <w:t xml:space="preserve">la tecnología </w:t>
        </w:r>
        <w:proofErr w:type="spellStart"/>
        <w:r w:rsidR="00297DD6" w:rsidRPr="00297DD6">
          <w:rPr>
            <w:rFonts w:ascii="Arial" w:hAnsi="Arial" w:cs="Arial"/>
            <w:sz w:val="20"/>
            <w:szCs w:val="20"/>
          </w:rPr>
          <w:t>eye</w:t>
        </w:r>
        <w:proofErr w:type="spellEnd"/>
        <w:r w:rsidR="00297DD6" w:rsidRPr="00297DD6">
          <w:rPr>
            <w:rFonts w:ascii="Arial" w:hAnsi="Arial" w:cs="Arial"/>
            <w:sz w:val="20"/>
            <w:szCs w:val="20"/>
          </w:rPr>
          <w:t xml:space="preserve"> tracking se presenta como un método de investigación</w:t>
        </w:r>
        <w:r w:rsidR="00297DD6">
          <w:rPr>
            <w:rFonts w:ascii="Arial" w:hAnsi="Arial" w:cs="Arial"/>
            <w:sz w:val="20"/>
            <w:szCs w:val="20"/>
          </w:rPr>
          <w:t xml:space="preserve"> </w:t>
        </w:r>
        <w:r w:rsidR="00297DD6" w:rsidRPr="00297DD6">
          <w:rPr>
            <w:rFonts w:ascii="Arial" w:hAnsi="Arial" w:cs="Arial"/>
            <w:sz w:val="20"/>
            <w:szCs w:val="20"/>
          </w:rPr>
          <w:t xml:space="preserve">objetivo, que ha mostrado gran impacto </w:t>
        </w:r>
        <w:r w:rsidR="00297DD6">
          <w:rPr>
            <w:rFonts w:ascii="Arial" w:hAnsi="Arial" w:cs="Arial"/>
            <w:sz w:val="20"/>
            <w:szCs w:val="20"/>
          </w:rPr>
          <w:t>para el estudio de los videojuego</w:t>
        </w:r>
      </w:ins>
      <w:ins w:id="1399" w:author="Yessica Zamudio Sangabriel" w:date="2019-08-14T15:11:00Z">
        <w:r w:rsidR="00297DD6">
          <w:rPr>
            <w:rFonts w:ascii="Arial" w:hAnsi="Arial" w:cs="Arial"/>
            <w:sz w:val="20"/>
            <w:szCs w:val="20"/>
          </w:rPr>
          <w:t>s</w:t>
        </w:r>
      </w:ins>
      <w:ins w:id="1400" w:author="Yessica Zamudio Sangabriel" w:date="2019-08-14T15:29:00Z">
        <w:r w:rsidR="002A5099">
          <w:rPr>
            <w:rFonts w:ascii="Arial" w:hAnsi="Arial" w:cs="Arial"/>
            <w:sz w:val="20"/>
            <w:szCs w:val="20"/>
          </w:rPr>
          <w:t>[</w:t>
        </w:r>
      </w:ins>
      <w:ins w:id="1401" w:author="Yessica Zamudio Sangabriel" w:date="2019-08-14T15:30:00Z">
        <w:r w:rsidR="002A5099" w:rsidRPr="002A5099">
          <w:rPr>
            <w:rFonts w:ascii="Arial" w:hAnsi="Arial" w:cs="Arial"/>
            <w:sz w:val="20"/>
            <w:szCs w:val="20"/>
          </w:rPr>
          <w:t>Moya, J.&amp; Parodi, G. 2017</w:t>
        </w:r>
      </w:ins>
      <w:ins w:id="1402" w:author="Yessica Zamudio Sangabriel" w:date="2019-08-14T15:29:00Z">
        <w:r w:rsidR="002A5099">
          <w:rPr>
            <w:rFonts w:ascii="Arial" w:hAnsi="Arial" w:cs="Arial"/>
            <w:sz w:val="20"/>
            <w:szCs w:val="20"/>
          </w:rPr>
          <w:t>]</w:t>
        </w:r>
      </w:ins>
      <w:ins w:id="1403" w:author="Yessica Zamudio Sangabriel" w:date="2019-08-14T15:08:00Z">
        <w:r w:rsidR="00297DD6" w:rsidRPr="00297DD6">
          <w:rPr>
            <w:rFonts w:ascii="Arial" w:hAnsi="Arial" w:cs="Arial"/>
            <w:sz w:val="20"/>
            <w:szCs w:val="20"/>
          </w:rPr>
          <w:t xml:space="preserve"> </w:t>
        </w:r>
      </w:ins>
      <w:ins w:id="1404" w:author="Yessica Zamudio Sangabriel" w:date="2019-08-14T15:11:00Z">
        <w:r w:rsidR="00297DD6">
          <w:rPr>
            <w:rFonts w:ascii="Arial" w:hAnsi="Arial" w:cs="Arial"/>
            <w:sz w:val="20"/>
            <w:szCs w:val="20"/>
          </w:rPr>
          <w:t xml:space="preserve"> de esta manera </w:t>
        </w:r>
      </w:ins>
      <w:r>
        <w:rPr>
          <w:rFonts w:ascii="Arial" w:hAnsi="Arial" w:cs="Arial"/>
          <w:sz w:val="20"/>
          <w:szCs w:val="20"/>
        </w:rPr>
        <w:t xml:space="preserve"> </w:t>
      </w:r>
      <w:del w:id="1405" w:author="Yessica Zamudio Sangabriel" w:date="2019-08-14T15:11:00Z">
        <w:r w:rsidDel="00297DD6">
          <w:rPr>
            <w:rFonts w:ascii="Arial" w:hAnsi="Arial" w:cs="Arial"/>
            <w:sz w:val="20"/>
            <w:szCs w:val="20"/>
          </w:rPr>
          <w:delText>para obtener</w:delText>
        </w:r>
      </w:del>
      <w:ins w:id="1406" w:author="Yessica Zamudio Sangabriel" w:date="2019-08-14T15:11:00Z">
        <w:r w:rsidR="00297DD6">
          <w:rPr>
            <w:rFonts w:ascii="Arial" w:hAnsi="Arial" w:cs="Arial"/>
            <w:sz w:val="20"/>
            <w:szCs w:val="20"/>
          </w:rPr>
          <w:t>al obtener resultados con otro tipo de evaluación</w:t>
        </w:r>
      </w:ins>
      <w:r>
        <w:rPr>
          <w:rFonts w:ascii="Arial" w:hAnsi="Arial" w:cs="Arial"/>
          <w:sz w:val="20"/>
          <w:szCs w:val="20"/>
        </w:rPr>
        <w:t xml:space="preserve"> </w:t>
      </w:r>
      <w:ins w:id="1407" w:author="Yessica Zamudio Sangabriel" w:date="2019-08-14T15:11:00Z">
        <w:r w:rsidR="00297DD6">
          <w:rPr>
            <w:rFonts w:ascii="Arial" w:hAnsi="Arial" w:cs="Arial"/>
            <w:sz w:val="20"/>
            <w:szCs w:val="20"/>
          </w:rPr>
          <w:t xml:space="preserve">se podría realizar </w:t>
        </w:r>
      </w:ins>
      <w:del w:id="1408" w:author="Yessica Zamudio Sangabriel" w:date="2019-08-14T15:11:00Z">
        <w:r w:rsidDel="00297DD6">
          <w:rPr>
            <w:rFonts w:ascii="Arial" w:hAnsi="Arial" w:cs="Arial"/>
            <w:sz w:val="20"/>
            <w:szCs w:val="20"/>
          </w:rPr>
          <w:delText>resultados de los jugadores</w:delText>
        </w:r>
        <w:r w:rsidR="008A43BB" w:rsidDel="00297DD6">
          <w:rPr>
            <w:rFonts w:ascii="Arial" w:hAnsi="Arial" w:cs="Arial"/>
            <w:sz w:val="20"/>
            <w:szCs w:val="20"/>
          </w:rPr>
          <w:delText xml:space="preserve"> y poder realizar </w:delText>
        </w:r>
      </w:del>
      <w:r w:rsidR="008A43BB">
        <w:rPr>
          <w:rFonts w:ascii="Arial" w:hAnsi="Arial" w:cs="Arial"/>
          <w:sz w:val="20"/>
          <w:szCs w:val="20"/>
        </w:rPr>
        <w:t xml:space="preserve">una comparación entre </w:t>
      </w:r>
      <w:del w:id="1409" w:author="Yessica Zamudio Sangabriel" w:date="2019-08-14T15:11:00Z">
        <w:r w:rsidR="008A43BB" w:rsidDel="00297DD6">
          <w:rPr>
            <w:rFonts w:ascii="Arial" w:hAnsi="Arial" w:cs="Arial"/>
            <w:sz w:val="20"/>
            <w:szCs w:val="20"/>
          </w:rPr>
          <w:delText xml:space="preserve">los métodos </w:delText>
        </w:r>
      </w:del>
      <w:ins w:id="1410" w:author="Yessica Zamudio Sangabriel" w:date="2019-08-14T15:11:00Z">
        <w:r w:rsidR="00297DD6">
          <w:rPr>
            <w:rFonts w:ascii="Arial" w:hAnsi="Arial" w:cs="Arial"/>
            <w:sz w:val="20"/>
            <w:szCs w:val="20"/>
          </w:rPr>
          <w:t xml:space="preserve">las </w:t>
        </w:r>
      </w:ins>
      <w:ins w:id="1411" w:author="Yessica Zamudio Sangabriel" w:date="2019-08-14T15:12:00Z">
        <w:r w:rsidR="00297DD6">
          <w:rPr>
            <w:rFonts w:ascii="Arial" w:hAnsi="Arial" w:cs="Arial"/>
            <w:sz w:val="20"/>
            <w:szCs w:val="20"/>
          </w:rPr>
          <w:t>técnicas de evaluación util</w:t>
        </w:r>
      </w:ins>
      <w:del w:id="1412" w:author="Yessica Zamudio Sangabriel" w:date="2019-08-14T15:12:00Z">
        <w:r w:rsidR="008A43BB" w:rsidDel="00297DD6">
          <w:rPr>
            <w:rFonts w:ascii="Arial" w:hAnsi="Arial" w:cs="Arial"/>
            <w:sz w:val="20"/>
            <w:szCs w:val="20"/>
          </w:rPr>
          <w:delText>util</w:delText>
        </w:r>
      </w:del>
      <w:r w:rsidR="008A43BB">
        <w:rPr>
          <w:rFonts w:ascii="Arial" w:hAnsi="Arial" w:cs="Arial"/>
          <w:sz w:val="20"/>
          <w:szCs w:val="20"/>
        </w:rPr>
        <w:t>izad</w:t>
      </w:r>
      <w:ins w:id="1413" w:author="Yessica Zamudio Sangabriel" w:date="2019-08-14T15:12:00Z">
        <w:r w:rsidR="00297DD6">
          <w:rPr>
            <w:rFonts w:ascii="Arial" w:hAnsi="Arial" w:cs="Arial"/>
            <w:sz w:val="20"/>
            <w:szCs w:val="20"/>
          </w:rPr>
          <w:t>as</w:t>
        </w:r>
      </w:ins>
      <w:del w:id="1414" w:author="Yessica Zamudio Sangabriel" w:date="2019-08-14T15:12:00Z">
        <w:r w:rsidR="008A43BB" w:rsidDel="00297DD6">
          <w:rPr>
            <w:rFonts w:ascii="Arial" w:hAnsi="Arial" w:cs="Arial"/>
            <w:sz w:val="20"/>
            <w:szCs w:val="20"/>
          </w:rPr>
          <w:delText>os</w:delText>
        </w:r>
      </w:del>
      <w:r w:rsidR="008A43BB">
        <w:rPr>
          <w:rFonts w:ascii="Arial" w:hAnsi="Arial" w:cs="Arial"/>
          <w:sz w:val="20"/>
          <w:szCs w:val="20"/>
        </w:rPr>
        <w:t xml:space="preserve"> para la evaluación y </w:t>
      </w:r>
      <w:ins w:id="1415" w:author="Yessica Zamudio Sangabriel" w:date="2019-08-14T15:12:00Z">
        <w:r w:rsidR="00297DD6">
          <w:rPr>
            <w:rFonts w:ascii="Arial" w:hAnsi="Arial" w:cs="Arial"/>
            <w:sz w:val="20"/>
            <w:szCs w:val="20"/>
          </w:rPr>
          <w:t>conforme a las diferencias y similitudes que se encuentren en estas se pue</w:t>
        </w:r>
      </w:ins>
      <w:ins w:id="1416" w:author="Yessica Zamudio Sangabriel" w:date="2019-08-14T15:13:00Z">
        <w:r w:rsidR="00297DD6">
          <w:rPr>
            <w:rFonts w:ascii="Arial" w:hAnsi="Arial" w:cs="Arial"/>
            <w:sz w:val="20"/>
            <w:szCs w:val="20"/>
          </w:rPr>
          <w:t xml:space="preserve">de </w:t>
        </w:r>
      </w:ins>
      <w:del w:id="1417" w:author="Yessica Zamudio Sangabriel" w:date="2019-08-14T15:12:00Z">
        <w:r w:rsidR="008A43BB" w:rsidDel="00297DD6">
          <w:rPr>
            <w:rFonts w:ascii="Arial" w:hAnsi="Arial" w:cs="Arial"/>
            <w:sz w:val="20"/>
            <w:szCs w:val="20"/>
          </w:rPr>
          <w:delText>respecto</w:delText>
        </w:r>
      </w:del>
      <w:del w:id="1418" w:author="Yessica Zamudio Sangabriel" w:date="2019-08-14T15:13:00Z">
        <w:r w:rsidR="008A43BB" w:rsidDel="00297DD6">
          <w:rPr>
            <w:rFonts w:ascii="Arial" w:hAnsi="Arial" w:cs="Arial"/>
            <w:sz w:val="20"/>
            <w:szCs w:val="20"/>
          </w:rPr>
          <w:delText xml:space="preserve"> a eso </w:delText>
        </w:r>
      </w:del>
      <w:r w:rsidR="008A43BB">
        <w:rPr>
          <w:rFonts w:ascii="Arial" w:hAnsi="Arial" w:cs="Arial"/>
          <w:sz w:val="20"/>
          <w:szCs w:val="20"/>
        </w:rPr>
        <w:t xml:space="preserve">dar alguna </w:t>
      </w:r>
      <w:r w:rsidR="00F668FE">
        <w:rPr>
          <w:rFonts w:ascii="Arial" w:hAnsi="Arial" w:cs="Arial"/>
          <w:sz w:val="20"/>
          <w:szCs w:val="20"/>
        </w:rPr>
        <w:t>recomendación de</w:t>
      </w:r>
      <w:r>
        <w:rPr>
          <w:rFonts w:ascii="Arial" w:hAnsi="Arial" w:cs="Arial"/>
          <w:sz w:val="20"/>
          <w:szCs w:val="20"/>
        </w:rPr>
        <w:t xml:space="preserve"> </w:t>
      </w:r>
      <w:ins w:id="1419" w:author="Yessica Zamudio Sangabriel" w:date="2019-08-14T15:13:00Z">
        <w:r w:rsidR="00297DD6">
          <w:rPr>
            <w:rFonts w:ascii="Arial" w:hAnsi="Arial" w:cs="Arial"/>
            <w:sz w:val="20"/>
            <w:szCs w:val="20"/>
          </w:rPr>
          <w:t xml:space="preserve"> que es lo que visualmente </w:t>
        </w:r>
        <w:r w:rsidR="00C1296F">
          <w:rPr>
            <w:rFonts w:ascii="Arial" w:hAnsi="Arial" w:cs="Arial"/>
            <w:sz w:val="20"/>
            <w:szCs w:val="20"/>
          </w:rPr>
          <w:t>a los usuarios les importaría encontrar en este videojuego colaborativo que es le</w:t>
        </w:r>
      </w:ins>
      <w:ins w:id="1420" w:author="Yessica Zamudio Sangabriel" w:date="2019-08-14T15:14:00Z">
        <w:r w:rsidR="00C1296F">
          <w:rPr>
            <w:rFonts w:ascii="Arial" w:hAnsi="Arial" w:cs="Arial"/>
            <w:sz w:val="20"/>
            <w:szCs w:val="20"/>
          </w:rPr>
          <w:t>a</w:t>
        </w:r>
      </w:ins>
      <w:ins w:id="1421" w:author="Yessica Zamudio Sangabriel" w:date="2019-08-14T15:13:00Z">
        <w:r w:rsidR="00C1296F">
          <w:rPr>
            <w:rFonts w:ascii="Arial" w:hAnsi="Arial" w:cs="Arial"/>
            <w:sz w:val="20"/>
            <w:szCs w:val="20"/>
          </w:rPr>
          <w:t xml:space="preserve">gue </w:t>
        </w:r>
        <w:proofErr w:type="spellStart"/>
        <w:r w:rsidR="00C1296F">
          <w:rPr>
            <w:rFonts w:ascii="Arial" w:hAnsi="Arial" w:cs="Arial"/>
            <w:sz w:val="20"/>
            <w:szCs w:val="20"/>
          </w:rPr>
          <w:t>of</w:t>
        </w:r>
        <w:proofErr w:type="spellEnd"/>
        <w:r w:rsidR="00C1296F">
          <w:rPr>
            <w:rFonts w:ascii="Arial" w:hAnsi="Arial" w:cs="Arial"/>
            <w:sz w:val="20"/>
            <w:szCs w:val="20"/>
          </w:rPr>
          <w:t xml:space="preserve"> </w:t>
        </w:r>
        <w:proofErr w:type="spellStart"/>
        <w:r w:rsidR="00C1296F">
          <w:rPr>
            <w:rFonts w:ascii="Arial" w:hAnsi="Arial" w:cs="Arial"/>
            <w:sz w:val="20"/>
            <w:szCs w:val="20"/>
          </w:rPr>
          <w:t>legend</w:t>
        </w:r>
        <w:proofErr w:type="spellEnd"/>
        <w:r w:rsidR="00C1296F">
          <w:rPr>
            <w:rFonts w:ascii="Arial" w:hAnsi="Arial" w:cs="Arial"/>
            <w:sz w:val="20"/>
            <w:szCs w:val="20"/>
          </w:rPr>
          <w:t>.</w:t>
        </w:r>
      </w:ins>
      <w:del w:id="1422" w:author="Yessica Zamudio Sangabriel" w:date="2019-08-14T15:13:00Z">
        <w:r w:rsidDel="00C1296F">
          <w:rPr>
            <w:rFonts w:ascii="Arial" w:hAnsi="Arial" w:cs="Arial"/>
            <w:sz w:val="20"/>
            <w:szCs w:val="20"/>
          </w:rPr>
          <w:delText>que es lo que realmente le importa a los usuarios en un videojuego colaborativo</w:delText>
        </w:r>
        <w:r w:rsidR="00F668FE" w:rsidDel="00C1296F">
          <w:rPr>
            <w:rFonts w:ascii="Arial" w:hAnsi="Arial" w:cs="Arial"/>
            <w:sz w:val="20"/>
            <w:szCs w:val="20"/>
          </w:rPr>
          <w:delText>.</w:delText>
        </w:r>
        <w:commentRangeEnd w:id="1392"/>
        <w:r w:rsidR="003B44F7" w:rsidDel="00C1296F">
          <w:rPr>
            <w:rStyle w:val="Refdecomentario"/>
          </w:rPr>
          <w:commentReference w:id="1392"/>
        </w:r>
      </w:del>
    </w:p>
    <w:p w14:paraId="2018088B" w14:textId="35230585" w:rsidR="00C36F6A" w:rsidRPr="00DF6CD6" w:rsidDel="008F6B79" w:rsidRDefault="00C36F6A" w:rsidP="00996EB3">
      <w:pPr>
        <w:spacing w:before="360" w:after="120"/>
        <w:jc w:val="both"/>
        <w:rPr>
          <w:del w:id="1423" w:author="Yessica Zamudio Sangabriel" w:date="2019-08-14T15:29:00Z"/>
          <w:rFonts w:ascii="Arial" w:hAnsi="Arial" w:cs="Arial"/>
          <w:b/>
          <w:bCs/>
        </w:rPr>
      </w:pPr>
      <w:del w:id="1424" w:author="Yessica Zamudio Sangabriel" w:date="2019-08-14T15:29:00Z">
        <w:r w:rsidRPr="00DF6CD6" w:rsidDel="008F6B79">
          <w:rPr>
            <w:rFonts w:ascii="Arial" w:hAnsi="Arial" w:cs="Arial"/>
            <w:b/>
            <w:bCs/>
          </w:rPr>
          <w:delText>Conclusiones</w:delText>
        </w:r>
        <w:r w:rsidR="007213B2" w:rsidDel="008F6B79">
          <w:rPr>
            <w:rFonts w:ascii="Arial" w:hAnsi="Arial" w:cs="Arial"/>
            <w:b/>
            <w:bCs/>
          </w:rPr>
          <w:delText xml:space="preserve"> </w:delText>
        </w:r>
      </w:del>
    </w:p>
    <w:p w14:paraId="7CA0DC48" w14:textId="0C47B25A" w:rsidR="00D3651D" w:rsidRPr="00D3651D" w:rsidDel="008F6B79" w:rsidRDefault="00D3651D" w:rsidP="00D3651D">
      <w:pPr>
        <w:autoSpaceDE w:val="0"/>
        <w:autoSpaceDN w:val="0"/>
        <w:adjustRightInd w:val="0"/>
        <w:jc w:val="both"/>
        <w:rPr>
          <w:del w:id="1425" w:author="Yessica Zamudio Sangabriel" w:date="2019-08-14T15:29:00Z"/>
          <w:rFonts w:ascii="Arial" w:hAnsi="Arial" w:cs="Arial"/>
          <w:sz w:val="20"/>
          <w:szCs w:val="20"/>
        </w:rPr>
      </w:pPr>
      <w:commentRangeStart w:id="1426"/>
      <w:del w:id="1427" w:author="Yessica Zamudio Sangabriel" w:date="2019-08-14T15:29:00Z">
        <w:r w:rsidRPr="00D3651D" w:rsidDel="008F6B79">
          <w:rPr>
            <w:rFonts w:ascii="Arial" w:hAnsi="Arial" w:cs="Arial"/>
            <w:sz w:val="20"/>
            <w:szCs w:val="20"/>
          </w:rPr>
          <w:delText xml:space="preserve">La visualización de información juega un papel importante dentro de los sistemas interactivos, es por eso que se ha hecho necesario que sean evaluadas para así conocer si se está haciendo un uso adecuado dentro del contexto para el cual están siendo usadas. </w:delText>
        </w:r>
      </w:del>
    </w:p>
    <w:p w14:paraId="4FBC2E3C" w14:textId="4909D8A1" w:rsidR="00C1296F" w:rsidRPr="00A47BE3" w:rsidDel="008F6B79" w:rsidRDefault="00D3651D" w:rsidP="00D3651D">
      <w:pPr>
        <w:autoSpaceDE w:val="0"/>
        <w:autoSpaceDN w:val="0"/>
        <w:adjustRightInd w:val="0"/>
        <w:jc w:val="both"/>
        <w:rPr>
          <w:del w:id="1428" w:author="Yessica Zamudio Sangabriel" w:date="2019-08-14T15:29:00Z"/>
          <w:rFonts w:ascii="Arial" w:hAnsi="Arial" w:cs="Arial"/>
          <w:sz w:val="20"/>
          <w:szCs w:val="20"/>
        </w:rPr>
      </w:pPr>
      <w:del w:id="1429" w:author="Yessica Zamudio Sangabriel" w:date="2019-08-14T15:29:00Z">
        <w:r w:rsidRPr="00D3651D" w:rsidDel="008F6B79">
          <w:rPr>
            <w:rFonts w:ascii="Arial" w:hAnsi="Arial" w:cs="Arial"/>
            <w:sz w:val="20"/>
            <w:szCs w:val="20"/>
          </w:rPr>
          <w:delText>La mayoría de las evaluaciones que se les ha realizado a las técnicas de visualización de información han sido del lado de la interacción humano computadora apoyándose de evaluaciones de usabilidad que en su gran mayoría en todos estos trabajos que se han consultado se realizan con evaluaci</w:delText>
        </w:r>
      </w:del>
      <w:del w:id="1430" w:author="Yessica Zamudio Sangabriel" w:date="2019-08-14T15:15:00Z">
        <w:r w:rsidRPr="00D3651D" w:rsidDel="00C1296F">
          <w:rPr>
            <w:rFonts w:ascii="Arial" w:hAnsi="Arial" w:cs="Arial"/>
            <w:sz w:val="20"/>
            <w:szCs w:val="20"/>
          </w:rPr>
          <w:delText>ón</w:delText>
        </w:r>
      </w:del>
      <w:del w:id="1431" w:author="Yessica Zamudio Sangabriel" w:date="2019-08-14T15:29:00Z">
        <w:r w:rsidRPr="00D3651D" w:rsidDel="008F6B79">
          <w:rPr>
            <w:rFonts w:ascii="Arial" w:hAnsi="Arial" w:cs="Arial"/>
            <w:sz w:val="20"/>
            <w:szCs w:val="20"/>
          </w:rPr>
          <w:delText xml:space="preserve"> heurística</w:delText>
        </w:r>
        <w:r w:rsidR="00C36F6A" w:rsidRPr="00A47BE3" w:rsidDel="008F6B79">
          <w:rPr>
            <w:rFonts w:ascii="Arial" w:hAnsi="Arial" w:cs="Arial"/>
            <w:sz w:val="20"/>
            <w:szCs w:val="20"/>
          </w:rPr>
          <w:delText>.</w:delText>
        </w:r>
        <w:commentRangeEnd w:id="1426"/>
        <w:r w:rsidR="003B44F7" w:rsidDel="008F6B79">
          <w:rPr>
            <w:rStyle w:val="Refdecomentario"/>
          </w:rPr>
          <w:commentReference w:id="1426"/>
        </w:r>
      </w:del>
    </w:p>
    <w:p w14:paraId="0D664141" w14:textId="3F983E1D" w:rsidR="00C36F6A" w:rsidRPr="00DF6CD6" w:rsidRDefault="00C36F6A" w:rsidP="00996EB3">
      <w:pPr>
        <w:spacing w:before="360" w:after="120"/>
        <w:jc w:val="both"/>
        <w:rPr>
          <w:rFonts w:ascii="Arial" w:hAnsi="Arial" w:cs="Arial"/>
          <w:b/>
          <w:bCs/>
        </w:rPr>
      </w:pPr>
      <w:r w:rsidRPr="00DF6CD6">
        <w:rPr>
          <w:rFonts w:ascii="Arial" w:hAnsi="Arial" w:cs="Arial"/>
          <w:b/>
          <w:bCs/>
        </w:rPr>
        <w:t>Referencias</w:t>
      </w:r>
      <w:r w:rsidR="007213B2">
        <w:rPr>
          <w:rFonts w:ascii="Arial" w:hAnsi="Arial" w:cs="Arial"/>
          <w:b/>
          <w:bCs/>
        </w:rPr>
        <w:t xml:space="preserve"> </w:t>
      </w:r>
    </w:p>
    <w:p w14:paraId="47DA3DF9" w14:textId="4E93C004" w:rsidR="00D3651D" w:rsidRPr="00A42CB7" w:rsidRDefault="00D3651D" w:rsidP="00A42CB7">
      <w:pPr>
        <w:pStyle w:val="reference"/>
        <w:numPr>
          <w:ilvl w:val="0"/>
          <w:numId w:val="22"/>
        </w:numPr>
        <w:spacing w:after="120"/>
        <w:rPr>
          <w:rFonts w:ascii="Arial" w:hAnsi="Arial" w:cs="Arial"/>
          <w:sz w:val="24"/>
          <w:szCs w:val="24"/>
        </w:rPr>
      </w:pPr>
      <w:r w:rsidRPr="00A42CB7">
        <w:rPr>
          <w:rFonts w:ascii="Arial" w:hAnsi="Arial" w:cs="Arial"/>
          <w:sz w:val="24"/>
          <w:szCs w:val="24"/>
        </w:rPr>
        <w:t xml:space="preserve">4rSoluciones (2016). </w:t>
      </w:r>
      <w:proofErr w:type="spellStart"/>
      <w:r w:rsidRPr="00A42CB7">
        <w:rPr>
          <w:rFonts w:ascii="Arial" w:hAnsi="Arial" w:cs="Arial"/>
          <w:sz w:val="24"/>
          <w:szCs w:val="24"/>
        </w:rPr>
        <w:t>Diseño</w:t>
      </w:r>
      <w:proofErr w:type="spellEnd"/>
      <w:r w:rsidRPr="00A42CB7">
        <w:rPr>
          <w:rFonts w:ascii="Arial" w:hAnsi="Arial" w:cs="Arial"/>
          <w:sz w:val="24"/>
          <w:szCs w:val="24"/>
        </w:rPr>
        <w:t xml:space="preserve"> de </w:t>
      </w:r>
      <w:proofErr w:type="spellStart"/>
      <w:r w:rsidRPr="00A42CB7">
        <w:rPr>
          <w:rFonts w:ascii="Arial" w:hAnsi="Arial" w:cs="Arial"/>
          <w:sz w:val="24"/>
          <w:szCs w:val="24"/>
        </w:rPr>
        <w:t>interacción</w:t>
      </w:r>
      <w:proofErr w:type="spellEnd"/>
      <w:r w:rsidRPr="00A42CB7">
        <w:rPr>
          <w:rFonts w:ascii="Arial" w:hAnsi="Arial" w:cs="Arial"/>
          <w:sz w:val="24"/>
          <w:szCs w:val="24"/>
        </w:rPr>
        <w:t xml:space="preserve">: ¾cómo se </w:t>
      </w:r>
      <w:proofErr w:type="spellStart"/>
      <w:r w:rsidRPr="00A42CB7">
        <w:rPr>
          <w:rFonts w:ascii="Arial" w:hAnsi="Arial" w:cs="Arial"/>
          <w:sz w:val="24"/>
          <w:szCs w:val="24"/>
        </w:rPr>
        <w:t>relaciona</w:t>
      </w:r>
      <w:proofErr w:type="spellEnd"/>
      <w:r w:rsidRPr="00A42CB7">
        <w:rPr>
          <w:rFonts w:ascii="Arial" w:hAnsi="Arial" w:cs="Arial"/>
          <w:sz w:val="24"/>
          <w:szCs w:val="24"/>
        </w:rPr>
        <w:t xml:space="preserve"> el </w:t>
      </w:r>
      <w:proofErr w:type="spellStart"/>
      <w:r w:rsidRPr="00A42CB7">
        <w:rPr>
          <w:rFonts w:ascii="Arial" w:hAnsi="Arial" w:cs="Arial"/>
          <w:sz w:val="24"/>
          <w:szCs w:val="24"/>
        </w:rPr>
        <w:t>usuario</w:t>
      </w:r>
      <w:proofErr w:type="spellEnd"/>
      <w:r w:rsidRPr="00A42CB7">
        <w:rPr>
          <w:rFonts w:ascii="Arial" w:hAnsi="Arial" w:cs="Arial"/>
          <w:sz w:val="24"/>
          <w:szCs w:val="24"/>
        </w:rPr>
        <w:t xml:space="preserve"> con la </w:t>
      </w:r>
      <w:proofErr w:type="spellStart"/>
      <w:r w:rsidRPr="00A42CB7">
        <w:rPr>
          <w:rFonts w:ascii="Arial" w:hAnsi="Arial" w:cs="Arial"/>
          <w:sz w:val="24"/>
          <w:szCs w:val="24"/>
        </w:rPr>
        <w:t>interfaz</w:t>
      </w:r>
      <w:proofErr w:type="spellEnd"/>
      <w:r w:rsidRPr="00A42CB7">
        <w:rPr>
          <w:rFonts w:ascii="Arial" w:hAnsi="Arial" w:cs="Arial"/>
          <w:sz w:val="24"/>
          <w:szCs w:val="24"/>
        </w:rPr>
        <w:t xml:space="preserve">? url: http://www.4rsoluciones.com/blog/diseno-interaccion-serelaciona-usuario-la-interfaz/. </w:t>
      </w:r>
    </w:p>
    <w:p w14:paraId="1A885579" w14:textId="00FD8427"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lastRenderedPageBreak/>
        <w:t>Alegría</w:t>
      </w:r>
      <w:proofErr w:type="spellEnd"/>
      <w:r w:rsidRPr="00A42CB7">
        <w:rPr>
          <w:rFonts w:ascii="Arial" w:hAnsi="Arial" w:cs="Arial"/>
          <w:sz w:val="24"/>
          <w:szCs w:val="24"/>
        </w:rPr>
        <w:t xml:space="preserve">, A. and Quiroz, J. (2016). </w:t>
      </w:r>
      <w:proofErr w:type="spellStart"/>
      <w:r w:rsidRPr="00A42CB7">
        <w:rPr>
          <w:rFonts w:ascii="Arial" w:hAnsi="Arial" w:cs="Arial"/>
          <w:sz w:val="24"/>
          <w:szCs w:val="24"/>
        </w:rPr>
        <w:t>Evaluación</w:t>
      </w:r>
      <w:proofErr w:type="spellEnd"/>
      <w:r w:rsidRPr="00A42CB7">
        <w:rPr>
          <w:rFonts w:ascii="Arial" w:hAnsi="Arial" w:cs="Arial"/>
          <w:sz w:val="24"/>
          <w:szCs w:val="24"/>
        </w:rPr>
        <w:t xml:space="preserve"> </w:t>
      </w:r>
      <w:proofErr w:type="spellStart"/>
      <w:r w:rsidRPr="00A42CB7">
        <w:rPr>
          <w:rFonts w:ascii="Arial" w:hAnsi="Arial" w:cs="Arial"/>
          <w:sz w:val="24"/>
          <w:szCs w:val="24"/>
        </w:rPr>
        <w:t>colaborativa</w:t>
      </w:r>
      <w:proofErr w:type="spellEnd"/>
      <w:r w:rsidRPr="00A42CB7">
        <w:rPr>
          <w:rFonts w:ascii="Arial" w:hAnsi="Arial" w:cs="Arial"/>
          <w:sz w:val="24"/>
          <w:szCs w:val="24"/>
        </w:rPr>
        <w:t xml:space="preserve"> de la </w:t>
      </w:r>
      <w:proofErr w:type="spellStart"/>
      <w:r w:rsidRPr="00A42CB7">
        <w:rPr>
          <w:rFonts w:ascii="Arial" w:hAnsi="Arial" w:cs="Arial"/>
          <w:sz w:val="24"/>
          <w:szCs w:val="24"/>
        </w:rPr>
        <w:t>usabilidad</w:t>
      </w:r>
      <w:proofErr w:type="spellEnd"/>
      <w:r w:rsidRPr="00A42CB7">
        <w:rPr>
          <w:rFonts w:ascii="Arial" w:hAnsi="Arial" w:cs="Arial"/>
          <w:sz w:val="24"/>
          <w:szCs w:val="24"/>
        </w:rPr>
        <w:t xml:space="preserve"> </w:t>
      </w:r>
      <w:proofErr w:type="spellStart"/>
      <w:r w:rsidRPr="00A42CB7">
        <w:rPr>
          <w:rFonts w:ascii="Arial" w:hAnsi="Arial" w:cs="Arial"/>
          <w:sz w:val="24"/>
          <w:szCs w:val="24"/>
        </w:rPr>
        <w:t>en</w:t>
      </w:r>
      <w:proofErr w:type="spellEnd"/>
      <w:r w:rsidRPr="00A42CB7">
        <w:rPr>
          <w:rFonts w:ascii="Arial" w:hAnsi="Arial" w:cs="Arial"/>
          <w:sz w:val="24"/>
          <w:szCs w:val="24"/>
        </w:rPr>
        <w:t xml:space="preserve"> el </w:t>
      </w:r>
      <w:proofErr w:type="spellStart"/>
      <w:r w:rsidRPr="00A42CB7">
        <w:rPr>
          <w:rFonts w:ascii="Arial" w:hAnsi="Arial" w:cs="Arial"/>
          <w:sz w:val="24"/>
          <w:szCs w:val="24"/>
        </w:rPr>
        <w:t>desarrollo</w:t>
      </w:r>
      <w:proofErr w:type="spellEnd"/>
      <w:r w:rsidRPr="00A42CB7">
        <w:rPr>
          <w:rFonts w:ascii="Arial" w:hAnsi="Arial" w:cs="Arial"/>
          <w:sz w:val="24"/>
          <w:szCs w:val="24"/>
        </w:rPr>
        <w:t xml:space="preserve"> de </w:t>
      </w:r>
      <w:proofErr w:type="spellStart"/>
      <w:r w:rsidRPr="00A42CB7">
        <w:rPr>
          <w:rFonts w:ascii="Arial" w:hAnsi="Arial" w:cs="Arial"/>
          <w:sz w:val="24"/>
          <w:szCs w:val="24"/>
        </w:rPr>
        <w:t>sistemas</w:t>
      </w:r>
      <w:proofErr w:type="spellEnd"/>
      <w:r w:rsidRPr="00A42CB7">
        <w:rPr>
          <w:rFonts w:ascii="Arial" w:hAnsi="Arial" w:cs="Arial"/>
          <w:sz w:val="24"/>
          <w:szCs w:val="24"/>
        </w:rPr>
        <w:t xml:space="preserve"> software </w:t>
      </w:r>
      <w:proofErr w:type="spellStart"/>
      <w:r w:rsidRPr="00A42CB7">
        <w:rPr>
          <w:rFonts w:ascii="Arial" w:hAnsi="Arial" w:cs="Arial"/>
          <w:sz w:val="24"/>
          <w:szCs w:val="24"/>
        </w:rPr>
        <w:t>interactivos</w:t>
      </w:r>
      <w:proofErr w:type="spellEnd"/>
      <w:r w:rsidRPr="00A42CB7">
        <w:rPr>
          <w:rFonts w:ascii="Arial" w:hAnsi="Arial" w:cs="Arial"/>
          <w:sz w:val="24"/>
          <w:szCs w:val="24"/>
        </w:rPr>
        <w:t xml:space="preserve">. Universidad </w:t>
      </w:r>
      <w:proofErr w:type="spellStart"/>
      <w:r w:rsidRPr="00A42CB7">
        <w:rPr>
          <w:rFonts w:ascii="Arial" w:hAnsi="Arial" w:cs="Arial"/>
          <w:sz w:val="24"/>
          <w:szCs w:val="24"/>
        </w:rPr>
        <w:t>Autónoma</w:t>
      </w:r>
      <w:proofErr w:type="spellEnd"/>
      <w:r w:rsidRPr="00A42CB7">
        <w:rPr>
          <w:rFonts w:ascii="Arial" w:hAnsi="Arial" w:cs="Arial"/>
          <w:sz w:val="24"/>
          <w:szCs w:val="24"/>
        </w:rPr>
        <w:t xml:space="preserve"> de </w:t>
      </w:r>
      <w:proofErr w:type="spellStart"/>
      <w:r w:rsidRPr="00A42CB7">
        <w:rPr>
          <w:rFonts w:ascii="Arial" w:hAnsi="Arial" w:cs="Arial"/>
          <w:sz w:val="24"/>
          <w:szCs w:val="24"/>
        </w:rPr>
        <w:t>Occidente</w:t>
      </w:r>
      <w:proofErr w:type="spellEnd"/>
      <w:r w:rsidRPr="00A42CB7">
        <w:rPr>
          <w:rFonts w:ascii="Arial" w:hAnsi="Arial" w:cs="Arial"/>
          <w:sz w:val="24"/>
          <w:szCs w:val="24"/>
        </w:rPr>
        <w:t xml:space="preserve">. </w:t>
      </w:r>
    </w:p>
    <w:p w14:paraId="7B43B887" w14:textId="1E0EF9F7" w:rsidR="00D3651D" w:rsidRPr="00A42CB7" w:rsidRDefault="00A14C05" w:rsidP="00A42CB7">
      <w:pPr>
        <w:pStyle w:val="reference"/>
        <w:numPr>
          <w:ilvl w:val="0"/>
          <w:numId w:val="22"/>
        </w:numPr>
        <w:spacing w:after="120"/>
        <w:rPr>
          <w:rFonts w:ascii="Arial" w:hAnsi="Arial" w:cs="Arial"/>
          <w:sz w:val="24"/>
          <w:szCs w:val="24"/>
        </w:rPr>
      </w:pPr>
      <w:r w:rsidRPr="00A42CB7">
        <w:rPr>
          <w:rFonts w:ascii="Arial" w:hAnsi="Arial" w:cs="Arial"/>
          <w:sz w:val="24"/>
          <w:szCs w:val="24"/>
        </w:rPr>
        <w:t xml:space="preserve"> </w:t>
      </w:r>
      <w:r w:rsidR="00D3651D" w:rsidRPr="00A42CB7">
        <w:rPr>
          <w:rFonts w:ascii="Arial" w:hAnsi="Arial" w:cs="Arial"/>
          <w:sz w:val="24"/>
          <w:szCs w:val="24"/>
        </w:rPr>
        <w:t xml:space="preserve">Artigas, S. G. (2017). Ley de hick y ley de </w:t>
      </w:r>
      <w:proofErr w:type="spellStart"/>
      <w:r w:rsidR="00D3651D" w:rsidRPr="00A42CB7">
        <w:rPr>
          <w:rFonts w:ascii="Arial" w:hAnsi="Arial" w:cs="Arial"/>
          <w:sz w:val="24"/>
          <w:szCs w:val="24"/>
        </w:rPr>
        <w:t>fitts</w:t>
      </w:r>
      <w:proofErr w:type="spellEnd"/>
      <w:r w:rsidR="00D3651D" w:rsidRPr="00A42CB7">
        <w:rPr>
          <w:rFonts w:ascii="Arial" w:hAnsi="Arial" w:cs="Arial"/>
          <w:sz w:val="24"/>
          <w:szCs w:val="24"/>
        </w:rPr>
        <w:t xml:space="preserve">. url: http://www.torresburriel.com/weblog/2017/04/04/ley-de-hick-y-ley-de-fitts/. </w:t>
      </w:r>
    </w:p>
    <w:p w14:paraId="700B0E5F" w14:textId="153A3F5C"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Bouso</w:t>
      </w:r>
      <w:proofErr w:type="spellEnd"/>
      <w:r w:rsidRPr="00A42CB7">
        <w:rPr>
          <w:rFonts w:ascii="Arial" w:hAnsi="Arial" w:cs="Arial"/>
          <w:sz w:val="24"/>
          <w:szCs w:val="24"/>
        </w:rPr>
        <w:t xml:space="preserve">, J. (2012). </w:t>
      </w:r>
      <w:proofErr w:type="spellStart"/>
      <w:r w:rsidRPr="00A42CB7">
        <w:rPr>
          <w:rFonts w:ascii="Arial" w:hAnsi="Arial" w:cs="Arial"/>
          <w:sz w:val="24"/>
          <w:szCs w:val="24"/>
        </w:rPr>
        <w:t>Pizarra</w:t>
      </w:r>
      <w:proofErr w:type="spellEnd"/>
      <w:r w:rsidRPr="00A42CB7">
        <w:rPr>
          <w:rFonts w:ascii="Arial" w:hAnsi="Arial" w:cs="Arial"/>
          <w:sz w:val="24"/>
          <w:szCs w:val="24"/>
        </w:rPr>
        <w:t xml:space="preserve"> digital. </w:t>
      </w:r>
      <w:proofErr w:type="spellStart"/>
      <w:r w:rsidRPr="00A42CB7">
        <w:rPr>
          <w:rFonts w:ascii="Arial" w:hAnsi="Arial" w:cs="Arial"/>
          <w:sz w:val="24"/>
          <w:szCs w:val="24"/>
        </w:rPr>
        <w:t>Nuevas</w:t>
      </w:r>
      <w:proofErr w:type="spellEnd"/>
      <w:r w:rsidRPr="00A42CB7">
        <w:rPr>
          <w:rFonts w:ascii="Arial" w:hAnsi="Arial" w:cs="Arial"/>
          <w:sz w:val="24"/>
          <w:szCs w:val="24"/>
        </w:rPr>
        <w:t xml:space="preserve"> </w:t>
      </w:r>
      <w:proofErr w:type="spellStart"/>
      <w:r w:rsidRPr="00A42CB7">
        <w:rPr>
          <w:rFonts w:ascii="Arial" w:hAnsi="Arial" w:cs="Arial"/>
          <w:sz w:val="24"/>
          <w:szCs w:val="24"/>
        </w:rPr>
        <w:t>tecnologías</w:t>
      </w:r>
      <w:proofErr w:type="spellEnd"/>
      <w:r w:rsidRPr="00A42CB7">
        <w:rPr>
          <w:rFonts w:ascii="Arial" w:hAnsi="Arial" w:cs="Arial"/>
          <w:sz w:val="24"/>
          <w:szCs w:val="24"/>
        </w:rPr>
        <w:t xml:space="preserve">. </w:t>
      </w:r>
      <w:proofErr w:type="spellStart"/>
      <w:r w:rsidRPr="00A42CB7">
        <w:rPr>
          <w:rFonts w:ascii="Arial" w:hAnsi="Arial" w:cs="Arial"/>
          <w:sz w:val="24"/>
          <w:szCs w:val="24"/>
        </w:rPr>
        <w:t>Ideaspropias</w:t>
      </w:r>
      <w:proofErr w:type="spellEnd"/>
      <w:r w:rsidRPr="00A42CB7">
        <w:rPr>
          <w:rFonts w:ascii="Arial" w:hAnsi="Arial" w:cs="Arial"/>
          <w:sz w:val="24"/>
          <w:szCs w:val="24"/>
        </w:rPr>
        <w:t xml:space="preserve"> Editorial. </w:t>
      </w:r>
    </w:p>
    <w:p w14:paraId="7333521D" w14:textId="32E71D42"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Buechley</w:t>
      </w:r>
      <w:proofErr w:type="spellEnd"/>
      <w:r w:rsidRPr="00A42CB7">
        <w:rPr>
          <w:rFonts w:ascii="Arial" w:hAnsi="Arial" w:cs="Arial"/>
          <w:sz w:val="24"/>
          <w:szCs w:val="24"/>
        </w:rPr>
        <w:t xml:space="preserve">, L., Hendrix, S., and Eisenberg, M. (2009). Paints, paper, and programs: First steps toward the computational sketchbook. In Proceedings of the 3rd International Conference on Tangible and Embedded Interaction, TEI '09, pages 9-12, New York, NY, USA. ACM. </w:t>
      </w:r>
    </w:p>
    <w:p w14:paraId="12E20944" w14:textId="675A3954"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Cantú</w:t>
      </w:r>
      <w:proofErr w:type="spellEnd"/>
      <w:r w:rsidRPr="00A42CB7">
        <w:rPr>
          <w:rFonts w:ascii="Arial" w:hAnsi="Arial" w:cs="Arial"/>
          <w:sz w:val="24"/>
          <w:szCs w:val="24"/>
        </w:rPr>
        <w:t xml:space="preserve">, A. (2017). </w:t>
      </w:r>
      <w:proofErr w:type="spellStart"/>
      <w:r w:rsidRPr="00A42CB7">
        <w:rPr>
          <w:rFonts w:ascii="Arial" w:hAnsi="Arial" w:cs="Arial"/>
          <w:sz w:val="24"/>
          <w:szCs w:val="24"/>
        </w:rPr>
        <w:t>Qué</w:t>
      </w:r>
      <w:proofErr w:type="spellEnd"/>
      <w:r w:rsidRPr="00A42CB7">
        <w:rPr>
          <w:rFonts w:ascii="Arial" w:hAnsi="Arial" w:cs="Arial"/>
          <w:sz w:val="24"/>
          <w:szCs w:val="24"/>
        </w:rPr>
        <w:t xml:space="preserve"> es: </w:t>
      </w:r>
      <w:proofErr w:type="spellStart"/>
      <w:r w:rsidRPr="00A42CB7">
        <w:rPr>
          <w:rFonts w:ascii="Arial" w:hAnsi="Arial" w:cs="Arial"/>
          <w:sz w:val="24"/>
          <w:szCs w:val="24"/>
        </w:rPr>
        <w:t>Diseño</w:t>
      </w:r>
      <w:proofErr w:type="spellEnd"/>
      <w:r w:rsidRPr="00A42CB7">
        <w:rPr>
          <w:rFonts w:ascii="Arial" w:hAnsi="Arial" w:cs="Arial"/>
          <w:sz w:val="24"/>
          <w:szCs w:val="24"/>
        </w:rPr>
        <w:t xml:space="preserve"> de </w:t>
      </w:r>
      <w:proofErr w:type="spellStart"/>
      <w:r w:rsidRPr="00A42CB7">
        <w:rPr>
          <w:rFonts w:ascii="Arial" w:hAnsi="Arial" w:cs="Arial"/>
          <w:sz w:val="24"/>
          <w:szCs w:val="24"/>
        </w:rPr>
        <w:t>interacción</w:t>
      </w:r>
      <w:proofErr w:type="spellEnd"/>
      <w:r w:rsidRPr="00A42CB7">
        <w:rPr>
          <w:rFonts w:ascii="Arial" w:hAnsi="Arial" w:cs="Arial"/>
          <w:sz w:val="24"/>
          <w:szCs w:val="24"/>
        </w:rPr>
        <w:t xml:space="preserve"> (</w:t>
      </w:r>
      <w:proofErr w:type="spellStart"/>
      <w:r w:rsidRPr="00A42CB7">
        <w:rPr>
          <w:rFonts w:ascii="Arial" w:hAnsi="Arial" w:cs="Arial"/>
          <w:sz w:val="24"/>
          <w:szCs w:val="24"/>
        </w:rPr>
        <w:t>ixd</w:t>
      </w:r>
      <w:proofErr w:type="spellEnd"/>
      <w:r w:rsidRPr="00A42CB7">
        <w:rPr>
          <w:rFonts w:ascii="Arial" w:hAnsi="Arial" w:cs="Arial"/>
          <w:sz w:val="24"/>
          <w:szCs w:val="24"/>
        </w:rPr>
        <w:t xml:space="preserve">). url: https://blog.acantu.com/que-es-diseno-interaccion/. </w:t>
      </w:r>
    </w:p>
    <w:p w14:paraId="048A2A62" w14:textId="0B5628E1" w:rsidR="00D3651D" w:rsidRPr="00A42CB7" w:rsidRDefault="00D3651D" w:rsidP="00A42CB7">
      <w:pPr>
        <w:pStyle w:val="reference"/>
        <w:numPr>
          <w:ilvl w:val="0"/>
          <w:numId w:val="22"/>
        </w:numPr>
        <w:spacing w:after="120"/>
        <w:rPr>
          <w:rFonts w:ascii="Arial" w:hAnsi="Arial" w:cs="Arial"/>
          <w:sz w:val="24"/>
          <w:szCs w:val="24"/>
        </w:rPr>
      </w:pPr>
      <w:r w:rsidRPr="00A42CB7">
        <w:rPr>
          <w:rFonts w:ascii="Arial" w:hAnsi="Arial" w:cs="Arial"/>
          <w:sz w:val="24"/>
          <w:szCs w:val="24"/>
        </w:rPr>
        <w:t xml:space="preserve">Conductive, B. (2017). Touch board pro kit. url: https://www.bareconductive.com. </w:t>
      </w:r>
    </w:p>
    <w:p w14:paraId="43889950" w14:textId="036AFFA8"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Cuello</w:t>
      </w:r>
      <w:proofErr w:type="spellEnd"/>
      <w:r w:rsidRPr="00A42CB7">
        <w:rPr>
          <w:rFonts w:ascii="Arial" w:hAnsi="Arial" w:cs="Arial"/>
          <w:sz w:val="24"/>
          <w:szCs w:val="24"/>
        </w:rPr>
        <w:t xml:space="preserve">, J. and </w:t>
      </w:r>
      <w:proofErr w:type="spellStart"/>
      <w:r w:rsidRPr="00A42CB7">
        <w:rPr>
          <w:rFonts w:ascii="Arial" w:hAnsi="Arial" w:cs="Arial"/>
          <w:sz w:val="24"/>
          <w:szCs w:val="24"/>
        </w:rPr>
        <w:t>Vittone</w:t>
      </w:r>
      <w:proofErr w:type="spellEnd"/>
      <w:r w:rsidRPr="00A42CB7">
        <w:rPr>
          <w:rFonts w:ascii="Arial" w:hAnsi="Arial" w:cs="Arial"/>
          <w:sz w:val="24"/>
          <w:szCs w:val="24"/>
        </w:rPr>
        <w:t xml:space="preserve">, J. (2013). </w:t>
      </w:r>
      <w:proofErr w:type="spellStart"/>
      <w:r w:rsidRPr="00A42CB7">
        <w:rPr>
          <w:rFonts w:ascii="Arial" w:hAnsi="Arial" w:cs="Arial"/>
          <w:sz w:val="24"/>
          <w:szCs w:val="24"/>
        </w:rPr>
        <w:t>Diseñando</w:t>
      </w:r>
      <w:proofErr w:type="spellEnd"/>
      <w:r w:rsidRPr="00A42CB7">
        <w:rPr>
          <w:rFonts w:ascii="Arial" w:hAnsi="Arial" w:cs="Arial"/>
          <w:sz w:val="24"/>
          <w:szCs w:val="24"/>
        </w:rPr>
        <w:t xml:space="preserve"> apps para </w:t>
      </w:r>
      <w:proofErr w:type="spellStart"/>
      <w:r w:rsidRPr="00A42CB7">
        <w:rPr>
          <w:rFonts w:ascii="Arial" w:hAnsi="Arial" w:cs="Arial"/>
          <w:sz w:val="24"/>
          <w:szCs w:val="24"/>
        </w:rPr>
        <w:t>móviles</w:t>
      </w:r>
      <w:proofErr w:type="spellEnd"/>
      <w:r w:rsidRPr="00A42CB7">
        <w:rPr>
          <w:rFonts w:ascii="Arial" w:hAnsi="Arial" w:cs="Arial"/>
          <w:sz w:val="24"/>
          <w:szCs w:val="24"/>
        </w:rPr>
        <w:t xml:space="preserve">. José </w:t>
      </w:r>
      <w:proofErr w:type="spellStart"/>
      <w:r w:rsidRPr="00A42CB7">
        <w:rPr>
          <w:rFonts w:ascii="Arial" w:hAnsi="Arial" w:cs="Arial"/>
          <w:sz w:val="24"/>
          <w:szCs w:val="24"/>
        </w:rPr>
        <w:t>Vittone</w:t>
      </w:r>
      <w:proofErr w:type="spellEnd"/>
      <w:r w:rsidRPr="00A42CB7">
        <w:rPr>
          <w:rFonts w:ascii="Arial" w:hAnsi="Arial" w:cs="Arial"/>
          <w:sz w:val="24"/>
          <w:szCs w:val="24"/>
        </w:rPr>
        <w:t xml:space="preserve">. </w:t>
      </w:r>
    </w:p>
    <w:p w14:paraId="6A6E763D" w14:textId="2317F556"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Digalix</w:t>
      </w:r>
      <w:proofErr w:type="spellEnd"/>
      <w:r w:rsidRPr="00A42CB7">
        <w:rPr>
          <w:rFonts w:ascii="Arial" w:hAnsi="Arial" w:cs="Arial"/>
          <w:sz w:val="24"/>
          <w:szCs w:val="24"/>
        </w:rPr>
        <w:t xml:space="preserve"> (2016). </w:t>
      </w:r>
      <w:proofErr w:type="spellStart"/>
      <w:r w:rsidRPr="00A42CB7">
        <w:rPr>
          <w:rFonts w:ascii="Arial" w:hAnsi="Arial" w:cs="Arial"/>
          <w:sz w:val="24"/>
          <w:szCs w:val="24"/>
        </w:rPr>
        <w:t>Xhealth</w:t>
      </w:r>
      <w:proofErr w:type="spellEnd"/>
      <w:r w:rsidRPr="00A42CB7">
        <w:rPr>
          <w:rFonts w:ascii="Arial" w:hAnsi="Arial" w:cs="Arial"/>
          <w:sz w:val="24"/>
          <w:szCs w:val="24"/>
        </w:rPr>
        <w:t xml:space="preserve"> </w:t>
      </w:r>
      <w:proofErr w:type="spellStart"/>
      <w:r w:rsidRPr="00A42CB7">
        <w:rPr>
          <w:rFonts w:ascii="Arial" w:hAnsi="Arial" w:cs="Arial"/>
          <w:sz w:val="24"/>
          <w:szCs w:val="24"/>
        </w:rPr>
        <w:t>solución</w:t>
      </w:r>
      <w:proofErr w:type="spellEnd"/>
      <w:r w:rsidRPr="00A42CB7">
        <w:rPr>
          <w:rFonts w:ascii="Arial" w:hAnsi="Arial" w:cs="Arial"/>
          <w:sz w:val="24"/>
          <w:szCs w:val="24"/>
        </w:rPr>
        <w:t xml:space="preserve"> </w:t>
      </w:r>
      <w:proofErr w:type="spellStart"/>
      <w:r w:rsidRPr="00A42CB7">
        <w:rPr>
          <w:rFonts w:ascii="Arial" w:hAnsi="Arial" w:cs="Arial"/>
          <w:sz w:val="24"/>
          <w:szCs w:val="24"/>
        </w:rPr>
        <w:t>interactiva</w:t>
      </w:r>
      <w:proofErr w:type="spellEnd"/>
      <w:r w:rsidRPr="00A42CB7">
        <w:rPr>
          <w:rFonts w:ascii="Arial" w:hAnsi="Arial" w:cs="Arial"/>
          <w:sz w:val="24"/>
          <w:szCs w:val="24"/>
        </w:rPr>
        <w:t xml:space="preserve"> para la </w:t>
      </w:r>
      <w:proofErr w:type="spellStart"/>
      <w:r w:rsidRPr="00A42CB7">
        <w:rPr>
          <w:rFonts w:ascii="Arial" w:hAnsi="Arial" w:cs="Arial"/>
          <w:sz w:val="24"/>
          <w:szCs w:val="24"/>
        </w:rPr>
        <w:t>tercera</w:t>
      </w:r>
      <w:proofErr w:type="spellEnd"/>
      <w:r w:rsidRPr="00A42CB7">
        <w:rPr>
          <w:rFonts w:ascii="Arial" w:hAnsi="Arial" w:cs="Arial"/>
          <w:sz w:val="24"/>
          <w:szCs w:val="24"/>
        </w:rPr>
        <w:t xml:space="preserve"> </w:t>
      </w:r>
      <w:proofErr w:type="spellStart"/>
      <w:r w:rsidRPr="00A42CB7">
        <w:rPr>
          <w:rFonts w:ascii="Arial" w:hAnsi="Arial" w:cs="Arial"/>
          <w:sz w:val="24"/>
          <w:szCs w:val="24"/>
        </w:rPr>
        <w:t>edad</w:t>
      </w:r>
      <w:proofErr w:type="spellEnd"/>
      <w:r w:rsidRPr="00A42CB7">
        <w:rPr>
          <w:rFonts w:ascii="Arial" w:hAnsi="Arial" w:cs="Arial"/>
          <w:sz w:val="24"/>
          <w:szCs w:val="24"/>
        </w:rPr>
        <w:t xml:space="preserve">. url: https://www.digalix.com/es/mesa-multitactil-xtable/. </w:t>
      </w:r>
    </w:p>
    <w:p w14:paraId="2ABAFCBF" w14:textId="3736917C" w:rsidR="00D3651D" w:rsidRPr="00A42CB7" w:rsidRDefault="00D3651D" w:rsidP="00A42CB7">
      <w:pPr>
        <w:pStyle w:val="reference"/>
        <w:numPr>
          <w:ilvl w:val="0"/>
          <w:numId w:val="22"/>
        </w:numPr>
        <w:spacing w:after="120"/>
        <w:rPr>
          <w:rFonts w:ascii="Arial" w:hAnsi="Arial" w:cs="Arial"/>
          <w:sz w:val="24"/>
          <w:szCs w:val="24"/>
        </w:rPr>
      </w:pPr>
      <w:r w:rsidRPr="00A42CB7">
        <w:rPr>
          <w:rFonts w:ascii="Arial" w:hAnsi="Arial" w:cs="Arial"/>
          <w:sz w:val="24"/>
          <w:szCs w:val="24"/>
        </w:rPr>
        <w:t>González</w:t>
      </w:r>
      <w:r w:rsidR="00A42CB7" w:rsidRPr="00A42CB7">
        <w:rPr>
          <w:rFonts w:ascii="Arial" w:hAnsi="Arial" w:cs="Arial"/>
          <w:sz w:val="24"/>
          <w:szCs w:val="24"/>
        </w:rPr>
        <w:t xml:space="preserve"> Paula</w:t>
      </w:r>
      <w:r w:rsidRPr="00A42CB7">
        <w:rPr>
          <w:rFonts w:ascii="Arial" w:hAnsi="Arial" w:cs="Arial"/>
          <w:sz w:val="24"/>
          <w:szCs w:val="24"/>
        </w:rPr>
        <w:t xml:space="preserve">, </w:t>
      </w:r>
      <w:proofErr w:type="spellStart"/>
      <w:r w:rsidRPr="00A42CB7">
        <w:rPr>
          <w:rFonts w:ascii="Arial" w:hAnsi="Arial" w:cs="Arial"/>
          <w:sz w:val="24"/>
          <w:szCs w:val="24"/>
        </w:rPr>
        <w:t>Lorés</w:t>
      </w:r>
      <w:proofErr w:type="spellEnd"/>
      <w:r w:rsidR="00A42CB7" w:rsidRPr="00A42CB7">
        <w:rPr>
          <w:rFonts w:ascii="Arial" w:hAnsi="Arial" w:cs="Arial"/>
          <w:sz w:val="24"/>
          <w:szCs w:val="24"/>
        </w:rPr>
        <w:t xml:space="preserve"> Jesús.</w:t>
      </w:r>
      <w:r w:rsidRPr="00A42CB7">
        <w:rPr>
          <w:rFonts w:ascii="Arial" w:hAnsi="Arial" w:cs="Arial"/>
          <w:sz w:val="24"/>
          <w:szCs w:val="24"/>
        </w:rPr>
        <w:t xml:space="preserve"> (2006). </w:t>
      </w:r>
      <w:proofErr w:type="spellStart"/>
      <w:r w:rsidRPr="00A42CB7">
        <w:rPr>
          <w:rFonts w:ascii="Arial" w:hAnsi="Arial" w:cs="Arial"/>
          <w:sz w:val="24"/>
          <w:szCs w:val="24"/>
        </w:rPr>
        <w:t>Evaluación</w:t>
      </w:r>
      <w:proofErr w:type="spellEnd"/>
      <w:r w:rsidRPr="00A42CB7">
        <w:rPr>
          <w:rFonts w:ascii="Arial" w:hAnsi="Arial" w:cs="Arial"/>
          <w:sz w:val="24"/>
          <w:szCs w:val="24"/>
        </w:rPr>
        <w:t xml:space="preserve"> </w:t>
      </w:r>
      <w:proofErr w:type="spellStart"/>
      <w:r w:rsidRPr="00A42CB7">
        <w:rPr>
          <w:rFonts w:ascii="Arial" w:hAnsi="Arial" w:cs="Arial"/>
          <w:sz w:val="24"/>
          <w:szCs w:val="24"/>
        </w:rPr>
        <w:t>Heurística</w:t>
      </w:r>
      <w:proofErr w:type="spellEnd"/>
      <w:r w:rsidRPr="00A42CB7">
        <w:rPr>
          <w:rFonts w:ascii="Arial" w:hAnsi="Arial" w:cs="Arial"/>
          <w:sz w:val="24"/>
          <w:szCs w:val="24"/>
        </w:rPr>
        <w:t xml:space="preserve">. AIPO Press (electronic book). </w:t>
      </w:r>
    </w:p>
    <w:p w14:paraId="627EE528" w14:textId="692BA6DA" w:rsidR="00D3651D" w:rsidRPr="00A42CB7" w:rsidRDefault="00D3651D" w:rsidP="00A42CB7">
      <w:pPr>
        <w:pStyle w:val="reference"/>
        <w:numPr>
          <w:ilvl w:val="0"/>
          <w:numId w:val="22"/>
        </w:numPr>
        <w:spacing w:after="120"/>
        <w:rPr>
          <w:rFonts w:ascii="Arial" w:hAnsi="Arial" w:cs="Arial"/>
          <w:sz w:val="24"/>
          <w:szCs w:val="24"/>
        </w:rPr>
      </w:pPr>
      <w:r w:rsidRPr="00A42CB7">
        <w:rPr>
          <w:rFonts w:ascii="Arial" w:hAnsi="Arial" w:cs="Arial"/>
          <w:sz w:val="24"/>
          <w:szCs w:val="24"/>
        </w:rPr>
        <w:t xml:space="preserve">Martínez, L. A. (2017). Hasta 8 horas </w:t>
      </w:r>
      <w:proofErr w:type="spellStart"/>
      <w:r w:rsidRPr="00A42CB7">
        <w:rPr>
          <w:rFonts w:ascii="Arial" w:hAnsi="Arial" w:cs="Arial"/>
          <w:sz w:val="24"/>
          <w:szCs w:val="24"/>
        </w:rPr>
        <w:t>diarias</w:t>
      </w:r>
      <w:proofErr w:type="spellEnd"/>
      <w:r w:rsidRPr="00A42CB7">
        <w:rPr>
          <w:rFonts w:ascii="Arial" w:hAnsi="Arial" w:cs="Arial"/>
          <w:sz w:val="24"/>
          <w:szCs w:val="24"/>
        </w:rPr>
        <w:t xml:space="preserve"> </w:t>
      </w:r>
      <w:proofErr w:type="spellStart"/>
      <w:r w:rsidRPr="00A42CB7">
        <w:rPr>
          <w:rFonts w:ascii="Arial" w:hAnsi="Arial" w:cs="Arial"/>
          <w:sz w:val="24"/>
          <w:szCs w:val="24"/>
        </w:rPr>
        <w:t>pasan</w:t>
      </w:r>
      <w:proofErr w:type="spellEnd"/>
      <w:r w:rsidRPr="00A42CB7">
        <w:rPr>
          <w:rFonts w:ascii="Arial" w:hAnsi="Arial" w:cs="Arial"/>
          <w:sz w:val="24"/>
          <w:szCs w:val="24"/>
        </w:rPr>
        <w:t xml:space="preserve"> </w:t>
      </w:r>
      <w:proofErr w:type="spellStart"/>
      <w:r w:rsidRPr="00A42CB7">
        <w:rPr>
          <w:rFonts w:ascii="Arial" w:hAnsi="Arial" w:cs="Arial"/>
          <w:sz w:val="24"/>
          <w:szCs w:val="24"/>
        </w:rPr>
        <w:t>mexicanos</w:t>
      </w:r>
      <w:proofErr w:type="spellEnd"/>
      <w:r w:rsidRPr="00A42CB7">
        <w:rPr>
          <w:rFonts w:ascii="Arial" w:hAnsi="Arial" w:cs="Arial"/>
          <w:sz w:val="24"/>
          <w:szCs w:val="24"/>
        </w:rPr>
        <w:t xml:space="preserve"> </w:t>
      </w:r>
      <w:proofErr w:type="spellStart"/>
      <w:r w:rsidRPr="00A42CB7">
        <w:rPr>
          <w:rFonts w:ascii="Arial" w:hAnsi="Arial" w:cs="Arial"/>
          <w:sz w:val="24"/>
          <w:szCs w:val="24"/>
        </w:rPr>
        <w:t>conectados</w:t>
      </w:r>
      <w:proofErr w:type="spellEnd"/>
      <w:r w:rsidRPr="00A42CB7">
        <w:rPr>
          <w:rFonts w:ascii="Arial" w:hAnsi="Arial" w:cs="Arial"/>
          <w:sz w:val="24"/>
          <w:szCs w:val="24"/>
        </w:rPr>
        <w:t xml:space="preserve"> </w:t>
      </w:r>
      <w:proofErr w:type="gramStart"/>
      <w:r w:rsidRPr="00A42CB7">
        <w:rPr>
          <w:rFonts w:ascii="Arial" w:hAnsi="Arial" w:cs="Arial"/>
          <w:sz w:val="24"/>
          <w:szCs w:val="24"/>
        </w:rPr>
        <w:t>a</w:t>
      </w:r>
      <w:proofErr w:type="gramEnd"/>
      <w:r w:rsidRPr="00A42CB7">
        <w:rPr>
          <w:rFonts w:ascii="Arial" w:hAnsi="Arial" w:cs="Arial"/>
          <w:sz w:val="24"/>
          <w:szCs w:val="24"/>
        </w:rPr>
        <w:t xml:space="preserve"> internet. url: http://www.e-consulta.com/nota/2017-05-23/ciencia/hasta-8- horas-</w:t>
      </w:r>
      <w:proofErr w:type="spellStart"/>
      <w:r w:rsidRPr="00A42CB7">
        <w:rPr>
          <w:rFonts w:ascii="Arial" w:hAnsi="Arial" w:cs="Arial"/>
          <w:sz w:val="24"/>
          <w:szCs w:val="24"/>
        </w:rPr>
        <w:t>diarias</w:t>
      </w:r>
      <w:proofErr w:type="spellEnd"/>
      <w:r w:rsidRPr="00A42CB7">
        <w:rPr>
          <w:rFonts w:ascii="Arial" w:hAnsi="Arial" w:cs="Arial"/>
          <w:sz w:val="24"/>
          <w:szCs w:val="24"/>
        </w:rPr>
        <w:t>-</w:t>
      </w:r>
      <w:proofErr w:type="spellStart"/>
      <w:r w:rsidRPr="00A42CB7">
        <w:rPr>
          <w:rFonts w:ascii="Arial" w:hAnsi="Arial" w:cs="Arial"/>
          <w:sz w:val="24"/>
          <w:szCs w:val="24"/>
        </w:rPr>
        <w:t>pasan</w:t>
      </w:r>
      <w:proofErr w:type="spellEnd"/>
      <w:r w:rsidRPr="00A42CB7">
        <w:rPr>
          <w:rFonts w:ascii="Arial" w:hAnsi="Arial" w:cs="Arial"/>
          <w:sz w:val="24"/>
          <w:szCs w:val="24"/>
        </w:rPr>
        <w:t>-</w:t>
      </w:r>
      <w:proofErr w:type="spellStart"/>
      <w:r w:rsidRPr="00A42CB7">
        <w:rPr>
          <w:rFonts w:ascii="Arial" w:hAnsi="Arial" w:cs="Arial"/>
          <w:sz w:val="24"/>
          <w:szCs w:val="24"/>
        </w:rPr>
        <w:t>mexicanos</w:t>
      </w:r>
      <w:proofErr w:type="spellEnd"/>
      <w:r w:rsidRPr="00A42CB7">
        <w:rPr>
          <w:rFonts w:ascii="Arial" w:hAnsi="Arial" w:cs="Arial"/>
          <w:sz w:val="24"/>
          <w:szCs w:val="24"/>
        </w:rPr>
        <w:t>-</w:t>
      </w:r>
      <w:proofErr w:type="spellStart"/>
      <w:r w:rsidRPr="00A42CB7">
        <w:rPr>
          <w:rFonts w:ascii="Arial" w:hAnsi="Arial" w:cs="Arial"/>
          <w:sz w:val="24"/>
          <w:szCs w:val="24"/>
        </w:rPr>
        <w:t>conectados</w:t>
      </w:r>
      <w:proofErr w:type="spellEnd"/>
      <w:r w:rsidRPr="00A42CB7">
        <w:rPr>
          <w:rFonts w:ascii="Arial" w:hAnsi="Arial" w:cs="Arial"/>
          <w:sz w:val="24"/>
          <w:szCs w:val="24"/>
        </w:rPr>
        <w:t xml:space="preserve">-internet. </w:t>
      </w:r>
    </w:p>
    <w:p w14:paraId="392A0B18" w14:textId="43781C8F" w:rsidR="00D3651D" w:rsidRPr="00A42CB7" w:rsidRDefault="00D3651D" w:rsidP="00A42CB7">
      <w:pPr>
        <w:pStyle w:val="reference"/>
        <w:numPr>
          <w:ilvl w:val="0"/>
          <w:numId w:val="22"/>
        </w:numPr>
        <w:spacing w:after="120"/>
        <w:rPr>
          <w:rFonts w:ascii="Arial" w:hAnsi="Arial" w:cs="Arial"/>
          <w:sz w:val="24"/>
          <w:szCs w:val="24"/>
        </w:rPr>
      </w:pPr>
      <w:r w:rsidRPr="00A42CB7">
        <w:rPr>
          <w:rFonts w:ascii="Arial" w:hAnsi="Arial" w:cs="Arial"/>
          <w:sz w:val="24"/>
          <w:szCs w:val="24"/>
        </w:rPr>
        <w:t xml:space="preserve">Nielsen, J. and </w:t>
      </w:r>
      <w:proofErr w:type="spellStart"/>
      <w:r w:rsidRPr="00A42CB7">
        <w:rPr>
          <w:rFonts w:ascii="Arial" w:hAnsi="Arial" w:cs="Arial"/>
          <w:sz w:val="24"/>
          <w:szCs w:val="24"/>
        </w:rPr>
        <w:t>Molich</w:t>
      </w:r>
      <w:proofErr w:type="spellEnd"/>
      <w:r w:rsidRPr="00A42CB7">
        <w:rPr>
          <w:rFonts w:ascii="Arial" w:hAnsi="Arial" w:cs="Arial"/>
          <w:sz w:val="24"/>
          <w:szCs w:val="24"/>
        </w:rPr>
        <w:t xml:space="preserve">, R. (1990). Heuristic evaluation of user interfaces. In Proceedings of the SIGCHI Conference on Human Factors in Computing Systems, CHI '90, pages 249-256, New York, NY, USA. ACM. </w:t>
      </w:r>
    </w:p>
    <w:p w14:paraId="1CF87036" w14:textId="71EC83F8"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Preece</w:t>
      </w:r>
      <w:proofErr w:type="spellEnd"/>
      <w:r w:rsidRPr="00A42CB7">
        <w:rPr>
          <w:rFonts w:ascii="Arial" w:hAnsi="Arial" w:cs="Arial"/>
          <w:sz w:val="24"/>
          <w:szCs w:val="24"/>
        </w:rPr>
        <w:t xml:space="preserve">, J., Rogers, Y., and Sharp, H. (2015). Interaction Design: Beyond Human-Computer Interaction. Wiley, Hoboken, NJ, 4 </w:t>
      </w:r>
      <w:proofErr w:type="gramStart"/>
      <w:r w:rsidRPr="00A42CB7">
        <w:rPr>
          <w:rFonts w:ascii="Arial" w:hAnsi="Arial" w:cs="Arial"/>
          <w:sz w:val="24"/>
          <w:szCs w:val="24"/>
        </w:rPr>
        <w:t>edition</w:t>
      </w:r>
      <w:proofErr w:type="gramEnd"/>
      <w:r w:rsidRPr="00A42CB7">
        <w:rPr>
          <w:rFonts w:ascii="Arial" w:hAnsi="Arial" w:cs="Arial"/>
          <w:sz w:val="24"/>
          <w:szCs w:val="24"/>
        </w:rPr>
        <w:t xml:space="preserve">. </w:t>
      </w:r>
    </w:p>
    <w:p w14:paraId="01F58EF4" w14:textId="198FC21F" w:rsidR="00D3651D" w:rsidRPr="00A42CB7" w:rsidRDefault="00D3651D" w:rsidP="00A42CB7">
      <w:pPr>
        <w:pStyle w:val="reference"/>
        <w:numPr>
          <w:ilvl w:val="0"/>
          <w:numId w:val="22"/>
        </w:numPr>
        <w:spacing w:after="120"/>
        <w:rPr>
          <w:rFonts w:ascii="Arial" w:hAnsi="Arial" w:cs="Arial"/>
          <w:sz w:val="24"/>
          <w:szCs w:val="24"/>
        </w:rPr>
      </w:pPr>
      <w:proofErr w:type="spellStart"/>
      <w:r w:rsidRPr="00A42CB7">
        <w:rPr>
          <w:rFonts w:ascii="Arial" w:hAnsi="Arial" w:cs="Arial"/>
          <w:sz w:val="24"/>
          <w:szCs w:val="24"/>
        </w:rPr>
        <w:t>Saltiveri</w:t>
      </w:r>
      <w:proofErr w:type="spellEnd"/>
      <w:r w:rsidRPr="00A42CB7">
        <w:rPr>
          <w:rFonts w:ascii="Arial" w:hAnsi="Arial" w:cs="Arial"/>
          <w:sz w:val="24"/>
          <w:szCs w:val="24"/>
        </w:rPr>
        <w:t xml:space="preserve">, T., Vidal, J., and Delgado, J. (2011). </w:t>
      </w:r>
      <w:proofErr w:type="spellStart"/>
      <w:r w:rsidRPr="00A42CB7">
        <w:rPr>
          <w:rFonts w:ascii="Arial" w:hAnsi="Arial" w:cs="Arial"/>
          <w:sz w:val="24"/>
          <w:szCs w:val="24"/>
        </w:rPr>
        <w:t>Diseño</w:t>
      </w:r>
      <w:proofErr w:type="spellEnd"/>
      <w:r w:rsidRPr="00A42CB7">
        <w:rPr>
          <w:rFonts w:ascii="Arial" w:hAnsi="Arial" w:cs="Arial"/>
          <w:sz w:val="24"/>
          <w:szCs w:val="24"/>
        </w:rPr>
        <w:t xml:space="preserve"> de </w:t>
      </w:r>
      <w:proofErr w:type="spellStart"/>
      <w:r w:rsidRPr="00A42CB7">
        <w:rPr>
          <w:rFonts w:ascii="Arial" w:hAnsi="Arial" w:cs="Arial"/>
          <w:sz w:val="24"/>
          <w:szCs w:val="24"/>
        </w:rPr>
        <w:t>sistemas</w:t>
      </w:r>
      <w:proofErr w:type="spellEnd"/>
      <w:r w:rsidRPr="00A42CB7">
        <w:rPr>
          <w:rFonts w:ascii="Arial" w:hAnsi="Arial" w:cs="Arial"/>
          <w:sz w:val="24"/>
          <w:szCs w:val="24"/>
        </w:rPr>
        <w:t xml:space="preserve"> </w:t>
      </w:r>
      <w:proofErr w:type="spellStart"/>
      <w:r w:rsidRPr="00A42CB7">
        <w:rPr>
          <w:rFonts w:ascii="Arial" w:hAnsi="Arial" w:cs="Arial"/>
          <w:sz w:val="24"/>
          <w:szCs w:val="24"/>
        </w:rPr>
        <w:t>interactivos</w:t>
      </w:r>
      <w:proofErr w:type="spellEnd"/>
      <w:r w:rsidRPr="00A42CB7">
        <w:rPr>
          <w:rFonts w:ascii="Arial" w:hAnsi="Arial" w:cs="Arial"/>
          <w:sz w:val="24"/>
          <w:szCs w:val="24"/>
        </w:rPr>
        <w:t xml:space="preserve"> </w:t>
      </w:r>
      <w:proofErr w:type="spellStart"/>
      <w:r w:rsidRPr="00A42CB7">
        <w:rPr>
          <w:rFonts w:ascii="Arial" w:hAnsi="Arial" w:cs="Arial"/>
          <w:sz w:val="24"/>
          <w:szCs w:val="24"/>
        </w:rPr>
        <w:t>centrados</w:t>
      </w:r>
      <w:proofErr w:type="spellEnd"/>
      <w:r w:rsidRPr="00A42CB7">
        <w:rPr>
          <w:rFonts w:ascii="Arial" w:hAnsi="Arial" w:cs="Arial"/>
          <w:sz w:val="24"/>
          <w:szCs w:val="24"/>
        </w:rPr>
        <w:t xml:space="preserve"> </w:t>
      </w:r>
      <w:proofErr w:type="spellStart"/>
      <w:r w:rsidRPr="00A42CB7">
        <w:rPr>
          <w:rFonts w:ascii="Arial" w:hAnsi="Arial" w:cs="Arial"/>
          <w:sz w:val="24"/>
          <w:szCs w:val="24"/>
        </w:rPr>
        <w:t>en</w:t>
      </w:r>
      <w:proofErr w:type="spellEnd"/>
      <w:r w:rsidRPr="00A42CB7">
        <w:rPr>
          <w:rFonts w:ascii="Arial" w:hAnsi="Arial" w:cs="Arial"/>
          <w:sz w:val="24"/>
          <w:szCs w:val="24"/>
        </w:rPr>
        <w:t xml:space="preserve"> el </w:t>
      </w:r>
      <w:proofErr w:type="spellStart"/>
      <w:r w:rsidRPr="00A42CB7">
        <w:rPr>
          <w:rFonts w:ascii="Arial" w:hAnsi="Arial" w:cs="Arial"/>
          <w:sz w:val="24"/>
          <w:szCs w:val="24"/>
        </w:rPr>
        <w:t>usuario</w:t>
      </w:r>
      <w:proofErr w:type="spellEnd"/>
      <w:r w:rsidRPr="00A42CB7">
        <w:rPr>
          <w:rFonts w:ascii="Arial" w:hAnsi="Arial" w:cs="Arial"/>
          <w:sz w:val="24"/>
          <w:szCs w:val="24"/>
        </w:rPr>
        <w:t xml:space="preserve">. </w:t>
      </w:r>
      <w:proofErr w:type="spellStart"/>
      <w:r w:rsidRPr="00A42CB7">
        <w:rPr>
          <w:rFonts w:ascii="Arial" w:hAnsi="Arial" w:cs="Arial"/>
          <w:sz w:val="24"/>
          <w:szCs w:val="24"/>
        </w:rPr>
        <w:t>Formació</w:t>
      </w:r>
      <w:proofErr w:type="spellEnd"/>
      <w:r w:rsidRPr="00A42CB7">
        <w:rPr>
          <w:rFonts w:ascii="Arial" w:hAnsi="Arial" w:cs="Arial"/>
          <w:sz w:val="24"/>
          <w:szCs w:val="24"/>
        </w:rPr>
        <w:t xml:space="preserve"> de </w:t>
      </w:r>
      <w:proofErr w:type="spellStart"/>
      <w:r w:rsidRPr="00A42CB7">
        <w:rPr>
          <w:rFonts w:ascii="Arial" w:hAnsi="Arial" w:cs="Arial"/>
          <w:sz w:val="24"/>
          <w:szCs w:val="24"/>
        </w:rPr>
        <w:t>postgrau</w:t>
      </w:r>
      <w:proofErr w:type="spellEnd"/>
      <w:r w:rsidRPr="00A42CB7">
        <w:rPr>
          <w:rFonts w:ascii="Arial" w:hAnsi="Arial" w:cs="Arial"/>
          <w:sz w:val="24"/>
          <w:szCs w:val="24"/>
        </w:rPr>
        <w:t xml:space="preserve"> (</w:t>
      </w:r>
      <w:proofErr w:type="spellStart"/>
      <w:r w:rsidRPr="00A42CB7">
        <w:rPr>
          <w:rFonts w:ascii="Arial" w:hAnsi="Arial" w:cs="Arial"/>
          <w:sz w:val="24"/>
          <w:szCs w:val="24"/>
        </w:rPr>
        <w:t>Universitat</w:t>
      </w:r>
      <w:proofErr w:type="spellEnd"/>
      <w:r w:rsidRPr="00A42CB7">
        <w:rPr>
          <w:rFonts w:ascii="Arial" w:hAnsi="Arial" w:cs="Arial"/>
          <w:sz w:val="24"/>
          <w:szCs w:val="24"/>
        </w:rPr>
        <w:t xml:space="preserve"> </w:t>
      </w:r>
      <w:proofErr w:type="spellStart"/>
      <w:r w:rsidRPr="00A42CB7">
        <w:rPr>
          <w:rFonts w:ascii="Arial" w:hAnsi="Arial" w:cs="Arial"/>
          <w:sz w:val="24"/>
          <w:szCs w:val="24"/>
        </w:rPr>
        <w:t>Oberta</w:t>
      </w:r>
      <w:proofErr w:type="spellEnd"/>
      <w:r w:rsidRPr="00A42CB7">
        <w:rPr>
          <w:rFonts w:ascii="Arial" w:hAnsi="Arial" w:cs="Arial"/>
          <w:sz w:val="24"/>
          <w:szCs w:val="24"/>
        </w:rPr>
        <w:t xml:space="preserve"> de Catalunya). </w:t>
      </w:r>
      <w:proofErr w:type="spellStart"/>
      <w:r w:rsidRPr="00A42CB7">
        <w:rPr>
          <w:rFonts w:ascii="Arial" w:hAnsi="Arial" w:cs="Arial"/>
          <w:sz w:val="24"/>
          <w:szCs w:val="24"/>
        </w:rPr>
        <w:t>Castellà</w:t>
      </w:r>
      <w:proofErr w:type="spellEnd"/>
      <w:r w:rsidRPr="00A42CB7">
        <w:rPr>
          <w:rFonts w:ascii="Arial" w:hAnsi="Arial" w:cs="Arial"/>
          <w:sz w:val="24"/>
          <w:szCs w:val="24"/>
        </w:rPr>
        <w:t xml:space="preserve">. Editorial UOC, S.L. </w:t>
      </w:r>
    </w:p>
    <w:p w14:paraId="113E87C0" w14:textId="44A39EC0" w:rsidR="00D3651D" w:rsidRPr="00A42CB7" w:rsidRDefault="00D3651D" w:rsidP="00A42CB7">
      <w:pPr>
        <w:pStyle w:val="reference"/>
        <w:numPr>
          <w:ilvl w:val="0"/>
          <w:numId w:val="22"/>
        </w:numPr>
        <w:spacing w:after="120"/>
        <w:rPr>
          <w:rFonts w:ascii="Arial" w:hAnsi="Arial" w:cs="Arial"/>
          <w:sz w:val="24"/>
          <w:szCs w:val="24"/>
          <w:lang w:val="es-MX"/>
        </w:rPr>
      </w:pPr>
      <w:r w:rsidRPr="00A42CB7">
        <w:rPr>
          <w:rFonts w:ascii="Arial" w:hAnsi="Arial" w:cs="Arial"/>
          <w:sz w:val="24"/>
          <w:szCs w:val="24"/>
        </w:rPr>
        <w:t xml:space="preserve">usability.gov (2000). Interaction design basics. url: </w:t>
      </w:r>
      <w:hyperlink r:id="rId17" w:history="1">
        <w:r w:rsidR="00A42CB7" w:rsidRPr="00672D39">
          <w:rPr>
            <w:rStyle w:val="Hipervnculo"/>
            <w:rFonts w:ascii="Arial" w:hAnsi="Arial" w:cs="Arial"/>
            <w:sz w:val="24"/>
            <w:szCs w:val="24"/>
          </w:rPr>
          <w:t>https://www.usability.gov/what-and-why/interaction-design.html</w:t>
        </w:r>
      </w:hyperlink>
      <w:r w:rsidRPr="00A42CB7">
        <w:rPr>
          <w:rFonts w:ascii="Arial" w:hAnsi="Arial" w:cs="Arial"/>
          <w:sz w:val="24"/>
          <w:szCs w:val="24"/>
        </w:rPr>
        <w:t>.</w:t>
      </w:r>
    </w:p>
    <w:p w14:paraId="4D02C66C" w14:textId="53447A73" w:rsidR="00A42CB7" w:rsidRDefault="00A42CB7" w:rsidP="00A42CB7">
      <w:pPr>
        <w:pStyle w:val="reference"/>
        <w:numPr>
          <w:ilvl w:val="0"/>
          <w:numId w:val="22"/>
        </w:numPr>
        <w:spacing w:after="120"/>
        <w:rPr>
          <w:rFonts w:ascii="Arial" w:hAnsi="Arial" w:cs="Arial"/>
          <w:sz w:val="24"/>
          <w:szCs w:val="24"/>
          <w:lang w:val="es-MX"/>
        </w:rPr>
      </w:pPr>
      <w:proofErr w:type="spellStart"/>
      <w:r w:rsidRPr="00A42CB7">
        <w:rPr>
          <w:rFonts w:ascii="Arial" w:hAnsi="Arial" w:cs="Arial"/>
          <w:sz w:val="24"/>
          <w:szCs w:val="24"/>
          <w:lang w:val="es-MX"/>
        </w:rPr>
        <w:t>Bresciani</w:t>
      </w:r>
      <w:proofErr w:type="spellEnd"/>
      <w:r w:rsidRPr="00A42CB7">
        <w:rPr>
          <w:rFonts w:ascii="Arial" w:hAnsi="Arial" w:cs="Arial"/>
          <w:sz w:val="24"/>
          <w:szCs w:val="24"/>
          <w:lang w:val="es-MX"/>
        </w:rPr>
        <w:t xml:space="preserve">, S., &amp; </w:t>
      </w:r>
      <w:proofErr w:type="spellStart"/>
      <w:r w:rsidRPr="00A42CB7">
        <w:rPr>
          <w:rFonts w:ascii="Arial" w:hAnsi="Arial" w:cs="Arial"/>
          <w:sz w:val="24"/>
          <w:szCs w:val="24"/>
          <w:lang w:val="es-MX"/>
        </w:rPr>
        <w:t>Eppler</w:t>
      </w:r>
      <w:proofErr w:type="spellEnd"/>
      <w:r w:rsidRPr="00A42CB7">
        <w:rPr>
          <w:rFonts w:ascii="Arial" w:hAnsi="Arial" w:cs="Arial"/>
          <w:sz w:val="24"/>
          <w:szCs w:val="24"/>
          <w:lang w:val="es-MX"/>
        </w:rPr>
        <w:t xml:space="preserve">, M. J. (2009). </w:t>
      </w:r>
      <w:proofErr w:type="spellStart"/>
      <w:r w:rsidRPr="00A42CB7">
        <w:rPr>
          <w:rFonts w:ascii="Arial" w:hAnsi="Arial" w:cs="Arial"/>
          <w:sz w:val="24"/>
          <w:szCs w:val="24"/>
          <w:lang w:val="es-MX"/>
        </w:rPr>
        <w:t>The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benefits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of</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synchronous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collaborative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information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visualization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Evidence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from</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an</w:t>
      </w:r>
      <w:proofErr w:type="spellEnd"/>
      <w:r w:rsidRPr="00A42CB7">
        <w:rPr>
          <w:rFonts w:ascii="Arial" w:hAnsi="Arial" w:cs="Arial"/>
          <w:sz w:val="24"/>
          <w:szCs w:val="24"/>
          <w:lang w:val="es-MX"/>
        </w:rPr>
        <w:t xml:space="preserve"> experimental </w:t>
      </w:r>
      <w:proofErr w:type="spellStart"/>
      <w:r w:rsidRPr="00A42CB7">
        <w:rPr>
          <w:rFonts w:ascii="Arial" w:hAnsi="Arial" w:cs="Arial"/>
          <w:sz w:val="24"/>
          <w:szCs w:val="24"/>
          <w:lang w:val="es-MX"/>
        </w:rPr>
        <w:t>evaluation</w:t>
      </w:r>
      <w:proofErr w:type="spellEnd"/>
      <w:r w:rsidRPr="00A42CB7">
        <w:rPr>
          <w:rFonts w:ascii="Arial" w:hAnsi="Arial" w:cs="Arial"/>
          <w:sz w:val="24"/>
          <w:szCs w:val="24"/>
          <w:lang w:val="es-MX"/>
        </w:rPr>
        <w:t xml:space="preserve">. IEEE </w:t>
      </w:r>
      <w:proofErr w:type="spellStart"/>
      <w:r w:rsidRPr="00A42CB7">
        <w:rPr>
          <w:rFonts w:ascii="Arial" w:hAnsi="Arial" w:cs="Arial"/>
          <w:sz w:val="24"/>
          <w:szCs w:val="24"/>
          <w:lang w:val="es-MX"/>
        </w:rPr>
        <w:t>transactions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visualization</w:t>
      </w:r>
      <w:proofErr w:type="spellEnd"/>
      <w:r w:rsidRPr="00A42CB7">
        <w:rPr>
          <w:rFonts w:ascii="Arial" w:hAnsi="Arial" w:cs="Arial"/>
          <w:sz w:val="24"/>
          <w:szCs w:val="24"/>
          <w:lang w:val="es-MX"/>
        </w:rPr>
        <w:t xml:space="preserve"> and </w:t>
      </w:r>
      <w:proofErr w:type="spellStart"/>
      <w:r w:rsidRPr="00A42CB7">
        <w:rPr>
          <w:rFonts w:ascii="Arial" w:hAnsi="Arial" w:cs="Arial"/>
          <w:sz w:val="24"/>
          <w:szCs w:val="24"/>
          <w:lang w:val="es-MX"/>
        </w:rPr>
        <w:t>computer</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graphics</w:t>
      </w:r>
      <w:proofErr w:type="spellEnd"/>
      <w:r w:rsidRPr="00A42CB7">
        <w:rPr>
          <w:rFonts w:ascii="Arial" w:hAnsi="Arial" w:cs="Arial"/>
          <w:sz w:val="24"/>
          <w:szCs w:val="24"/>
          <w:lang w:val="es-MX"/>
        </w:rPr>
        <w:t>, 15(6), 1073-1080.</w:t>
      </w:r>
    </w:p>
    <w:p w14:paraId="051A5E41" w14:textId="44CBA54D" w:rsidR="00A42CB7" w:rsidRDefault="00A42CB7" w:rsidP="00A42CB7">
      <w:pPr>
        <w:pStyle w:val="reference"/>
        <w:numPr>
          <w:ilvl w:val="0"/>
          <w:numId w:val="22"/>
        </w:numPr>
        <w:spacing w:after="120"/>
        <w:rPr>
          <w:rFonts w:ascii="Arial" w:hAnsi="Arial" w:cs="Arial"/>
          <w:sz w:val="24"/>
          <w:szCs w:val="24"/>
          <w:lang w:val="es-MX"/>
        </w:rPr>
      </w:pPr>
      <w:r w:rsidRPr="00A42CB7">
        <w:rPr>
          <w:rFonts w:ascii="Arial" w:hAnsi="Arial" w:cs="Arial"/>
          <w:sz w:val="24"/>
          <w:szCs w:val="24"/>
          <w:lang w:val="es-MX"/>
        </w:rPr>
        <w:t xml:space="preserve">Lam, H., Bertini, E., </w:t>
      </w:r>
      <w:proofErr w:type="spellStart"/>
      <w:r w:rsidRPr="00A42CB7">
        <w:rPr>
          <w:rFonts w:ascii="Arial" w:hAnsi="Arial" w:cs="Arial"/>
          <w:sz w:val="24"/>
          <w:szCs w:val="24"/>
          <w:lang w:val="es-MX"/>
        </w:rPr>
        <w:t>Isenberg</w:t>
      </w:r>
      <w:proofErr w:type="spellEnd"/>
      <w:r w:rsidRPr="00A42CB7">
        <w:rPr>
          <w:rFonts w:ascii="Arial" w:hAnsi="Arial" w:cs="Arial"/>
          <w:sz w:val="24"/>
          <w:szCs w:val="24"/>
          <w:lang w:val="es-MX"/>
        </w:rPr>
        <w:t xml:space="preserve">, P., </w:t>
      </w:r>
      <w:proofErr w:type="spellStart"/>
      <w:r w:rsidRPr="00A42CB7">
        <w:rPr>
          <w:rFonts w:ascii="Arial" w:hAnsi="Arial" w:cs="Arial"/>
          <w:sz w:val="24"/>
          <w:szCs w:val="24"/>
          <w:lang w:val="es-MX"/>
        </w:rPr>
        <w:t>Plaisant</w:t>
      </w:r>
      <w:proofErr w:type="spellEnd"/>
      <w:r w:rsidRPr="00A42CB7">
        <w:rPr>
          <w:rFonts w:ascii="Arial" w:hAnsi="Arial" w:cs="Arial"/>
          <w:sz w:val="24"/>
          <w:szCs w:val="24"/>
          <w:lang w:val="es-MX"/>
        </w:rPr>
        <w:t xml:space="preserve">, C., &amp; </w:t>
      </w:r>
      <w:proofErr w:type="spellStart"/>
      <w:r w:rsidRPr="00A42CB7">
        <w:rPr>
          <w:rFonts w:ascii="Arial" w:hAnsi="Arial" w:cs="Arial"/>
          <w:sz w:val="24"/>
          <w:szCs w:val="24"/>
          <w:lang w:val="es-MX"/>
        </w:rPr>
        <w:t>Carpendale</w:t>
      </w:r>
      <w:proofErr w:type="spellEnd"/>
      <w:r w:rsidRPr="00A42CB7">
        <w:rPr>
          <w:rFonts w:ascii="Arial" w:hAnsi="Arial" w:cs="Arial"/>
          <w:sz w:val="24"/>
          <w:szCs w:val="24"/>
          <w:lang w:val="es-MX"/>
        </w:rPr>
        <w:t xml:space="preserve">, S. (2011). </w:t>
      </w:r>
      <w:proofErr w:type="spellStart"/>
      <w:r w:rsidRPr="00A42CB7">
        <w:rPr>
          <w:rFonts w:ascii="Arial" w:hAnsi="Arial" w:cs="Arial"/>
          <w:sz w:val="24"/>
          <w:szCs w:val="24"/>
          <w:lang w:val="es-MX"/>
        </w:rPr>
        <w:t>Empirical</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studies</w:t>
      </w:r>
      <w:proofErr w:type="spellEnd"/>
      <w:r w:rsidRPr="00A42CB7">
        <w:rPr>
          <w:rFonts w:ascii="Arial" w:hAnsi="Arial" w:cs="Arial"/>
          <w:sz w:val="24"/>
          <w:szCs w:val="24"/>
          <w:lang w:val="es-MX"/>
        </w:rPr>
        <w:t xml:space="preserve"> in </w:t>
      </w:r>
      <w:proofErr w:type="spellStart"/>
      <w:r w:rsidRPr="00A42CB7">
        <w:rPr>
          <w:rFonts w:ascii="Arial" w:hAnsi="Arial" w:cs="Arial"/>
          <w:sz w:val="24"/>
          <w:szCs w:val="24"/>
          <w:lang w:val="es-MX"/>
        </w:rPr>
        <w:t>information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visualization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Seven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scenarios</w:t>
      </w:r>
      <w:proofErr w:type="spellEnd"/>
      <w:r w:rsidRPr="00A42CB7">
        <w:rPr>
          <w:rFonts w:ascii="Arial" w:hAnsi="Arial" w:cs="Arial"/>
          <w:sz w:val="24"/>
          <w:szCs w:val="24"/>
          <w:lang w:val="es-MX"/>
        </w:rPr>
        <w:t xml:space="preserve">. IEEE </w:t>
      </w:r>
      <w:proofErr w:type="spellStart"/>
      <w:r w:rsidRPr="00A42CB7">
        <w:rPr>
          <w:rFonts w:ascii="Arial" w:hAnsi="Arial" w:cs="Arial"/>
          <w:sz w:val="24"/>
          <w:szCs w:val="24"/>
          <w:lang w:val="es-MX"/>
        </w:rPr>
        <w:t>transactions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visualization</w:t>
      </w:r>
      <w:proofErr w:type="spellEnd"/>
      <w:r w:rsidRPr="00A42CB7">
        <w:rPr>
          <w:rFonts w:ascii="Arial" w:hAnsi="Arial" w:cs="Arial"/>
          <w:sz w:val="24"/>
          <w:szCs w:val="24"/>
          <w:lang w:val="es-MX"/>
        </w:rPr>
        <w:t xml:space="preserve"> and </w:t>
      </w:r>
      <w:proofErr w:type="spellStart"/>
      <w:r w:rsidRPr="00A42CB7">
        <w:rPr>
          <w:rFonts w:ascii="Arial" w:hAnsi="Arial" w:cs="Arial"/>
          <w:sz w:val="24"/>
          <w:szCs w:val="24"/>
          <w:lang w:val="es-MX"/>
        </w:rPr>
        <w:t>computer</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graphics</w:t>
      </w:r>
      <w:proofErr w:type="spellEnd"/>
      <w:r w:rsidRPr="00A42CB7">
        <w:rPr>
          <w:rFonts w:ascii="Arial" w:hAnsi="Arial" w:cs="Arial"/>
          <w:sz w:val="24"/>
          <w:szCs w:val="24"/>
          <w:lang w:val="es-MX"/>
        </w:rPr>
        <w:t>, 18(9), 1520-1536.</w:t>
      </w:r>
    </w:p>
    <w:p w14:paraId="53915290" w14:textId="589C5BEA" w:rsidR="00A42CB7" w:rsidRDefault="00A42CB7" w:rsidP="00A42CB7">
      <w:pPr>
        <w:pStyle w:val="reference"/>
        <w:numPr>
          <w:ilvl w:val="0"/>
          <w:numId w:val="22"/>
        </w:numPr>
        <w:spacing w:after="120"/>
        <w:rPr>
          <w:rFonts w:ascii="Arial" w:hAnsi="Arial" w:cs="Arial"/>
          <w:sz w:val="24"/>
          <w:szCs w:val="24"/>
          <w:lang w:val="es-MX"/>
        </w:rPr>
      </w:pPr>
      <w:r w:rsidRPr="00A42CB7">
        <w:rPr>
          <w:rFonts w:ascii="Arial" w:hAnsi="Arial" w:cs="Arial"/>
          <w:sz w:val="24"/>
          <w:szCs w:val="24"/>
          <w:lang w:val="es-MX"/>
        </w:rPr>
        <w:t xml:space="preserve">McDonald, D. W. (2003, April). </w:t>
      </w:r>
      <w:proofErr w:type="spellStart"/>
      <w:r w:rsidRPr="00A42CB7">
        <w:rPr>
          <w:rFonts w:ascii="Arial" w:hAnsi="Arial" w:cs="Arial"/>
          <w:sz w:val="24"/>
          <w:szCs w:val="24"/>
          <w:lang w:val="es-MX"/>
        </w:rPr>
        <w:t>Recommending</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collaboration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with</w:t>
      </w:r>
      <w:proofErr w:type="spellEnd"/>
      <w:r w:rsidRPr="00A42CB7">
        <w:rPr>
          <w:rFonts w:ascii="Arial" w:hAnsi="Arial" w:cs="Arial"/>
          <w:sz w:val="24"/>
          <w:szCs w:val="24"/>
          <w:lang w:val="es-MX"/>
        </w:rPr>
        <w:t xml:space="preserve"> social </w:t>
      </w:r>
      <w:proofErr w:type="spellStart"/>
      <w:r w:rsidRPr="00A42CB7">
        <w:rPr>
          <w:rFonts w:ascii="Arial" w:hAnsi="Arial" w:cs="Arial"/>
          <w:sz w:val="24"/>
          <w:szCs w:val="24"/>
          <w:lang w:val="es-MX"/>
        </w:rPr>
        <w:t>networks</w:t>
      </w:r>
      <w:proofErr w:type="spellEnd"/>
      <w:r w:rsidRPr="00A42CB7">
        <w:rPr>
          <w:rFonts w:ascii="Arial" w:hAnsi="Arial" w:cs="Arial"/>
          <w:sz w:val="24"/>
          <w:szCs w:val="24"/>
          <w:lang w:val="es-MX"/>
        </w:rPr>
        <w:t xml:space="preserve">: a </w:t>
      </w:r>
      <w:proofErr w:type="spellStart"/>
      <w:r w:rsidRPr="00A42CB7">
        <w:rPr>
          <w:rFonts w:ascii="Arial" w:hAnsi="Arial" w:cs="Arial"/>
          <w:sz w:val="24"/>
          <w:szCs w:val="24"/>
          <w:lang w:val="es-MX"/>
        </w:rPr>
        <w:t>comparative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evaluation</w:t>
      </w:r>
      <w:proofErr w:type="spellEnd"/>
      <w:r w:rsidRPr="00A42CB7">
        <w:rPr>
          <w:rFonts w:ascii="Arial" w:hAnsi="Arial" w:cs="Arial"/>
          <w:sz w:val="24"/>
          <w:szCs w:val="24"/>
          <w:lang w:val="es-MX"/>
        </w:rPr>
        <w:t xml:space="preserve">. In </w:t>
      </w:r>
      <w:proofErr w:type="spellStart"/>
      <w:r w:rsidRPr="00A42CB7">
        <w:rPr>
          <w:rFonts w:ascii="Arial" w:hAnsi="Arial" w:cs="Arial"/>
          <w:sz w:val="24"/>
          <w:szCs w:val="24"/>
          <w:lang w:val="es-MX"/>
        </w:rPr>
        <w:t>Proceedings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of</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the</w:t>
      </w:r>
      <w:proofErr w:type="spellEnd"/>
      <w:r w:rsidRPr="00A42CB7">
        <w:rPr>
          <w:rFonts w:ascii="Arial" w:hAnsi="Arial" w:cs="Arial"/>
          <w:sz w:val="24"/>
          <w:szCs w:val="24"/>
          <w:lang w:val="es-MX"/>
        </w:rPr>
        <w:t xml:space="preserve"> SIGCHI </w:t>
      </w:r>
      <w:proofErr w:type="spellStart"/>
      <w:r w:rsidRPr="00A42CB7">
        <w:rPr>
          <w:rFonts w:ascii="Arial" w:hAnsi="Arial" w:cs="Arial"/>
          <w:sz w:val="24"/>
          <w:szCs w:val="24"/>
          <w:lang w:val="es-MX"/>
        </w:rPr>
        <w:t>conference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on</w:t>
      </w:r>
      <w:proofErr w:type="spellEnd"/>
      <w:r w:rsidRPr="00A42CB7">
        <w:rPr>
          <w:rFonts w:ascii="Arial" w:hAnsi="Arial" w:cs="Arial"/>
          <w:sz w:val="24"/>
          <w:szCs w:val="24"/>
          <w:lang w:val="es-MX"/>
        </w:rPr>
        <w:t xml:space="preserve"> Human </w:t>
      </w:r>
      <w:proofErr w:type="spellStart"/>
      <w:r w:rsidRPr="00A42CB7">
        <w:rPr>
          <w:rFonts w:ascii="Arial" w:hAnsi="Arial" w:cs="Arial"/>
          <w:sz w:val="24"/>
          <w:szCs w:val="24"/>
          <w:lang w:val="es-MX"/>
        </w:rPr>
        <w:t>factors</w:t>
      </w:r>
      <w:proofErr w:type="spellEnd"/>
      <w:r w:rsidRPr="00A42CB7">
        <w:rPr>
          <w:rFonts w:ascii="Arial" w:hAnsi="Arial" w:cs="Arial"/>
          <w:sz w:val="24"/>
          <w:szCs w:val="24"/>
          <w:lang w:val="es-MX"/>
        </w:rPr>
        <w:t xml:space="preserve"> in </w:t>
      </w:r>
      <w:proofErr w:type="spellStart"/>
      <w:r w:rsidRPr="00A42CB7">
        <w:rPr>
          <w:rFonts w:ascii="Arial" w:hAnsi="Arial" w:cs="Arial"/>
          <w:sz w:val="24"/>
          <w:szCs w:val="24"/>
          <w:lang w:val="es-MX"/>
        </w:rPr>
        <w:t>computing</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systems</w:t>
      </w:r>
      <w:proofErr w:type="spellEnd"/>
      <w:r w:rsidRPr="00A42CB7">
        <w:rPr>
          <w:rFonts w:ascii="Arial" w:hAnsi="Arial" w:cs="Arial"/>
          <w:sz w:val="24"/>
          <w:szCs w:val="24"/>
          <w:lang w:val="es-MX"/>
        </w:rPr>
        <w:t xml:space="preserve"> (pp. 593-600). ACM.</w:t>
      </w:r>
    </w:p>
    <w:p w14:paraId="017EF80D" w14:textId="04797AC6" w:rsidR="00A42CB7" w:rsidRDefault="00A42CB7" w:rsidP="00A42CB7">
      <w:pPr>
        <w:pStyle w:val="reference"/>
        <w:numPr>
          <w:ilvl w:val="0"/>
          <w:numId w:val="22"/>
        </w:numPr>
        <w:spacing w:after="120"/>
        <w:rPr>
          <w:ins w:id="1432" w:author="Yessica Zamudio Sangabriel" w:date="2019-08-14T15:31:00Z"/>
          <w:rFonts w:ascii="Arial" w:hAnsi="Arial" w:cs="Arial"/>
          <w:sz w:val="24"/>
          <w:szCs w:val="24"/>
          <w:lang w:val="es-MX"/>
        </w:rPr>
      </w:pPr>
      <w:r w:rsidRPr="00A42CB7">
        <w:rPr>
          <w:rFonts w:ascii="Arial" w:hAnsi="Arial" w:cs="Arial"/>
          <w:sz w:val="24"/>
          <w:szCs w:val="24"/>
          <w:lang w:val="es-MX"/>
        </w:rPr>
        <w:lastRenderedPageBreak/>
        <w:t xml:space="preserve">Winkler </w:t>
      </w:r>
      <w:proofErr w:type="spellStart"/>
      <w:r w:rsidRPr="00A42CB7">
        <w:rPr>
          <w:rFonts w:ascii="Arial" w:hAnsi="Arial" w:cs="Arial"/>
          <w:sz w:val="24"/>
          <w:szCs w:val="24"/>
          <w:lang w:val="es-MX"/>
        </w:rPr>
        <w:t>Pettersson</w:t>
      </w:r>
      <w:proofErr w:type="spellEnd"/>
      <w:r w:rsidRPr="00A42CB7">
        <w:rPr>
          <w:rFonts w:ascii="Arial" w:hAnsi="Arial" w:cs="Arial"/>
          <w:sz w:val="24"/>
          <w:szCs w:val="24"/>
          <w:lang w:val="es-MX"/>
        </w:rPr>
        <w:t xml:space="preserve">, L. (2008). </w:t>
      </w:r>
      <w:proofErr w:type="spellStart"/>
      <w:r w:rsidRPr="00A42CB7">
        <w:rPr>
          <w:rFonts w:ascii="Arial" w:hAnsi="Arial" w:cs="Arial"/>
          <w:sz w:val="24"/>
          <w:szCs w:val="24"/>
          <w:lang w:val="es-MX"/>
        </w:rPr>
        <w:t>Collaborative</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Visualization</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Designing</w:t>
      </w:r>
      <w:proofErr w:type="spellEnd"/>
      <w:r w:rsidRPr="00A42CB7">
        <w:rPr>
          <w:rFonts w:ascii="Arial" w:hAnsi="Arial" w:cs="Arial"/>
          <w:sz w:val="24"/>
          <w:szCs w:val="24"/>
          <w:lang w:val="es-MX"/>
        </w:rPr>
        <w:t xml:space="preserve"> and </w:t>
      </w:r>
      <w:proofErr w:type="spellStart"/>
      <w:r w:rsidRPr="00A42CB7">
        <w:rPr>
          <w:rFonts w:ascii="Arial" w:hAnsi="Arial" w:cs="Arial"/>
          <w:sz w:val="24"/>
          <w:szCs w:val="24"/>
          <w:lang w:val="es-MX"/>
        </w:rPr>
        <w:t>evaluating</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systems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for</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co-located</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work</w:t>
      </w:r>
      <w:proofErr w:type="spellEnd"/>
      <w:r w:rsidRPr="00A42CB7">
        <w:rPr>
          <w:rFonts w:ascii="Arial" w:hAnsi="Arial" w:cs="Arial"/>
          <w:sz w:val="24"/>
          <w:szCs w:val="24"/>
          <w:lang w:val="es-MX"/>
        </w:rPr>
        <w:t xml:space="preserve"> (Doctoral </w:t>
      </w:r>
      <w:proofErr w:type="spellStart"/>
      <w:r w:rsidRPr="00A42CB7">
        <w:rPr>
          <w:rFonts w:ascii="Arial" w:hAnsi="Arial" w:cs="Arial"/>
          <w:sz w:val="24"/>
          <w:szCs w:val="24"/>
          <w:lang w:val="es-MX"/>
        </w:rPr>
        <w:t>dissertation</w:t>
      </w:r>
      <w:proofErr w:type="spellEnd"/>
      <w:r w:rsidRPr="00A42CB7">
        <w:rPr>
          <w:rFonts w:ascii="Arial" w:hAnsi="Arial" w:cs="Arial"/>
          <w:sz w:val="24"/>
          <w:szCs w:val="24"/>
          <w:lang w:val="es-MX"/>
        </w:rPr>
        <w:t xml:space="preserve">, Acta </w:t>
      </w:r>
      <w:proofErr w:type="spellStart"/>
      <w:r w:rsidRPr="00A42CB7">
        <w:rPr>
          <w:rFonts w:ascii="Arial" w:hAnsi="Arial" w:cs="Arial"/>
          <w:sz w:val="24"/>
          <w:szCs w:val="24"/>
          <w:lang w:val="es-MX"/>
        </w:rPr>
        <w:t>Universitatis</w:t>
      </w:r>
      <w:proofErr w:type="spellEnd"/>
      <w:r w:rsidRPr="00A42CB7">
        <w:rPr>
          <w:rFonts w:ascii="Arial" w:hAnsi="Arial" w:cs="Arial"/>
          <w:sz w:val="24"/>
          <w:szCs w:val="24"/>
          <w:lang w:val="es-MX"/>
        </w:rPr>
        <w:t xml:space="preserve"> </w:t>
      </w:r>
      <w:proofErr w:type="spellStart"/>
      <w:r w:rsidRPr="00A42CB7">
        <w:rPr>
          <w:rFonts w:ascii="Arial" w:hAnsi="Arial" w:cs="Arial"/>
          <w:sz w:val="24"/>
          <w:szCs w:val="24"/>
          <w:lang w:val="es-MX"/>
        </w:rPr>
        <w:t>Upsaliensis</w:t>
      </w:r>
      <w:proofErr w:type="spellEnd"/>
      <w:r w:rsidRPr="00A42CB7">
        <w:rPr>
          <w:rFonts w:ascii="Arial" w:hAnsi="Arial" w:cs="Arial"/>
          <w:sz w:val="24"/>
          <w:szCs w:val="24"/>
          <w:lang w:val="es-MX"/>
        </w:rPr>
        <w:t>).</w:t>
      </w:r>
    </w:p>
    <w:p w14:paraId="4367B993" w14:textId="31EF06B8" w:rsidR="002A5099" w:rsidRPr="00A42CB7" w:rsidRDefault="002A5099" w:rsidP="00A42CB7">
      <w:pPr>
        <w:pStyle w:val="reference"/>
        <w:numPr>
          <w:ilvl w:val="0"/>
          <w:numId w:val="22"/>
        </w:numPr>
        <w:spacing w:after="120"/>
        <w:rPr>
          <w:rFonts w:ascii="Arial" w:hAnsi="Arial" w:cs="Arial"/>
          <w:sz w:val="24"/>
          <w:szCs w:val="24"/>
          <w:lang w:val="es-MX"/>
        </w:rPr>
      </w:pPr>
      <w:ins w:id="1433" w:author="Yessica Zamudio Sangabriel" w:date="2019-08-14T15:31:00Z">
        <w:r w:rsidRPr="002A5099">
          <w:rPr>
            <w:rFonts w:ascii="Arial" w:hAnsi="Arial" w:cs="Arial"/>
            <w:sz w:val="24"/>
            <w:szCs w:val="24"/>
            <w:lang w:val="es-MX"/>
          </w:rPr>
          <w:t xml:space="preserve">Moya, J., &amp; Parodi, G. (2017). </w:t>
        </w:r>
        <w:proofErr w:type="gramStart"/>
        <w:r w:rsidRPr="002A5099">
          <w:rPr>
            <w:rFonts w:ascii="Arial" w:hAnsi="Arial" w:cs="Arial"/>
            <w:sz w:val="24"/>
            <w:szCs w:val="24"/>
            <w:lang w:val="es-MX"/>
          </w:rPr>
          <w:t>¿ Existe</w:t>
        </w:r>
        <w:proofErr w:type="gramEnd"/>
        <w:r w:rsidRPr="002A5099">
          <w:rPr>
            <w:rFonts w:ascii="Arial" w:hAnsi="Arial" w:cs="Arial"/>
            <w:sz w:val="24"/>
            <w:szCs w:val="24"/>
            <w:lang w:val="es-MX"/>
          </w:rPr>
          <w:t xml:space="preserve"> influencia del sistema verbal en la ‘</w:t>
        </w:r>
        <w:proofErr w:type="spellStart"/>
        <w:r w:rsidRPr="002A5099">
          <w:rPr>
            <w:rFonts w:ascii="Arial" w:hAnsi="Arial" w:cs="Arial"/>
            <w:sz w:val="24"/>
            <w:szCs w:val="24"/>
            <w:lang w:val="es-MX"/>
          </w:rPr>
          <w:t>jugabilidad’de</w:t>
        </w:r>
        <w:proofErr w:type="spellEnd"/>
        <w:r w:rsidRPr="002A5099">
          <w:rPr>
            <w:rFonts w:ascii="Arial" w:hAnsi="Arial" w:cs="Arial"/>
            <w:sz w:val="24"/>
            <w:szCs w:val="24"/>
            <w:lang w:val="es-MX"/>
          </w:rPr>
          <w:t xml:space="preserve"> un videojuego?: registro de movimientos oculares con </w:t>
        </w:r>
        <w:proofErr w:type="spellStart"/>
        <w:r w:rsidRPr="002A5099">
          <w:rPr>
            <w:rFonts w:ascii="Arial" w:hAnsi="Arial" w:cs="Arial"/>
            <w:sz w:val="24"/>
            <w:szCs w:val="24"/>
            <w:lang w:val="es-MX"/>
          </w:rPr>
          <w:t>eyetracker</w:t>
        </w:r>
        <w:proofErr w:type="spellEnd"/>
        <w:r w:rsidRPr="002A5099">
          <w:rPr>
            <w:rFonts w:ascii="Arial" w:hAnsi="Arial" w:cs="Arial"/>
            <w:sz w:val="24"/>
            <w:szCs w:val="24"/>
            <w:lang w:val="es-MX"/>
          </w:rPr>
          <w:t>. Revista Círculo de Lingüística Aplicada a la Comunicación, 69, 276-305.</w:t>
        </w:r>
      </w:ins>
    </w:p>
    <w:p w14:paraId="7571A4E9" w14:textId="170B2CD1" w:rsidR="00C36F6A" w:rsidRPr="00A47BE3" w:rsidRDefault="00C36F6A" w:rsidP="002813F3">
      <w:pPr>
        <w:rPr>
          <w:rFonts w:ascii="Arial" w:hAnsi="Arial" w:cs="Arial"/>
          <w:sz w:val="20"/>
          <w:szCs w:val="20"/>
        </w:rPr>
      </w:pPr>
    </w:p>
    <w:sectPr w:rsidR="00C36F6A" w:rsidRPr="00A47BE3" w:rsidSect="00FA18D3">
      <w:footerReference w:type="default" r:id="rId18"/>
      <w:pgSz w:w="12242" w:h="15842" w:code="1"/>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9" w:author="Luis G. Montané-Jiménez" w:date="2019-08-04T19:51:00Z" w:initials="LGM">
    <w:p w14:paraId="2CE65D02" w14:textId="07E6D55C" w:rsidR="000110BF" w:rsidRDefault="000110BF">
      <w:pPr>
        <w:pStyle w:val="Textocomentario"/>
      </w:pPr>
      <w:r>
        <w:rPr>
          <w:rStyle w:val="Refdecomentario"/>
        </w:rPr>
        <w:annotationRef/>
      </w:r>
      <w:proofErr w:type="gramStart"/>
      <w:r>
        <w:t>Es un subtema?</w:t>
      </w:r>
      <w:proofErr w:type="gramEnd"/>
      <w:r>
        <w:t>, necesita tener subtítulos</w:t>
      </w:r>
    </w:p>
  </w:comment>
  <w:comment w:id="698" w:author="Luis G. Montané-Jiménez" w:date="2019-08-04T20:14:00Z" w:initials="LGM">
    <w:p w14:paraId="378687A2" w14:textId="08C7CA37" w:rsidR="00E1710C" w:rsidRDefault="00E1710C">
      <w:pPr>
        <w:pStyle w:val="Textocomentario"/>
      </w:pPr>
      <w:r>
        <w:rPr>
          <w:rStyle w:val="Refdecomentario"/>
        </w:rPr>
        <w:annotationRef/>
      </w:r>
      <w:r>
        <w:t>Que no sea imagen</w:t>
      </w:r>
    </w:p>
  </w:comment>
  <w:comment w:id="846" w:author="Luis G. Montané-Jiménez" w:date="2019-08-04T20:21:00Z" w:initials="LGM">
    <w:p w14:paraId="73BFBABB" w14:textId="2965779F" w:rsidR="00E1710C" w:rsidRDefault="00E1710C">
      <w:pPr>
        <w:pStyle w:val="Textocomentario"/>
      </w:pPr>
      <w:r>
        <w:rPr>
          <w:rStyle w:val="Refdecomentario"/>
        </w:rPr>
        <w:annotationRef/>
      </w:r>
      <w:r>
        <w:t>Que no sea una imagen</w:t>
      </w:r>
    </w:p>
  </w:comment>
  <w:comment w:id="990" w:author="Luis G. Montané-Jiménez" w:date="2019-08-04T20:22:00Z" w:initials="LGM">
    <w:p w14:paraId="34AAD99E" w14:textId="7B9D5915" w:rsidR="00E1710C" w:rsidRDefault="00E1710C">
      <w:pPr>
        <w:pStyle w:val="Textocomentario"/>
      </w:pPr>
      <w:r>
        <w:rPr>
          <w:rStyle w:val="Refdecomentario"/>
        </w:rPr>
        <w:annotationRef/>
      </w:r>
      <w:r>
        <w:t>Que no sea imagen</w:t>
      </w:r>
    </w:p>
  </w:comment>
  <w:comment w:id="1321" w:author="Luis G. Montané-Jiménez" w:date="2019-08-04T20:23:00Z" w:initials="LGM">
    <w:p w14:paraId="7679AB23" w14:textId="64CC24D3" w:rsidR="00A1386D" w:rsidRDefault="00A1386D">
      <w:pPr>
        <w:pStyle w:val="Textocomentario"/>
      </w:pPr>
      <w:r>
        <w:rPr>
          <w:rStyle w:val="Refdecomentario"/>
        </w:rPr>
        <w:annotationRef/>
      </w:r>
      <w:r>
        <w:t>No hay descripción y referencia a las tablas</w:t>
      </w:r>
    </w:p>
  </w:comment>
  <w:comment w:id="1346" w:author="Luis G. Montané-Jiménez" w:date="2019-08-04T20:38:00Z" w:initials="LGM">
    <w:p w14:paraId="2B0701C0" w14:textId="23102205" w:rsidR="003B44F7" w:rsidRDefault="003B44F7">
      <w:pPr>
        <w:pStyle w:val="Textocomentario"/>
      </w:pPr>
      <w:r>
        <w:rPr>
          <w:rStyle w:val="Refdecomentario"/>
        </w:rPr>
        <w:annotationRef/>
      </w:r>
      <w:r>
        <w:t>Subtítulo</w:t>
      </w:r>
    </w:p>
  </w:comment>
  <w:comment w:id="1382" w:author="Luis G. Montané-Jiménez" w:date="2019-08-04T20:40:00Z" w:initials="LGM">
    <w:p w14:paraId="594EFACA" w14:textId="77777777" w:rsidR="008F6B79" w:rsidRDefault="008F6B79" w:rsidP="008F6B79">
      <w:pPr>
        <w:pStyle w:val="Textocomentario"/>
      </w:pPr>
      <w:r>
        <w:rPr>
          <w:rStyle w:val="Refdecomentario"/>
        </w:rPr>
        <w:annotationRef/>
      </w:r>
      <w:r>
        <w:t>Describir más</w:t>
      </w:r>
    </w:p>
    <w:p w14:paraId="45F7F425" w14:textId="77777777" w:rsidR="008F6B79" w:rsidRDefault="008F6B79" w:rsidP="008F6B79">
      <w:pPr>
        <w:pStyle w:val="Textocomentario"/>
      </w:pPr>
    </w:p>
    <w:p w14:paraId="545E0456" w14:textId="77777777" w:rsidR="008F6B79" w:rsidRDefault="008F6B79" w:rsidP="008F6B79">
      <w:pPr>
        <w:pStyle w:val="Textocomentario"/>
      </w:pPr>
      <w:r>
        <w:t xml:space="preserve">Mejor pon una sección Conclusiones y trabajo </w:t>
      </w:r>
      <w:proofErr w:type="gramStart"/>
      <w:r>
        <w:t>futuro .</w:t>
      </w:r>
      <w:proofErr w:type="gramEnd"/>
    </w:p>
  </w:comment>
  <w:comment w:id="1392" w:author="Luis G. Montané-Jiménez" w:date="2019-08-04T20:40:00Z" w:initials="LGM">
    <w:p w14:paraId="5824F3F3" w14:textId="77777777" w:rsidR="003B44F7" w:rsidRDefault="003B44F7">
      <w:pPr>
        <w:pStyle w:val="Textocomentario"/>
      </w:pPr>
      <w:r>
        <w:rPr>
          <w:rStyle w:val="Refdecomentario"/>
        </w:rPr>
        <w:annotationRef/>
      </w:r>
      <w:r>
        <w:t>Describir más</w:t>
      </w:r>
    </w:p>
    <w:p w14:paraId="18A92AD8" w14:textId="77777777" w:rsidR="00DC2390" w:rsidRDefault="00DC2390">
      <w:pPr>
        <w:pStyle w:val="Textocomentario"/>
      </w:pPr>
    </w:p>
    <w:p w14:paraId="46864BB4" w14:textId="6937D2EC" w:rsidR="00DC2390" w:rsidRDefault="00DC2390">
      <w:pPr>
        <w:pStyle w:val="Textocomentario"/>
      </w:pPr>
      <w:r>
        <w:t>¿Qué otro tipo de evaluación?</w:t>
      </w:r>
    </w:p>
  </w:comment>
  <w:comment w:id="1426" w:author="Luis G. Montané-Jiménez" w:date="2019-08-04T20:40:00Z" w:initials="LGM">
    <w:p w14:paraId="75E028F8" w14:textId="77777777" w:rsidR="003B44F7" w:rsidRDefault="003B44F7">
      <w:pPr>
        <w:pStyle w:val="Textocomentario"/>
      </w:pPr>
      <w:r>
        <w:rPr>
          <w:rStyle w:val="Refdecomentario"/>
        </w:rPr>
        <w:annotationRef/>
      </w:r>
      <w:r>
        <w:t>Describir más</w:t>
      </w:r>
    </w:p>
    <w:p w14:paraId="4E743D9E" w14:textId="77777777" w:rsidR="003B44F7" w:rsidRDefault="003B44F7">
      <w:pPr>
        <w:pStyle w:val="Textocomentario"/>
      </w:pPr>
    </w:p>
    <w:p w14:paraId="3B854325" w14:textId="69136B6B" w:rsidR="003B44F7" w:rsidRDefault="00DC2390">
      <w:pPr>
        <w:pStyle w:val="Textocomentario"/>
      </w:pPr>
      <w:r>
        <w:t>Mejor pon una sección</w:t>
      </w:r>
      <w:r w:rsidR="003B44F7">
        <w:t xml:space="preserve"> Conclusiones y trabajo </w:t>
      </w:r>
      <w:proofErr w:type="gramStart"/>
      <w:r w:rsidR="003B44F7">
        <w:t>futuro</w:t>
      </w:r>
      <w:r w:rsidR="009E55B4">
        <w:t xml:space="preserve"> </w:t>
      </w:r>
      <w:r w:rsidR="003B44F7">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65D02" w15:done="0"/>
  <w15:commentEx w15:paraId="378687A2" w15:done="0"/>
  <w15:commentEx w15:paraId="73BFBABB" w15:done="0"/>
  <w15:commentEx w15:paraId="34AAD99E" w15:done="0"/>
  <w15:commentEx w15:paraId="7679AB23" w15:done="0"/>
  <w15:commentEx w15:paraId="2B0701C0" w15:done="0"/>
  <w15:commentEx w15:paraId="545E0456" w15:done="0"/>
  <w15:commentEx w15:paraId="46864BB4" w15:done="0"/>
  <w15:commentEx w15:paraId="3B854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65D02" w16cid:durableId="20F1B5AC"/>
  <w16cid:commentId w16cid:paraId="378687A2" w16cid:durableId="20F1BB09"/>
  <w16cid:commentId w16cid:paraId="73BFBABB" w16cid:durableId="20F1BCE4"/>
  <w16cid:commentId w16cid:paraId="34AAD99E" w16cid:durableId="20F1BCF8"/>
  <w16cid:commentId w16cid:paraId="7679AB23" w16cid:durableId="20F1BD4C"/>
  <w16cid:commentId w16cid:paraId="2B0701C0" w16cid:durableId="20F1C0D6"/>
  <w16cid:commentId w16cid:paraId="545E0456" w16cid:durableId="20FEA74F"/>
  <w16cid:commentId w16cid:paraId="46864BB4" w16cid:durableId="20F1C13E"/>
  <w16cid:commentId w16cid:paraId="3B854325" w16cid:durableId="20F1C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ED5A1" w14:textId="77777777" w:rsidR="005F500A" w:rsidRDefault="005F500A">
      <w:r>
        <w:separator/>
      </w:r>
    </w:p>
  </w:endnote>
  <w:endnote w:type="continuationSeparator" w:id="0">
    <w:p w14:paraId="5AE9B457" w14:textId="77777777" w:rsidR="005F500A" w:rsidRDefault="005F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DDDD" w14:textId="77777777" w:rsidR="00451A37" w:rsidRPr="00AF0897" w:rsidRDefault="00451A37" w:rsidP="00E378EF">
    <w:pPr>
      <w:rPr>
        <w:b/>
        <w:bCs/>
        <w:sz w:val="18"/>
        <w:szCs w:val="18"/>
      </w:rPr>
    </w:pPr>
  </w:p>
  <w:p w14:paraId="486A5CFF" w14:textId="77777777" w:rsidR="00451A37" w:rsidRDefault="00451A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0DDF5" w14:textId="77777777" w:rsidR="005F500A" w:rsidRDefault="005F500A">
      <w:r>
        <w:separator/>
      </w:r>
    </w:p>
  </w:footnote>
  <w:footnote w:type="continuationSeparator" w:id="0">
    <w:p w14:paraId="5A2D1DF8" w14:textId="77777777" w:rsidR="005F500A" w:rsidRDefault="005F5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25pt;height:8.25pt" o:bullet="t">
        <v:imagedata r:id="rId1" o:title=""/>
      </v:shape>
    </w:pict>
  </w:numPicBullet>
  <w:abstractNum w:abstractNumId="0" w15:restartNumberingAfterBreak="0">
    <w:nsid w:val="09B47EF9"/>
    <w:multiLevelType w:val="hybridMultilevel"/>
    <w:tmpl w:val="FA449694"/>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 w15:restartNumberingAfterBreak="0">
    <w:nsid w:val="15882DB1"/>
    <w:multiLevelType w:val="multilevel"/>
    <w:tmpl w:val="0C0A001F"/>
    <w:styleLink w:val="Estilo1"/>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A5E5116"/>
    <w:multiLevelType w:val="hybridMultilevel"/>
    <w:tmpl w:val="C042177E"/>
    <w:lvl w:ilvl="0" w:tplc="C0FAE09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1B45563A"/>
    <w:multiLevelType w:val="hybridMultilevel"/>
    <w:tmpl w:val="C3A4120E"/>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 w15:restartNumberingAfterBreak="0">
    <w:nsid w:val="1B4A2A54"/>
    <w:multiLevelType w:val="hybridMultilevel"/>
    <w:tmpl w:val="4AEA5E88"/>
    <w:lvl w:ilvl="0" w:tplc="14C4FF4A">
      <w:start w:val="1"/>
      <w:numFmt w:val="bullet"/>
      <w:lvlText w:val=""/>
      <w:lvlPicBulletId w:val="0"/>
      <w:lvlJc w:val="left"/>
      <w:pPr>
        <w:tabs>
          <w:tab w:val="num" w:pos="360"/>
        </w:tabs>
        <w:ind w:left="360" w:hanging="360"/>
      </w:pPr>
      <w:rPr>
        <w:rFonts w:ascii="Symbol" w:hAnsi="Symbol" w:hint="default"/>
        <w:color w:val="auto"/>
      </w:rPr>
    </w:lvl>
    <w:lvl w:ilvl="1" w:tplc="0C0A000F">
      <w:start w:val="1"/>
      <w:numFmt w:val="decimal"/>
      <w:lvlText w:val="%2."/>
      <w:lvlJc w:val="left"/>
      <w:pPr>
        <w:tabs>
          <w:tab w:val="num" w:pos="1080"/>
        </w:tabs>
        <w:ind w:left="1080" w:hanging="360"/>
      </w:pPr>
      <w:rPr>
        <w:rFonts w:hint="default"/>
        <w:color w:val="auto"/>
      </w:rPr>
    </w:lvl>
    <w:lvl w:ilvl="2" w:tplc="080A0005">
      <w:start w:val="1"/>
      <w:numFmt w:val="bullet"/>
      <w:lvlText w:val=""/>
      <w:lvlJc w:val="left"/>
      <w:pPr>
        <w:tabs>
          <w:tab w:val="num" w:pos="1800"/>
        </w:tabs>
        <w:ind w:left="1800" w:hanging="360"/>
      </w:pPr>
      <w:rPr>
        <w:rFonts w:ascii="Wingdings" w:hAnsi="Wingdings" w:cs="Wingdings" w:hint="default"/>
      </w:rPr>
    </w:lvl>
    <w:lvl w:ilvl="3" w:tplc="080A0001">
      <w:start w:val="1"/>
      <w:numFmt w:val="bullet"/>
      <w:lvlText w:val=""/>
      <w:lvlJc w:val="left"/>
      <w:pPr>
        <w:tabs>
          <w:tab w:val="num" w:pos="2520"/>
        </w:tabs>
        <w:ind w:left="2520" w:hanging="360"/>
      </w:pPr>
      <w:rPr>
        <w:rFonts w:ascii="Symbol" w:hAnsi="Symbol" w:cs="Symbol" w:hint="default"/>
      </w:rPr>
    </w:lvl>
    <w:lvl w:ilvl="4" w:tplc="080A0003">
      <w:start w:val="1"/>
      <w:numFmt w:val="bullet"/>
      <w:lvlText w:val="o"/>
      <w:lvlJc w:val="left"/>
      <w:pPr>
        <w:tabs>
          <w:tab w:val="num" w:pos="3240"/>
        </w:tabs>
        <w:ind w:left="3240" w:hanging="360"/>
      </w:pPr>
      <w:rPr>
        <w:rFonts w:ascii="Courier New" w:hAnsi="Courier New" w:cs="Courier New" w:hint="default"/>
      </w:rPr>
    </w:lvl>
    <w:lvl w:ilvl="5" w:tplc="080A0005">
      <w:start w:val="1"/>
      <w:numFmt w:val="bullet"/>
      <w:lvlText w:val=""/>
      <w:lvlJc w:val="left"/>
      <w:pPr>
        <w:tabs>
          <w:tab w:val="num" w:pos="3960"/>
        </w:tabs>
        <w:ind w:left="3960" w:hanging="360"/>
      </w:pPr>
      <w:rPr>
        <w:rFonts w:ascii="Wingdings" w:hAnsi="Wingdings" w:cs="Wingdings" w:hint="default"/>
      </w:rPr>
    </w:lvl>
    <w:lvl w:ilvl="6" w:tplc="080A0001">
      <w:start w:val="1"/>
      <w:numFmt w:val="bullet"/>
      <w:lvlText w:val=""/>
      <w:lvlJc w:val="left"/>
      <w:pPr>
        <w:tabs>
          <w:tab w:val="num" w:pos="4680"/>
        </w:tabs>
        <w:ind w:left="4680" w:hanging="360"/>
      </w:pPr>
      <w:rPr>
        <w:rFonts w:ascii="Symbol" w:hAnsi="Symbol" w:cs="Symbol" w:hint="default"/>
      </w:rPr>
    </w:lvl>
    <w:lvl w:ilvl="7" w:tplc="080A0003">
      <w:start w:val="1"/>
      <w:numFmt w:val="bullet"/>
      <w:lvlText w:val="o"/>
      <w:lvlJc w:val="left"/>
      <w:pPr>
        <w:tabs>
          <w:tab w:val="num" w:pos="5400"/>
        </w:tabs>
        <w:ind w:left="5400" w:hanging="360"/>
      </w:pPr>
      <w:rPr>
        <w:rFonts w:ascii="Courier New" w:hAnsi="Courier New" w:cs="Courier New" w:hint="default"/>
      </w:rPr>
    </w:lvl>
    <w:lvl w:ilvl="8" w:tplc="080A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2438217E"/>
    <w:multiLevelType w:val="multilevel"/>
    <w:tmpl w:val="CE6EF82C"/>
    <w:lvl w:ilvl="0">
      <w:start w:val="1"/>
      <w:numFmt w:val="decimal"/>
      <w:pStyle w:val="Els-Chapterno"/>
      <w:suff w:val="space"/>
      <w:lvlText w:val="Chapter %1"/>
      <w:lvlJc w:val="left"/>
      <w:rPr>
        <w:rFonts w:hint="default"/>
      </w:rPr>
    </w:lvl>
    <w:lvl w:ilvl="1">
      <w:start w:val="1"/>
      <w:numFmt w:val="decimal"/>
      <w:pStyle w:val="Els-1storder-head"/>
      <w:suff w:val="space"/>
      <w:lvlText w:val="%2."/>
      <w:lvlJc w:val="left"/>
      <w:rPr>
        <w:rFonts w:hint="default"/>
      </w:rPr>
    </w:lvl>
    <w:lvl w:ilvl="2">
      <w:start w:val="1"/>
      <w:numFmt w:val="decimal"/>
      <w:pStyle w:val="Els-2ndorder-head"/>
      <w:suff w:val="space"/>
      <w:lvlText w:val="%2.%3."/>
      <w:lvlJc w:val="left"/>
      <w:rPr>
        <w:rFonts w:hint="default"/>
      </w:rPr>
    </w:lvl>
    <w:lvl w:ilvl="3">
      <w:start w:val="1"/>
      <w:numFmt w:val="decimal"/>
      <w:pStyle w:val="Els-3rdorder-head"/>
      <w:suff w:val="space"/>
      <w:lvlText w:val="%2.%3.%4."/>
      <w:lvlJc w:val="left"/>
      <w:rPr>
        <w:rFonts w:hint="default"/>
      </w:rPr>
    </w:lvl>
    <w:lvl w:ilvl="4">
      <w:start w:val="1"/>
      <w:numFmt w:val="decimal"/>
      <w:suff w:val="space"/>
      <w:lvlText w:val="%1.%2.%3.%4.%5."/>
      <w:lvlJc w:val="left"/>
      <w:rPr>
        <w:rFonts w:hint="default"/>
      </w:rPr>
    </w:lvl>
    <w:lvl w:ilvl="5">
      <w:start w:val="1"/>
      <w:numFmt w:val="decimal"/>
      <w:suff w:val="space"/>
      <w:lvlText w:val="%1.%2.%3.%4.%5.%6."/>
      <w:lvlJc w:val="left"/>
      <w:rPr>
        <w:rFonts w:hint="default"/>
      </w:rPr>
    </w:lvl>
    <w:lvl w:ilvl="6">
      <w:start w:val="1"/>
      <w:numFmt w:val="decimal"/>
      <w:suff w:val="space"/>
      <w:lvlText w:val="%1.%2.%3.%4.%5.%6.%7."/>
      <w:lvlJc w:val="left"/>
      <w:rPr>
        <w:rFonts w:hint="default"/>
      </w:rPr>
    </w:lvl>
    <w:lvl w:ilvl="7">
      <w:start w:val="1"/>
      <w:numFmt w:val="decimal"/>
      <w:suff w:val="space"/>
      <w:lvlText w:val="%1.%2.%3.%4.%5.%6.%7.%8."/>
      <w:lvlJc w:val="left"/>
      <w:rPr>
        <w:rFonts w:hint="default"/>
      </w:rPr>
    </w:lvl>
    <w:lvl w:ilvl="8">
      <w:start w:val="1"/>
      <w:numFmt w:val="decimal"/>
      <w:suff w:val="space"/>
      <w:lvlText w:val="%1..%3.%4.%5.%6.%7.%8.%9."/>
      <w:lvlJc w:val="left"/>
      <w:rPr>
        <w:rFonts w:hint="default"/>
      </w:rPr>
    </w:lvl>
  </w:abstractNum>
  <w:abstractNum w:abstractNumId="6" w15:restartNumberingAfterBreak="0">
    <w:nsid w:val="27C45343"/>
    <w:multiLevelType w:val="hybridMultilevel"/>
    <w:tmpl w:val="DD70BE5A"/>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84F1B4B"/>
    <w:multiLevelType w:val="hybridMultilevel"/>
    <w:tmpl w:val="731C929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86D1928"/>
    <w:multiLevelType w:val="hybridMultilevel"/>
    <w:tmpl w:val="4E0697B6"/>
    <w:lvl w:ilvl="0" w:tplc="0C0A0001">
      <w:start w:val="1"/>
      <w:numFmt w:val="bullet"/>
      <w:lvlText w:val=""/>
      <w:lvlJc w:val="left"/>
      <w:pPr>
        <w:tabs>
          <w:tab w:val="num" w:pos="1778"/>
        </w:tabs>
        <w:ind w:left="1778" w:hanging="360"/>
      </w:pPr>
      <w:rPr>
        <w:rFonts w:ascii="Symbol" w:hAnsi="Symbol" w:cs="Symbol" w:hint="default"/>
      </w:rPr>
    </w:lvl>
    <w:lvl w:ilvl="1" w:tplc="0C0A0003">
      <w:start w:val="1"/>
      <w:numFmt w:val="bullet"/>
      <w:lvlText w:val="o"/>
      <w:lvlJc w:val="left"/>
      <w:pPr>
        <w:tabs>
          <w:tab w:val="num" w:pos="2498"/>
        </w:tabs>
        <w:ind w:left="2498" w:hanging="360"/>
      </w:pPr>
      <w:rPr>
        <w:rFonts w:ascii="Courier New" w:hAnsi="Courier New" w:cs="Courier New" w:hint="default"/>
      </w:rPr>
    </w:lvl>
    <w:lvl w:ilvl="2" w:tplc="0C0A0005">
      <w:start w:val="1"/>
      <w:numFmt w:val="bullet"/>
      <w:lvlText w:val=""/>
      <w:lvlJc w:val="left"/>
      <w:pPr>
        <w:tabs>
          <w:tab w:val="num" w:pos="3218"/>
        </w:tabs>
        <w:ind w:left="3218" w:hanging="360"/>
      </w:pPr>
      <w:rPr>
        <w:rFonts w:ascii="Wingdings" w:hAnsi="Wingdings" w:cs="Wingdings" w:hint="default"/>
      </w:rPr>
    </w:lvl>
    <w:lvl w:ilvl="3" w:tplc="0C0A0001">
      <w:start w:val="1"/>
      <w:numFmt w:val="bullet"/>
      <w:lvlText w:val=""/>
      <w:lvlJc w:val="left"/>
      <w:pPr>
        <w:tabs>
          <w:tab w:val="num" w:pos="3938"/>
        </w:tabs>
        <w:ind w:left="3938" w:hanging="360"/>
      </w:pPr>
      <w:rPr>
        <w:rFonts w:ascii="Symbol" w:hAnsi="Symbol" w:cs="Symbol" w:hint="default"/>
      </w:rPr>
    </w:lvl>
    <w:lvl w:ilvl="4" w:tplc="0C0A0003">
      <w:start w:val="1"/>
      <w:numFmt w:val="bullet"/>
      <w:lvlText w:val="o"/>
      <w:lvlJc w:val="left"/>
      <w:pPr>
        <w:tabs>
          <w:tab w:val="num" w:pos="4658"/>
        </w:tabs>
        <w:ind w:left="4658" w:hanging="360"/>
      </w:pPr>
      <w:rPr>
        <w:rFonts w:ascii="Courier New" w:hAnsi="Courier New" w:cs="Courier New" w:hint="default"/>
      </w:rPr>
    </w:lvl>
    <w:lvl w:ilvl="5" w:tplc="0C0A0005">
      <w:start w:val="1"/>
      <w:numFmt w:val="bullet"/>
      <w:lvlText w:val=""/>
      <w:lvlJc w:val="left"/>
      <w:pPr>
        <w:tabs>
          <w:tab w:val="num" w:pos="5378"/>
        </w:tabs>
        <w:ind w:left="5378" w:hanging="360"/>
      </w:pPr>
      <w:rPr>
        <w:rFonts w:ascii="Wingdings" w:hAnsi="Wingdings" w:cs="Wingdings" w:hint="default"/>
      </w:rPr>
    </w:lvl>
    <w:lvl w:ilvl="6" w:tplc="0C0A0001">
      <w:start w:val="1"/>
      <w:numFmt w:val="bullet"/>
      <w:lvlText w:val=""/>
      <w:lvlJc w:val="left"/>
      <w:pPr>
        <w:tabs>
          <w:tab w:val="num" w:pos="6098"/>
        </w:tabs>
        <w:ind w:left="6098" w:hanging="360"/>
      </w:pPr>
      <w:rPr>
        <w:rFonts w:ascii="Symbol" w:hAnsi="Symbol" w:cs="Symbol" w:hint="default"/>
      </w:rPr>
    </w:lvl>
    <w:lvl w:ilvl="7" w:tplc="0C0A0003">
      <w:start w:val="1"/>
      <w:numFmt w:val="bullet"/>
      <w:lvlText w:val="o"/>
      <w:lvlJc w:val="left"/>
      <w:pPr>
        <w:tabs>
          <w:tab w:val="num" w:pos="6818"/>
        </w:tabs>
        <w:ind w:left="6818" w:hanging="360"/>
      </w:pPr>
      <w:rPr>
        <w:rFonts w:ascii="Courier New" w:hAnsi="Courier New" w:cs="Courier New" w:hint="default"/>
      </w:rPr>
    </w:lvl>
    <w:lvl w:ilvl="8" w:tplc="0C0A0005">
      <w:start w:val="1"/>
      <w:numFmt w:val="bullet"/>
      <w:lvlText w:val=""/>
      <w:lvlJc w:val="left"/>
      <w:pPr>
        <w:tabs>
          <w:tab w:val="num" w:pos="7538"/>
        </w:tabs>
        <w:ind w:left="7538" w:hanging="360"/>
      </w:pPr>
      <w:rPr>
        <w:rFonts w:ascii="Wingdings" w:hAnsi="Wingdings" w:cs="Wingdings" w:hint="default"/>
      </w:rPr>
    </w:lvl>
  </w:abstractNum>
  <w:abstractNum w:abstractNumId="9" w15:restartNumberingAfterBreak="0">
    <w:nsid w:val="2AA3587D"/>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1" w15:restartNumberingAfterBreak="0">
    <w:nsid w:val="4C0F12B0"/>
    <w:multiLevelType w:val="multilevel"/>
    <w:tmpl w:val="1CA8A21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58DC3E1E"/>
    <w:multiLevelType w:val="hybridMultilevel"/>
    <w:tmpl w:val="8D267A88"/>
    <w:lvl w:ilvl="0" w:tplc="F1DA00EC">
      <w:start w:val="1"/>
      <w:numFmt w:val="bullet"/>
      <w:lvlText w:val=""/>
      <w:lvlJc w:val="left"/>
      <w:pPr>
        <w:tabs>
          <w:tab w:val="num" w:pos="720"/>
        </w:tabs>
        <w:ind w:left="720" w:hanging="360"/>
      </w:pPr>
      <w:rPr>
        <w:rFonts w:ascii="Symbol" w:hAnsi="Symbol" w:cs="Symbol" w:hint="default"/>
      </w:rPr>
    </w:lvl>
    <w:lvl w:ilvl="1" w:tplc="9CEEE6F6">
      <w:start w:val="1"/>
      <w:numFmt w:val="bullet"/>
      <w:lvlText w:val="o"/>
      <w:lvlJc w:val="left"/>
      <w:pPr>
        <w:tabs>
          <w:tab w:val="num" w:pos="1440"/>
        </w:tabs>
        <w:ind w:left="1440" w:hanging="360"/>
      </w:pPr>
      <w:rPr>
        <w:rFonts w:ascii="Courier New" w:hAnsi="Courier New" w:cs="Courier New" w:hint="default"/>
      </w:rPr>
    </w:lvl>
    <w:lvl w:ilvl="2" w:tplc="02F49B6C">
      <w:start w:val="1"/>
      <w:numFmt w:val="bullet"/>
      <w:lvlText w:val=""/>
      <w:lvlJc w:val="left"/>
      <w:pPr>
        <w:tabs>
          <w:tab w:val="num" w:pos="2160"/>
        </w:tabs>
        <w:ind w:left="2160" w:hanging="360"/>
      </w:pPr>
      <w:rPr>
        <w:rFonts w:ascii="Wingdings" w:hAnsi="Wingdings" w:cs="Wingdings" w:hint="default"/>
      </w:rPr>
    </w:lvl>
    <w:lvl w:ilvl="3" w:tplc="21201CC4">
      <w:start w:val="1"/>
      <w:numFmt w:val="bullet"/>
      <w:lvlText w:val=""/>
      <w:lvlJc w:val="left"/>
      <w:pPr>
        <w:tabs>
          <w:tab w:val="num" w:pos="2880"/>
        </w:tabs>
        <w:ind w:left="2880" w:hanging="360"/>
      </w:pPr>
      <w:rPr>
        <w:rFonts w:ascii="Symbol" w:hAnsi="Symbol" w:cs="Symbol" w:hint="default"/>
      </w:rPr>
    </w:lvl>
    <w:lvl w:ilvl="4" w:tplc="F106064A">
      <w:start w:val="1"/>
      <w:numFmt w:val="bullet"/>
      <w:lvlText w:val="o"/>
      <w:lvlJc w:val="left"/>
      <w:pPr>
        <w:tabs>
          <w:tab w:val="num" w:pos="3600"/>
        </w:tabs>
        <w:ind w:left="3600" w:hanging="360"/>
      </w:pPr>
      <w:rPr>
        <w:rFonts w:ascii="Courier New" w:hAnsi="Courier New" w:cs="Courier New" w:hint="default"/>
      </w:rPr>
    </w:lvl>
    <w:lvl w:ilvl="5" w:tplc="98FEBEB2">
      <w:start w:val="1"/>
      <w:numFmt w:val="bullet"/>
      <w:lvlText w:val=""/>
      <w:lvlJc w:val="left"/>
      <w:pPr>
        <w:tabs>
          <w:tab w:val="num" w:pos="4320"/>
        </w:tabs>
        <w:ind w:left="4320" w:hanging="360"/>
      </w:pPr>
      <w:rPr>
        <w:rFonts w:ascii="Wingdings" w:hAnsi="Wingdings" w:cs="Wingdings" w:hint="default"/>
      </w:rPr>
    </w:lvl>
    <w:lvl w:ilvl="6" w:tplc="64E28820">
      <w:start w:val="1"/>
      <w:numFmt w:val="bullet"/>
      <w:lvlText w:val=""/>
      <w:lvlJc w:val="left"/>
      <w:pPr>
        <w:tabs>
          <w:tab w:val="num" w:pos="5040"/>
        </w:tabs>
        <w:ind w:left="5040" w:hanging="360"/>
      </w:pPr>
      <w:rPr>
        <w:rFonts w:ascii="Symbol" w:hAnsi="Symbol" w:cs="Symbol" w:hint="default"/>
      </w:rPr>
    </w:lvl>
    <w:lvl w:ilvl="7" w:tplc="D3C0076A">
      <w:start w:val="1"/>
      <w:numFmt w:val="bullet"/>
      <w:lvlText w:val="o"/>
      <w:lvlJc w:val="left"/>
      <w:pPr>
        <w:tabs>
          <w:tab w:val="num" w:pos="5760"/>
        </w:tabs>
        <w:ind w:left="5760" w:hanging="360"/>
      </w:pPr>
      <w:rPr>
        <w:rFonts w:ascii="Courier New" w:hAnsi="Courier New" w:cs="Courier New" w:hint="default"/>
      </w:rPr>
    </w:lvl>
    <w:lvl w:ilvl="8" w:tplc="EFCCF272">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B18689D"/>
    <w:multiLevelType w:val="hybridMultilevel"/>
    <w:tmpl w:val="319452E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4" w15:restartNumberingAfterBreak="0">
    <w:nsid w:val="5B5E603D"/>
    <w:multiLevelType w:val="hybridMultilevel"/>
    <w:tmpl w:val="B0FA139E"/>
    <w:lvl w:ilvl="0" w:tplc="648CD13A">
      <w:start w:val="1"/>
      <w:numFmt w:val="bullet"/>
      <w:lvlText w:val=""/>
      <w:lvlJc w:val="left"/>
      <w:pPr>
        <w:tabs>
          <w:tab w:val="num" w:pos="360"/>
        </w:tabs>
        <w:ind w:left="360" w:hanging="360"/>
      </w:pPr>
      <w:rPr>
        <w:rFonts w:ascii="Wingdings" w:hAnsi="Wingdings" w:cs="Wingdings" w:hint="default"/>
      </w:rPr>
    </w:lvl>
    <w:lvl w:ilvl="1" w:tplc="1CC62FA8">
      <w:start w:val="1"/>
      <w:numFmt w:val="bullet"/>
      <w:lvlText w:val="o"/>
      <w:lvlJc w:val="left"/>
      <w:pPr>
        <w:tabs>
          <w:tab w:val="num" w:pos="1080"/>
        </w:tabs>
        <w:ind w:left="1080" w:hanging="360"/>
      </w:pPr>
      <w:rPr>
        <w:rFonts w:ascii="Courier New" w:hAnsi="Courier New" w:cs="Courier New" w:hint="default"/>
      </w:rPr>
    </w:lvl>
    <w:lvl w:ilvl="2" w:tplc="BD9E0E9A">
      <w:start w:val="1"/>
      <w:numFmt w:val="bullet"/>
      <w:lvlText w:val=""/>
      <w:lvlJc w:val="left"/>
      <w:pPr>
        <w:tabs>
          <w:tab w:val="num" w:pos="1800"/>
        </w:tabs>
        <w:ind w:left="1800" w:hanging="360"/>
      </w:pPr>
      <w:rPr>
        <w:rFonts w:ascii="Wingdings" w:hAnsi="Wingdings" w:cs="Wingdings" w:hint="default"/>
      </w:rPr>
    </w:lvl>
    <w:lvl w:ilvl="3" w:tplc="79484F06">
      <w:start w:val="1"/>
      <w:numFmt w:val="bullet"/>
      <w:lvlText w:val=""/>
      <w:lvlJc w:val="left"/>
      <w:pPr>
        <w:tabs>
          <w:tab w:val="num" w:pos="2520"/>
        </w:tabs>
        <w:ind w:left="2520" w:hanging="360"/>
      </w:pPr>
      <w:rPr>
        <w:rFonts w:ascii="Symbol" w:hAnsi="Symbol" w:cs="Symbol" w:hint="default"/>
      </w:rPr>
    </w:lvl>
    <w:lvl w:ilvl="4" w:tplc="12B035EE">
      <w:start w:val="1"/>
      <w:numFmt w:val="bullet"/>
      <w:lvlText w:val="o"/>
      <w:lvlJc w:val="left"/>
      <w:pPr>
        <w:tabs>
          <w:tab w:val="num" w:pos="3240"/>
        </w:tabs>
        <w:ind w:left="3240" w:hanging="360"/>
      </w:pPr>
      <w:rPr>
        <w:rFonts w:ascii="Courier New" w:hAnsi="Courier New" w:cs="Courier New" w:hint="default"/>
      </w:rPr>
    </w:lvl>
    <w:lvl w:ilvl="5" w:tplc="336C1A26">
      <w:start w:val="1"/>
      <w:numFmt w:val="bullet"/>
      <w:lvlText w:val=""/>
      <w:lvlJc w:val="left"/>
      <w:pPr>
        <w:tabs>
          <w:tab w:val="num" w:pos="3960"/>
        </w:tabs>
        <w:ind w:left="3960" w:hanging="360"/>
      </w:pPr>
      <w:rPr>
        <w:rFonts w:ascii="Wingdings" w:hAnsi="Wingdings" w:cs="Wingdings" w:hint="default"/>
      </w:rPr>
    </w:lvl>
    <w:lvl w:ilvl="6" w:tplc="902213F0">
      <w:start w:val="1"/>
      <w:numFmt w:val="bullet"/>
      <w:lvlText w:val=""/>
      <w:lvlJc w:val="left"/>
      <w:pPr>
        <w:tabs>
          <w:tab w:val="num" w:pos="4680"/>
        </w:tabs>
        <w:ind w:left="4680" w:hanging="360"/>
      </w:pPr>
      <w:rPr>
        <w:rFonts w:ascii="Symbol" w:hAnsi="Symbol" w:cs="Symbol" w:hint="default"/>
      </w:rPr>
    </w:lvl>
    <w:lvl w:ilvl="7" w:tplc="2E1A029E">
      <w:start w:val="1"/>
      <w:numFmt w:val="bullet"/>
      <w:lvlText w:val="o"/>
      <w:lvlJc w:val="left"/>
      <w:pPr>
        <w:tabs>
          <w:tab w:val="num" w:pos="5400"/>
        </w:tabs>
        <w:ind w:left="5400" w:hanging="360"/>
      </w:pPr>
      <w:rPr>
        <w:rFonts w:ascii="Courier New" w:hAnsi="Courier New" w:cs="Courier New" w:hint="default"/>
      </w:rPr>
    </w:lvl>
    <w:lvl w:ilvl="8" w:tplc="A2E6F244">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5B826267"/>
    <w:multiLevelType w:val="multilevel"/>
    <w:tmpl w:val="5EA075B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4D74AD2"/>
    <w:multiLevelType w:val="hybridMultilevel"/>
    <w:tmpl w:val="39BC472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6A407065"/>
    <w:multiLevelType w:val="hybridMultilevel"/>
    <w:tmpl w:val="604A59B8"/>
    <w:lvl w:ilvl="0" w:tplc="0C0A0001">
      <w:start w:val="1"/>
      <w:numFmt w:val="decimal"/>
      <w:lvlText w:val="%1."/>
      <w:lvlJc w:val="left"/>
      <w:pPr>
        <w:tabs>
          <w:tab w:val="num" w:pos="360"/>
        </w:tabs>
        <w:ind w:left="360" w:hanging="360"/>
      </w:pPr>
    </w:lvl>
    <w:lvl w:ilvl="1" w:tplc="0C0A0003">
      <w:start w:val="1"/>
      <w:numFmt w:val="lowerLetter"/>
      <w:lvlText w:val="%2."/>
      <w:lvlJc w:val="left"/>
      <w:pPr>
        <w:tabs>
          <w:tab w:val="num" w:pos="1080"/>
        </w:tabs>
        <w:ind w:left="1080" w:hanging="360"/>
      </w:pPr>
    </w:lvl>
    <w:lvl w:ilvl="2" w:tplc="0C0A0005">
      <w:start w:val="1"/>
      <w:numFmt w:val="lowerRoman"/>
      <w:lvlText w:val="%3."/>
      <w:lvlJc w:val="right"/>
      <w:pPr>
        <w:tabs>
          <w:tab w:val="num" w:pos="1800"/>
        </w:tabs>
        <w:ind w:left="1800" w:hanging="180"/>
      </w:pPr>
    </w:lvl>
    <w:lvl w:ilvl="3" w:tplc="0C0A0001">
      <w:start w:val="1"/>
      <w:numFmt w:val="decimal"/>
      <w:lvlText w:val="%4."/>
      <w:lvlJc w:val="left"/>
      <w:pPr>
        <w:tabs>
          <w:tab w:val="num" w:pos="2520"/>
        </w:tabs>
        <w:ind w:left="2520" w:hanging="360"/>
      </w:pPr>
    </w:lvl>
    <w:lvl w:ilvl="4" w:tplc="0C0A0003">
      <w:start w:val="1"/>
      <w:numFmt w:val="lowerLetter"/>
      <w:lvlText w:val="%5."/>
      <w:lvlJc w:val="left"/>
      <w:pPr>
        <w:tabs>
          <w:tab w:val="num" w:pos="3240"/>
        </w:tabs>
        <w:ind w:left="3240" w:hanging="360"/>
      </w:pPr>
    </w:lvl>
    <w:lvl w:ilvl="5" w:tplc="0C0A0005">
      <w:start w:val="1"/>
      <w:numFmt w:val="lowerRoman"/>
      <w:lvlText w:val="%6."/>
      <w:lvlJc w:val="right"/>
      <w:pPr>
        <w:tabs>
          <w:tab w:val="num" w:pos="3960"/>
        </w:tabs>
        <w:ind w:left="3960" w:hanging="180"/>
      </w:pPr>
    </w:lvl>
    <w:lvl w:ilvl="6" w:tplc="0C0A0001">
      <w:start w:val="1"/>
      <w:numFmt w:val="decimal"/>
      <w:lvlText w:val="%7."/>
      <w:lvlJc w:val="left"/>
      <w:pPr>
        <w:tabs>
          <w:tab w:val="num" w:pos="4680"/>
        </w:tabs>
        <w:ind w:left="4680" w:hanging="360"/>
      </w:pPr>
    </w:lvl>
    <w:lvl w:ilvl="7" w:tplc="0C0A0003">
      <w:start w:val="1"/>
      <w:numFmt w:val="lowerLetter"/>
      <w:lvlText w:val="%8."/>
      <w:lvlJc w:val="left"/>
      <w:pPr>
        <w:tabs>
          <w:tab w:val="num" w:pos="5400"/>
        </w:tabs>
        <w:ind w:left="5400" w:hanging="360"/>
      </w:pPr>
    </w:lvl>
    <w:lvl w:ilvl="8" w:tplc="0C0A0005">
      <w:start w:val="1"/>
      <w:numFmt w:val="lowerRoman"/>
      <w:lvlText w:val="%9."/>
      <w:lvlJc w:val="right"/>
      <w:pPr>
        <w:tabs>
          <w:tab w:val="num" w:pos="6120"/>
        </w:tabs>
        <w:ind w:left="6120" w:hanging="180"/>
      </w:pPr>
    </w:lvl>
  </w:abstractNum>
  <w:abstractNum w:abstractNumId="18" w15:restartNumberingAfterBreak="0">
    <w:nsid w:val="6E5F75E7"/>
    <w:multiLevelType w:val="hybridMultilevel"/>
    <w:tmpl w:val="F59C251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15:restartNumberingAfterBreak="0">
    <w:nsid w:val="72974A25"/>
    <w:multiLevelType w:val="hybridMultilevel"/>
    <w:tmpl w:val="42D6930A"/>
    <w:lvl w:ilvl="0" w:tplc="E9D2CBCC">
      <w:start w:val="1"/>
      <w:numFmt w:val="decimal"/>
      <w:lvlText w:val="%1."/>
      <w:lvlJc w:val="left"/>
      <w:pPr>
        <w:tabs>
          <w:tab w:val="num" w:pos="360"/>
        </w:tabs>
        <w:ind w:left="360" w:hanging="360"/>
      </w:pPr>
    </w:lvl>
    <w:lvl w:ilvl="1" w:tplc="043A8BF0">
      <w:start w:val="1"/>
      <w:numFmt w:val="lowerLetter"/>
      <w:lvlText w:val="%2."/>
      <w:lvlJc w:val="left"/>
      <w:pPr>
        <w:tabs>
          <w:tab w:val="num" w:pos="1080"/>
        </w:tabs>
        <w:ind w:left="1080" w:hanging="360"/>
      </w:pPr>
    </w:lvl>
    <w:lvl w:ilvl="2" w:tplc="03A65C30">
      <w:start w:val="1"/>
      <w:numFmt w:val="lowerRoman"/>
      <w:lvlText w:val="%3."/>
      <w:lvlJc w:val="right"/>
      <w:pPr>
        <w:tabs>
          <w:tab w:val="num" w:pos="1800"/>
        </w:tabs>
        <w:ind w:left="1800" w:hanging="180"/>
      </w:pPr>
    </w:lvl>
    <w:lvl w:ilvl="3" w:tplc="38DA8BAC">
      <w:start w:val="1"/>
      <w:numFmt w:val="decimal"/>
      <w:lvlText w:val="%4."/>
      <w:lvlJc w:val="left"/>
      <w:pPr>
        <w:tabs>
          <w:tab w:val="num" w:pos="2520"/>
        </w:tabs>
        <w:ind w:left="2520" w:hanging="360"/>
      </w:pPr>
    </w:lvl>
    <w:lvl w:ilvl="4" w:tplc="B674F13A">
      <w:start w:val="1"/>
      <w:numFmt w:val="lowerLetter"/>
      <w:lvlText w:val="%5."/>
      <w:lvlJc w:val="left"/>
      <w:pPr>
        <w:tabs>
          <w:tab w:val="num" w:pos="3240"/>
        </w:tabs>
        <w:ind w:left="3240" w:hanging="360"/>
      </w:pPr>
    </w:lvl>
    <w:lvl w:ilvl="5" w:tplc="E06E61AE">
      <w:start w:val="1"/>
      <w:numFmt w:val="lowerRoman"/>
      <w:lvlText w:val="%6."/>
      <w:lvlJc w:val="right"/>
      <w:pPr>
        <w:tabs>
          <w:tab w:val="num" w:pos="3960"/>
        </w:tabs>
        <w:ind w:left="3960" w:hanging="180"/>
      </w:pPr>
    </w:lvl>
    <w:lvl w:ilvl="6" w:tplc="CF929E48">
      <w:start w:val="1"/>
      <w:numFmt w:val="decimal"/>
      <w:lvlText w:val="%7."/>
      <w:lvlJc w:val="left"/>
      <w:pPr>
        <w:tabs>
          <w:tab w:val="num" w:pos="4680"/>
        </w:tabs>
        <w:ind w:left="4680" w:hanging="360"/>
      </w:pPr>
    </w:lvl>
    <w:lvl w:ilvl="7" w:tplc="CAE66FE0">
      <w:start w:val="1"/>
      <w:numFmt w:val="lowerLetter"/>
      <w:lvlText w:val="%8."/>
      <w:lvlJc w:val="left"/>
      <w:pPr>
        <w:tabs>
          <w:tab w:val="num" w:pos="5400"/>
        </w:tabs>
        <w:ind w:left="5400" w:hanging="360"/>
      </w:pPr>
    </w:lvl>
    <w:lvl w:ilvl="8" w:tplc="74BE1440">
      <w:start w:val="1"/>
      <w:numFmt w:val="lowerRoman"/>
      <w:lvlText w:val="%9."/>
      <w:lvlJc w:val="right"/>
      <w:pPr>
        <w:tabs>
          <w:tab w:val="num" w:pos="6120"/>
        </w:tabs>
        <w:ind w:left="6120" w:hanging="180"/>
      </w:pPr>
    </w:lvl>
  </w:abstractNum>
  <w:abstractNum w:abstractNumId="20" w15:restartNumberingAfterBreak="0">
    <w:nsid w:val="72987D50"/>
    <w:multiLevelType w:val="hybridMultilevel"/>
    <w:tmpl w:val="C46A8ED2"/>
    <w:lvl w:ilvl="0" w:tplc="D730D8FC">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79C84D0C"/>
    <w:multiLevelType w:val="hybridMultilevel"/>
    <w:tmpl w:val="2C204D3C"/>
    <w:lvl w:ilvl="0" w:tplc="EABE33E8">
      <w:start w:val="1"/>
      <w:numFmt w:val="decimal"/>
      <w:lvlText w:val="%1."/>
      <w:lvlJc w:val="left"/>
      <w:pPr>
        <w:tabs>
          <w:tab w:val="num" w:pos="1440"/>
        </w:tabs>
        <w:ind w:left="1440" w:hanging="360"/>
      </w:pPr>
    </w:lvl>
    <w:lvl w:ilvl="1" w:tplc="DCDC7B54">
      <w:start w:val="1"/>
      <w:numFmt w:val="lowerLetter"/>
      <w:lvlText w:val="%2."/>
      <w:lvlJc w:val="left"/>
      <w:pPr>
        <w:tabs>
          <w:tab w:val="num" w:pos="2160"/>
        </w:tabs>
        <w:ind w:left="2160" w:hanging="360"/>
      </w:pPr>
    </w:lvl>
    <w:lvl w:ilvl="2" w:tplc="B4BE9416">
      <w:start w:val="1"/>
      <w:numFmt w:val="lowerRoman"/>
      <w:lvlText w:val="%3."/>
      <w:lvlJc w:val="right"/>
      <w:pPr>
        <w:tabs>
          <w:tab w:val="num" w:pos="2880"/>
        </w:tabs>
        <w:ind w:left="2880" w:hanging="180"/>
      </w:pPr>
    </w:lvl>
    <w:lvl w:ilvl="3" w:tplc="91947372">
      <w:start w:val="1"/>
      <w:numFmt w:val="decimal"/>
      <w:lvlText w:val="%4."/>
      <w:lvlJc w:val="left"/>
      <w:pPr>
        <w:tabs>
          <w:tab w:val="num" w:pos="3600"/>
        </w:tabs>
        <w:ind w:left="3600" w:hanging="360"/>
      </w:pPr>
    </w:lvl>
    <w:lvl w:ilvl="4" w:tplc="786E8A38">
      <w:start w:val="1"/>
      <w:numFmt w:val="lowerLetter"/>
      <w:lvlText w:val="%5."/>
      <w:lvlJc w:val="left"/>
      <w:pPr>
        <w:tabs>
          <w:tab w:val="num" w:pos="4320"/>
        </w:tabs>
        <w:ind w:left="4320" w:hanging="360"/>
      </w:pPr>
    </w:lvl>
    <w:lvl w:ilvl="5" w:tplc="FAA2AC2E">
      <w:start w:val="1"/>
      <w:numFmt w:val="lowerRoman"/>
      <w:lvlText w:val="%6."/>
      <w:lvlJc w:val="right"/>
      <w:pPr>
        <w:tabs>
          <w:tab w:val="num" w:pos="5040"/>
        </w:tabs>
        <w:ind w:left="5040" w:hanging="180"/>
      </w:pPr>
    </w:lvl>
    <w:lvl w:ilvl="6" w:tplc="11040AE0">
      <w:start w:val="1"/>
      <w:numFmt w:val="decimal"/>
      <w:lvlText w:val="%7."/>
      <w:lvlJc w:val="left"/>
      <w:pPr>
        <w:tabs>
          <w:tab w:val="num" w:pos="5760"/>
        </w:tabs>
        <w:ind w:left="5760" w:hanging="360"/>
      </w:pPr>
    </w:lvl>
    <w:lvl w:ilvl="7" w:tplc="B7DE66E6">
      <w:start w:val="1"/>
      <w:numFmt w:val="lowerLetter"/>
      <w:lvlText w:val="%8."/>
      <w:lvlJc w:val="left"/>
      <w:pPr>
        <w:tabs>
          <w:tab w:val="num" w:pos="6480"/>
        </w:tabs>
        <w:ind w:left="6480" w:hanging="360"/>
      </w:pPr>
    </w:lvl>
    <w:lvl w:ilvl="8" w:tplc="030AF64C">
      <w:start w:val="1"/>
      <w:numFmt w:val="lowerRoman"/>
      <w:lvlText w:val="%9."/>
      <w:lvlJc w:val="right"/>
      <w:pPr>
        <w:tabs>
          <w:tab w:val="num" w:pos="7200"/>
        </w:tabs>
        <w:ind w:left="7200" w:hanging="180"/>
      </w:pPr>
    </w:lvl>
  </w:abstractNum>
  <w:abstractNum w:abstractNumId="22" w15:restartNumberingAfterBreak="0">
    <w:nsid w:val="7A1428A5"/>
    <w:multiLevelType w:val="hybridMultilevel"/>
    <w:tmpl w:val="547EF46C"/>
    <w:lvl w:ilvl="0" w:tplc="9D2E8120">
      <w:start w:val="1"/>
      <w:numFmt w:val="lowerLetter"/>
      <w:lvlText w:val="%1)"/>
      <w:lvlJc w:val="left"/>
      <w:pPr>
        <w:tabs>
          <w:tab w:val="num" w:pos="720"/>
        </w:tabs>
        <w:ind w:left="720" w:hanging="360"/>
      </w:pPr>
      <w:rPr>
        <w:rFonts w:hint="default"/>
      </w:rPr>
    </w:lvl>
    <w:lvl w:ilvl="1" w:tplc="2B362E40">
      <w:start w:val="1"/>
      <w:numFmt w:val="bullet"/>
      <w:lvlText w:val="o"/>
      <w:lvlJc w:val="left"/>
      <w:pPr>
        <w:tabs>
          <w:tab w:val="num" w:pos="1440"/>
        </w:tabs>
        <w:ind w:left="1440" w:hanging="360"/>
      </w:pPr>
      <w:rPr>
        <w:rFonts w:ascii="Courier New" w:hAnsi="Courier New" w:cs="Courier New" w:hint="default"/>
      </w:rPr>
    </w:lvl>
    <w:lvl w:ilvl="2" w:tplc="AB3471E4">
      <w:start w:val="1"/>
      <w:numFmt w:val="bullet"/>
      <w:lvlText w:val=""/>
      <w:lvlJc w:val="left"/>
      <w:pPr>
        <w:tabs>
          <w:tab w:val="num" w:pos="2160"/>
        </w:tabs>
        <w:ind w:left="2160" w:hanging="360"/>
      </w:pPr>
      <w:rPr>
        <w:rFonts w:ascii="Wingdings" w:hAnsi="Wingdings" w:cs="Wingdings" w:hint="default"/>
      </w:rPr>
    </w:lvl>
    <w:lvl w:ilvl="3" w:tplc="C1CE7474">
      <w:start w:val="1"/>
      <w:numFmt w:val="bullet"/>
      <w:lvlText w:val=""/>
      <w:lvlJc w:val="left"/>
      <w:pPr>
        <w:tabs>
          <w:tab w:val="num" w:pos="2880"/>
        </w:tabs>
        <w:ind w:left="2880" w:hanging="360"/>
      </w:pPr>
      <w:rPr>
        <w:rFonts w:ascii="Symbol" w:hAnsi="Symbol" w:cs="Symbol" w:hint="default"/>
      </w:rPr>
    </w:lvl>
    <w:lvl w:ilvl="4" w:tplc="18BEACC4">
      <w:start w:val="1"/>
      <w:numFmt w:val="bullet"/>
      <w:lvlText w:val="o"/>
      <w:lvlJc w:val="left"/>
      <w:pPr>
        <w:tabs>
          <w:tab w:val="num" w:pos="3600"/>
        </w:tabs>
        <w:ind w:left="3600" w:hanging="360"/>
      </w:pPr>
      <w:rPr>
        <w:rFonts w:ascii="Courier New" w:hAnsi="Courier New" w:cs="Courier New" w:hint="default"/>
      </w:rPr>
    </w:lvl>
    <w:lvl w:ilvl="5" w:tplc="7BAE4102">
      <w:start w:val="1"/>
      <w:numFmt w:val="bullet"/>
      <w:lvlText w:val=""/>
      <w:lvlJc w:val="left"/>
      <w:pPr>
        <w:tabs>
          <w:tab w:val="num" w:pos="4320"/>
        </w:tabs>
        <w:ind w:left="4320" w:hanging="360"/>
      </w:pPr>
      <w:rPr>
        <w:rFonts w:ascii="Wingdings" w:hAnsi="Wingdings" w:cs="Wingdings" w:hint="default"/>
      </w:rPr>
    </w:lvl>
    <w:lvl w:ilvl="6" w:tplc="558C600E">
      <w:start w:val="1"/>
      <w:numFmt w:val="bullet"/>
      <w:lvlText w:val=""/>
      <w:lvlJc w:val="left"/>
      <w:pPr>
        <w:tabs>
          <w:tab w:val="num" w:pos="5040"/>
        </w:tabs>
        <w:ind w:left="5040" w:hanging="360"/>
      </w:pPr>
      <w:rPr>
        <w:rFonts w:ascii="Symbol" w:hAnsi="Symbol" w:cs="Symbol" w:hint="default"/>
      </w:rPr>
    </w:lvl>
    <w:lvl w:ilvl="7" w:tplc="5868E186">
      <w:start w:val="1"/>
      <w:numFmt w:val="bullet"/>
      <w:lvlText w:val="o"/>
      <w:lvlJc w:val="left"/>
      <w:pPr>
        <w:tabs>
          <w:tab w:val="num" w:pos="5760"/>
        </w:tabs>
        <w:ind w:left="5760" w:hanging="360"/>
      </w:pPr>
      <w:rPr>
        <w:rFonts w:ascii="Courier New" w:hAnsi="Courier New" w:cs="Courier New" w:hint="default"/>
      </w:rPr>
    </w:lvl>
    <w:lvl w:ilvl="8" w:tplc="522CE5CE">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C896223"/>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num>
  <w:num w:numId="3">
    <w:abstractNumId w:val="5"/>
  </w:num>
  <w:num w:numId="4">
    <w:abstractNumId w:val="9"/>
  </w:num>
  <w:num w:numId="5">
    <w:abstractNumId w:val="17"/>
  </w:num>
  <w:num w:numId="6">
    <w:abstractNumId w:val="21"/>
  </w:num>
  <w:num w:numId="7">
    <w:abstractNumId w:val="7"/>
  </w:num>
  <w:num w:numId="8">
    <w:abstractNumId w:val="14"/>
  </w:num>
  <w:num w:numId="9">
    <w:abstractNumId w:val="19"/>
  </w:num>
  <w:num w:numId="10">
    <w:abstractNumId w:val="4"/>
  </w:num>
  <w:num w:numId="11">
    <w:abstractNumId w:val="8"/>
  </w:num>
  <w:num w:numId="12">
    <w:abstractNumId w:val="12"/>
  </w:num>
  <w:num w:numId="13">
    <w:abstractNumId w:val="6"/>
  </w:num>
  <w:num w:numId="14">
    <w:abstractNumId w:val="22"/>
  </w:num>
  <w:num w:numId="15">
    <w:abstractNumId w:val="11"/>
  </w:num>
  <w:num w:numId="16">
    <w:abstractNumId w:val="3"/>
  </w:num>
  <w:num w:numId="17">
    <w:abstractNumId w:val="15"/>
  </w:num>
  <w:num w:numId="18">
    <w:abstractNumId w:val="2"/>
  </w:num>
  <w:num w:numId="19">
    <w:abstractNumId w:val="20"/>
  </w:num>
  <w:num w:numId="20">
    <w:abstractNumId w:val="16"/>
  </w:num>
  <w:num w:numId="21">
    <w:abstractNumId w:val="18"/>
  </w:num>
  <w:num w:numId="22">
    <w:abstractNumId w:val="13"/>
  </w:num>
  <w:num w:numId="23">
    <w:abstractNumId w:val="23"/>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ssica Zamudio Sangabriel">
    <w15:presenceInfo w15:providerId="Windows Live" w15:userId="19a2184c2af46f69"/>
  </w15:person>
  <w15:person w15:author="Luis G. Montané-Jiménez">
    <w15:presenceInfo w15:providerId="Windows Live" w15:userId="626e0de68aec8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09"/>
  <w:hyphenationZone w:val="425"/>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AA6"/>
    <w:rsid w:val="000110BF"/>
    <w:rsid w:val="000230F7"/>
    <w:rsid w:val="00025F16"/>
    <w:rsid w:val="000300C5"/>
    <w:rsid w:val="00030D9F"/>
    <w:rsid w:val="00056290"/>
    <w:rsid w:val="000641AE"/>
    <w:rsid w:val="00071166"/>
    <w:rsid w:val="00071C1E"/>
    <w:rsid w:val="00076E3D"/>
    <w:rsid w:val="00082D4C"/>
    <w:rsid w:val="0008478F"/>
    <w:rsid w:val="000A1B31"/>
    <w:rsid w:val="000B2290"/>
    <w:rsid w:val="000B2FEE"/>
    <w:rsid w:val="000C1EB8"/>
    <w:rsid w:val="000C2F61"/>
    <w:rsid w:val="000C60D9"/>
    <w:rsid w:val="000D6AF6"/>
    <w:rsid w:val="000E26AA"/>
    <w:rsid w:val="000E3F13"/>
    <w:rsid w:val="000F462D"/>
    <w:rsid w:val="000F5921"/>
    <w:rsid w:val="000F7DC2"/>
    <w:rsid w:val="00105392"/>
    <w:rsid w:val="001070AF"/>
    <w:rsid w:val="00135374"/>
    <w:rsid w:val="00160013"/>
    <w:rsid w:val="00170F00"/>
    <w:rsid w:val="00182CE5"/>
    <w:rsid w:val="001945F8"/>
    <w:rsid w:val="001A4217"/>
    <w:rsid w:val="001A4B17"/>
    <w:rsid w:val="001A6937"/>
    <w:rsid w:val="001B61A1"/>
    <w:rsid w:val="001B7810"/>
    <w:rsid w:val="001F2A21"/>
    <w:rsid w:val="00201488"/>
    <w:rsid w:val="00204167"/>
    <w:rsid w:val="00214121"/>
    <w:rsid w:val="00222659"/>
    <w:rsid w:val="00233688"/>
    <w:rsid w:val="00237E72"/>
    <w:rsid w:val="00240D78"/>
    <w:rsid w:val="00242423"/>
    <w:rsid w:val="00246CBF"/>
    <w:rsid w:val="00246CFD"/>
    <w:rsid w:val="0026580D"/>
    <w:rsid w:val="002813F3"/>
    <w:rsid w:val="0028596F"/>
    <w:rsid w:val="00297DD6"/>
    <w:rsid w:val="002A5099"/>
    <w:rsid w:val="002A68F1"/>
    <w:rsid w:val="002B7433"/>
    <w:rsid w:val="002C76CA"/>
    <w:rsid w:val="002D157F"/>
    <w:rsid w:val="002D68FB"/>
    <w:rsid w:val="002D6D38"/>
    <w:rsid w:val="002F3E12"/>
    <w:rsid w:val="002F5D15"/>
    <w:rsid w:val="003142A7"/>
    <w:rsid w:val="00315E9D"/>
    <w:rsid w:val="00327025"/>
    <w:rsid w:val="00333BBE"/>
    <w:rsid w:val="003456A5"/>
    <w:rsid w:val="003535B5"/>
    <w:rsid w:val="0036588E"/>
    <w:rsid w:val="003856E5"/>
    <w:rsid w:val="00386B1C"/>
    <w:rsid w:val="003B44F7"/>
    <w:rsid w:val="003B58D6"/>
    <w:rsid w:val="00400059"/>
    <w:rsid w:val="00405F5F"/>
    <w:rsid w:val="00410C1F"/>
    <w:rsid w:val="00410D20"/>
    <w:rsid w:val="004178A7"/>
    <w:rsid w:val="00437C3C"/>
    <w:rsid w:val="00451A37"/>
    <w:rsid w:val="00466EFD"/>
    <w:rsid w:val="00480B5D"/>
    <w:rsid w:val="004B0FB5"/>
    <w:rsid w:val="004B2220"/>
    <w:rsid w:val="004C14D9"/>
    <w:rsid w:val="004C1F23"/>
    <w:rsid w:val="004C2A28"/>
    <w:rsid w:val="004C428E"/>
    <w:rsid w:val="004C4C0D"/>
    <w:rsid w:val="004E370B"/>
    <w:rsid w:val="004E3F9C"/>
    <w:rsid w:val="004F20D1"/>
    <w:rsid w:val="004F77C7"/>
    <w:rsid w:val="0050350F"/>
    <w:rsid w:val="00504BA0"/>
    <w:rsid w:val="005070F2"/>
    <w:rsid w:val="00510BC8"/>
    <w:rsid w:val="00511296"/>
    <w:rsid w:val="00516294"/>
    <w:rsid w:val="0052763A"/>
    <w:rsid w:val="005319CC"/>
    <w:rsid w:val="00547CAD"/>
    <w:rsid w:val="005566A8"/>
    <w:rsid w:val="00573617"/>
    <w:rsid w:val="00580BED"/>
    <w:rsid w:val="0058476F"/>
    <w:rsid w:val="005927CB"/>
    <w:rsid w:val="0059526D"/>
    <w:rsid w:val="00595BCB"/>
    <w:rsid w:val="005A2902"/>
    <w:rsid w:val="005B3775"/>
    <w:rsid w:val="005C7CFF"/>
    <w:rsid w:val="005E729B"/>
    <w:rsid w:val="005F500A"/>
    <w:rsid w:val="00616839"/>
    <w:rsid w:val="0062582D"/>
    <w:rsid w:val="006261DB"/>
    <w:rsid w:val="00633679"/>
    <w:rsid w:val="006366A3"/>
    <w:rsid w:val="00643308"/>
    <w:rsid w:val="00643A60"/>
    <w:rsid w:val="00650255"/>
    <w:rsid w:val="00651291"/>
    <w:rsid w:val="00652502"/>
    <w:rsid w:val="006527B4"/>
    <w:rsid w:val="00670117"/>
    <w:rsid w:val="006942FB"/>
    <w:rsid w:val="00697FC5"/>
    <w:rsid w:val="006C0674"/>
    <w:rsid w:val="006C12B4"/>
    <w:rsid w:val="006C3C7F"/>
    <w:rsid w:val="006C7E0E"/>
    <w:rsid w:val="006C7FE5"/>
    <w:rsid w:val="006D06DD"/>
    <w:rsid w:val="006E2DEC"/>
    <w:rsid w:val="006E49D9"/>
    <w:rsid w:val="0070772F"/>
    <w:rsid w:val="007213B2"/>
    <w:rsid w:val="0072180B"/>
    <w:rsid w:val="00721BD0"/>
    <w:rsid w:val="0073176F"/>
    <w:rsid w:val="007520C2"/>
    <w:rsid w:val="00757C3B"/>
    <w:rsid w:val="0077715F"/>
    <w:rsid w:val="00780A2B"/>
    <w:rsid w:val="00783B76"/>
    <w:rsid w:val="007A387F"/>
    <w:rsid w:val="007C17BE"/>
    <w:rsid w:val="007C6D61"/>
    <w:rsid w:val="007C7706"/>
    <w:rsid w:val="007D0149"/>
    <w:rsid w:val="007D5AB2"/>
    <w:rsid w:val="007F1C8F"/>
    <w:rsid w:val="007F4C2D"/>
    <w:rsid w:val="008034A8"/>
    <w:rsid w:val="00805CF4"/>
    <w:rsid w:val="0081456F"/>
    <w:rsid w:val="00815146"/>
    <w:rsid w:val="0084018F"/>
    <w:rsid w:val="00844102"/>
    <w:rsid w:val="00866353"/>
    <w:rsid w:val="00881AD9"/>
    <w:rsid w:val="0089496B"/>
    <w:rsid w:val="008A2D8F"/>
    <w:rsid w:val="008A43BB"/>
    <w:rsid w:val="008A4FA9"/>
    <w:rsid w:val="008B3332"/>
    <w:rsid w:val="008F6B79"/>
    <w:rsid w:val="009165B4"/>
    <w:rsid w:val="00954BFD"/>
    <w:rsid w:val="00970A30"/>
    <w:rsid w:val="00973545"/>
    <w:rsid w:val="009814B7"/>
    <w:rsid w:val="0098280C"/>
    <w:rsid w:val="00987A45"/>
    <w:rsid w:val="00987DFA"/>
    <w:rsid w:val="00996EB3"/>
    <w:rsid w:val="009A0767"/>
    <w:rsid w:val="009A31D3"/>
    <w:rsid w:val="009B2231"/>
    <w:rsid w:val="009B7E9D"/>
    <w:rsid w:val="009C0350"/>
    <w:rsid w:val="009C4367"/>
    <w:rsid w:val="009D08AC"/>
    <w:rsid w:val="009D1E76"/>
    <w:rsid w:val="009D1ECE"/>
    <w:rsid w:val="009D33F1"/>
    <w:rsid w:val="009D3F9B"/>
    <w:rsid w:val="009D76A1"/>
    <w:rsid w:val="009E55B4"/>
    <w:rsid w:val="009F52B5"/>
    <w:rsid w:val="00A11F7D"/>
    <w:rsid w:val="00A1386D"/>
    <w:rsid w:val="00A1462B"/>
    <w:rsid w:val="00A14C05"/>
    <w:rsid w:val="00A2027B"/>
    <w:rsid w:val="00A253AC"/>
    <w:rsid w:val="00A2602B"/>
    <w:rsid w:val="00A42CB7"/>
    <w:rsid w:val="00A47BE3"/>
    <w:rsid w:val="00A64BF4"/>
    <w:rsid w:val="00A722AF"/>
    <w:rsid w:val="00A72511"/>
    <w:rsid w:val="00A85C8D"/>
    <w:rsid w:val="00A877FD"/>
    <w:rsid w:val="00A91F45"/>
    <w:rsid w:val="00A926C4"/>
    <w:rsid w:val="00A93A1E"/>
    <w:rsid w:val="00AA48D9"/>
    <w:rsid w:val="00AB0739"/>
    <w:rsid w:val="00AC1F56"/>
    <w:rsid w:val="00AD6AB8"/>
    <w:rsid w:val="00AE6EEE"/>
    <w:rsid w:val="00AF0897"/>
    <w:rsid w:val="00AF0C79"/>
    <w:rsid w:val="00AF1537"/>
    <w:rsid w:val="00AF4A85"/>
    <w:rsid w:val="00B061F2"/>
    <w:rsid w:val="00B077A4"/>
    <w:rsid w:val="00B12B5C"/>
    <w:rsid w:val="00B13BDA"/>
    <w:rsid w:val="00B142C4"/>
    <w:rsid w:val="00B32B99"/>
    <w:rsid w:val="00B36E1B"/>
    <w:rsid w:val="00B4557F"/>
    <w:rsid w:val="00B53B30"/>
    <w:rsid w:val="00B55AE1"/>
    <w:rsid w:val="00B66A9B"/>
    <w:rsid w:val="00B769B2"/>
    <w:rsid w:val="00B931E5"/>
    <w:rsid w:val="00B93589"/>
    <w:rsid w:val="00BA56CC"/>
    <w:rsid w:val="00BB1F10"/>
    <w:rsid w:val="00BC2D3E"/>
    <w:rsid w:val="00BD05C4"/>
    <w:rsid w:val="00BD4ABC"/>
    <w:rsid w:val="00BE01A7"/>
    <w:rsid w:val="00BE3AA6"/>
    <w:rsid w:val="00BE7E43"/>
    <w:rsid w:val="00C01316"/>
    <w:rsid w:val="00C0150E"/>
    <w:rsid w:val="00C10B70"/>
    <w:rsid w:val="00C1296F"/>
    <w:rsid w:val="00C24F31"/>
    <w:rsid w:val="00C25074"/>
    <w:rsid w:val="00C35248"/>
    <w:rsid w:val="00C36F6A"/>
    <w:rsid w:val="00C37ABD"/>
    <w:rsid w:val="00C4031C"/>
    <w:rsid w:val="00C4565F"/>
    <w:rsid w:val="00C4755C"/>
    <w:rsid w:val="00C82C57"/>
    <w:rsid w:val="00C839A2"/>
    <w:rsid w:val="00C90C06"/>
    <w:rsid w:val="00C92D97"/>
    <w:rsid w:val="00CB3386"/>
    <w:rsid w:val="00CB6C30"/>
    <w:rsid w:val="00CC3DFD"/>
    <w:rsid w:val="00CD477C"/>
    <w:rsid w:val="00CF7574"/>
    <w:rsid w:val="00D031C1"/>
    <w:rsid w:val="00D03CA6"/>
    <w:rsid w:val="00D04D26"/>
    <w:rsid w:val="00D138B2"/>
    <w:rsid w:val="00D27601"/>
    <w:rsid w:val="00D32E1A"/>
    <w:rsid w:val="00D3651D"/>
    <w:rsid w:val="00D37DC5"/>
    <w:rsid w:val="00D4266E"/>
    <w:rsid w:val="00D43B06"/>
    <w:rsid w:val="00D67AFD"/>
    <w:rsid w:val="00D71276"/>
    <w:rsid w:val="00D72E22"/>
    <w:rsid w:val="00D731C0"/>
    <w:rsid w:val="00D747F7"/>
    <w:rsid w:val="00D76FE0"/>
    <w:rsid w:val="00D91B03"/>
    <w:rsid w:val="00D922F8"/>
    <w:rsid w:val="00D96CDF"/>
    <w:rsid w:val="00DB1AAA"/>
    <w:rsid w:val="00DC1AC1"/>
    <w:rsid w:val="00DC2390"/>
    <w:rsid w:val="00DC24C8"/>
    <w:rsid w:val="00DC36F0"/>
    <w:rsid w:val="00DD4B29"/>
    <w:rsid w:val="00DD73AE"/>
    <w:rsid w:val="00DE6849"/>
    <w:rsid w:val="00DF6A6D"/>
    <w:rsid w:val="00DF6CD6"/>
    <w:rsid w:val="00E1710C"/>
    <w:rsid w:val="00E20563"/>
    <w:rsid w:val="00E378EF"/>
    <w:rsid w:val="00E40375"/>
    <w:rsid w:val="00E4481B"/>
    <w:rsid w:val="00E45DBA"/>
    <w:rsid w:val="00E7205D"/>
    <w:rsid w:val="00E93384"/>
    <w:rsid w:val="00EA652C"/>
    <w:rsid w:val="00EA6CC8"/>
    <w:rsid w:val="00EA7116"/>
    <w:rsid w:val="00EB245D"/>
    <w:rsid w:val="00EB78DE"/>
    <w:rsid w:val="00EC1CDB"/>
    <w:rsid w:val="00EC5124"/>
    <w:rsid w:val="00F13E03"/>
    <w:rsid w:val="00F1429F"/>
    <w:rsid w:val="00F20CBA"/>
    <w:rsid w:val="00F368CB"/>
    <w:rsid w:val="00F4599F"/>
    <w:rsid w:val="00F668FE"/>
    <w:rsid w:val="00F73257"/>
    <w:rsid w:val="00F803AC"/>
    <w:rsid w:val="00F86762"/>
    <w:rsid w:val="00FA18D3"/>
    <w:rsid w:val="00FA76A5"/>
    <w:rsid w:val="00FB2F76"/>
    <w:rsid w:val="00FB7E09"/>
    <w:rsid w:val="00FD50A1"/>
    <w:rsid w:val="00FD62F2"/>
    <w:rsid w:val="00FE00CE"/>
    <w:rsid w:val="00FF46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94F4E7"/>
  <w15:docId w15:val="{88A88F0E-FDE8-455F-8ADB-95C0BD50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2AF"/>
    <w:rPr>
      <w:sz w:val="24"/>
      <w:szCs w:val="24"/>
      <w:lang w:val="es-ES" w:eastAsia="ko-KR"/>
    </w:rPr>
  </w:style>
  <w:style w:type="paragraph" w:styleId="Ttulo1">
    <w:name w:val="heading 1"/>
    <w:basedOn w:val="Normal"/>
    <w:next w:val="Normal"/>
    <w:link w:val="Ttulo1Car"/>
    <w:uiPriority w:val="99"/>
    <w:qFormat/>
    <w:rsid w:val="00E378E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242423"/>
    <w:pPr>
      <w:keepNext/>
      <w:outlineLvl w:val="1"/>
    </w:pPr>
    <w:rPr>
      <w:b/>
      <w:bCs/>
      <w:lang w:val="en-US" w:eastAsia="en-US"/>
    </w:rPr>
  </w:style>
  <w:style w:type="paragraph" w:styleId="Ttulo3">
    <w:name w:val="heading 3"/>
    <w:basedOn w:val="Normal"/>
    <w:next w:val="Normal"/>
    <w:link w:val="Ttulo3Car"/>
    <w:uiPriority w:val="99"/>
    <w:qFormat/>
    <w:rsid w:val="00242423"/>
    <w:pPr>
      <w:keepNext/>
      <w:jc w:val="both"/>
      <w:outlineLvl w:val="2"/>
    </w:pPr>
    <w:rPr>
      <w:i/>
      <w:iCs/>
      <w:kern w:val="28"/>
      <w:sz w:val="20"/>
      <w:szCs w:val="20"/>
      <w:lang w:val="nl-NL" w:eastAsia="en-US"/>
    </w:rPr>
  </w:style>
  <w:style w:type="paragraph" w:styleId="Ttulo4">
    <w:name w:val="heading 4"/>
    <w:basedOn w:val="Normal"/>
    <w:next w:val="Normal"/>
    <w:link w:val="Ttulo4Car"/>
    <w:uiPriority w:val="99"/>
    <w:qFormat/>
    <w:rsid w:val="00242423"/>
    <w:pPr>
      <w:keepNext/>
      <w:outlineLvl w:val="3"/>
    </w:pPr>
    <w:rPr>
      <w:b/>
      <w:bCs/>
      <w:sz w:val="20"/>
      <w:szCs w:val="20"/>
      <w:lang w:val="en-US" w:eastAsia="en-US"/>
    </w:rPr>
  </w:style>
  <w:style w:type="paragraph" w:styleId="Ttulo8">
    <w:name w:val="heading 8"/>
    <w:basedOn w:val="Normal"/>
    <w:next w:val="Normal"/>
    <w:link w:val="Ttulo8Car"/>
    <w:uiPriority w:val="99"/>
    <w:qFormat/>
    <w:rsid w:val="00633679"/>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220"/>
    <w:rPr>
      <w:rFonts w:ascii="Cambria" w:eastAsia="Times New Roman" w:hAnsi="Cambria" w:cs="Times New Roman"/>
      <w:b/>
      <w:bCs/>
      <w:kern w:val="32"/>
      <w:sz w:val="32"/>
      <w:szCs w:val="32"/>
      <w:lang w:val="es-ES" w:eastAsia="ko-KR"/>
    </w:rPr>
  </w:style>
  <w:style w:type="character" w:customStyle="1" w:styleId="Ttulo2Car">
    <w:name w:val="Título 2 Car"/>
    <w:basedOn w:val="Fuentedeprrafopredeter"/>
    <w:link w:val="Ttulo2"/>
    <w:uiPriority w:val="9"/>
    <w:semiHidden/>
    <w:rsid w:val="00834220"/>
    <w:rPr>
      <w:rFonts w:ascii="Cambria" w:eastAsia="Times New Roman" w:hAnsi="Cambria" w:cs="Times New Roman"/>
      <w:b/>
      <w:bCs/>
      <w:i/>
      <w:iCs/>
      <w:sz w:val="28"/>
      <w:szCs w:val="28"/>
      <w:lang w:val="es-ES" w:eastAsia="ko-KR"/>
    </w:rPr>
  </w:style>
  <w:style w:type="character" w:customStyle="1" w:styleId="Ttulo3Car">
    <w:name w:val="Título 3 Car"/>
    <w:basedOn w:val="Fuentedeprrafopredeter"/>
    <w:link w:val="Ttulo3"/>
    <w:uiPriority w:val="9"/>
    <w:semiHidden/>
    <w:rsid w:val="00834220"/>
    <w:rPr>
      <w:rFonts w:ascii="Cambria" w:eastAsia="Times New Roman" w:hAnsi="Cambria" w:cs="Times New Roman"/>
      <w:b/>
      <w:bCs/>
      <w:sz w:val="26"/>
      <w:szCs w:val="26"/>
      <w:lang w:val="es-ES" w:eastAsia="ko-KR"/>
    </w:rPr>
  </w:style>
  <w:style w:type="character" w:customStyle="1" w:styleId="Ttulo4Car">
    <w:name w:val="Título 4 Car"/>
    <w:basedOn w:val="Fuentedeprrafopredeter"/>
    <w:link w:val="Ttulo4"/>
    <w:uiPriority w:val="9"/>
    <w:semiHidden/>
    <w:rsid w:val="00834220"/>
    <w:rPr>
      <w:rFonts w:ascii="Calibri" w:eastAsia="Times New Roman" w:hAnsi="Calibri" w:cs="Times New Roman"/>
      <w:b/>
      <w:bCs/>
      <w:sz w:val="28"/>
      <w:szCs w:val="28"/>
      <w:lang w:val="es-ES" w:eastAsia="ko-KR"/>
    </w:rPr>
  </w:style>
  <w:style w:type="character" w:customStyle="1" w:styleId="Ttulo8Car">
    <w:name w:val="Título 8 Car"/>
    <w:basedOn w:val="Fuentedeprrafopredeter"/>
    <w:link w:val="Ttulo8"/>
    <w:uiPriority w:val="9"/>
    <w:semiHidden/>
    <w:rsid w:val="00834220"/>
    <w:rPr>
      <w:rFonts w:ascii="Calibri" w:eastAsia="Times New Roman" w:hAnsi="Calibri" w:cs="Times New Roman"/>
      <w:i/>
      <w:iCs/>
      <w:sz w:val="24"/>
      <w:szCs w:val="24"/>
      <w:lang w:val="es-ES" w:eastAsia="ko-KR"/>
    </w:rPr>
  </w:style>
  <w:style w:type="paragraph" w:customStyle="1" w:styleId="CHISA">
    <w:name w:val="CHISA"/>
    <w:uiPriority w:val="99"/>
    <w:rsid w:val="00BE3AA6"/>
    <w:rPr>
      <w:rFonts w:ascii="Arial" w:hAnsi="Arial" w:cs="Arial"/>
      <w:sz w:val="22"/>
      <w:szCs w:val="22"/>
      <w:lang w:val="en-GB" w:eastAsia="en-US"/>
    </w:rPr>
  </w:style>
  <w:style w:type="paragraph" w:customStyle="1" w:styleId="Els-1storder-head">
    <w:name w:val="Els-1storder-head"/>
    <w:basedOn w:val="Els-body-text"/>
    <w:next w:val="Els-body-text"/>
    <w:uiPriority w:val="99"/>
    <w:rsid w:val="00BE3AA6"/>
    <w:pPr>
      <w:keepNext/>
      <w:numPr>
        <w:ilvl w:val="1"/>
        <w:numId w:val="3"/>
      </w:numPr>
      <w:suppressAutoHyphens/>
      <w:spacing w:before="240" w:after="240"/>
    </w:pPr>
    <w:rPr>
      <w:b/>
      <w:bCs/>
    </w:rPr>
  </w:style>
  <w:style w:type="paragraph" w:customStyle="1" w:styleId="Els-body-text">
    <w:name w:val="Els-body-text"/>
    <w:uiPriority w:val="99"/>
    <w:rsid w:val="00BE3AA6"/>
    <w:pPr>
      <w:spacing w:line="240" w:lineRule="exact"/>
      <w:jc w:val="both"/>
    </w:pPr>
    <w:rPr>
      <w:sz w:val="22"/>
      <w:szCs w:val="22"/>
      <w:lang w:val="en-US" w:eastAsia="en-US"/>
    </w:rPr>
  </w:style>
  <w:style w:type="paragraph" w:customStyle="1" w:styleId="Els-2ndorder-head">
    <w:name w:val="Els-2ndorder-head"/>
    <w:basedOn w:val="Els-body-text"/>
    <w:next w:val="Els-body-text"/>
    <w:uiPriority w:val="99"/>
    <w:rsid w:val="00BE3AA6"/>
    <w:pPr>
      <w:keepNext/>
      <w:numPr>
        <w:ilvl w:val="2"/>
        <w:numId w:val="3"/>
      </w:numPr>
      <w:suppressAutoHyphens/>
      <w:spacing w:before="240" w:after="240"/>
    </w:pPr>
    <w:rPr>
      <w:i/>
      <w:iCs/>
    </w:rPr>
  </w:style>
  <w:style w:type="paragraph" w:customStyle="1" w:styleId="Els-3rdorder-head">
    <w:name w:val="Els-3rdorder-head"/>
    <w:basedOn w:val="Els-body-text"/>
    <w:next w:val="Els-body-text"/>
    <w:uiPriority w:val="99"/>
    <w:rsid w:val="00BE3AA6"/>
    <w:pPr>
      <w:keepNext/>
      <w:numPr>
        <w:ilvl w:val="3"/>
        <w:numId w:val="3"/>
      </w:numPr>
      <w:suppressAutoHyphens/>
      <w:spacing w:before="240"/>
    </w:pPr>
    <w:rPr>
      <w:i/>
      <w:iCs/>
    </w:rPr>
  </w:style>
  <w:style w:type="paragraph" w:customStyle="1" w:styleId="Els-Affiliation">
    <w:name w:val="Els-Affiliation"/>
    <w:uiPriority w:val="99"/>
    <w:rsid w:val="00BE3AA6"/>
    <w:pPr>
      <w:suppressAutoHyphens/>
      <w:spacing w:line="240" w:lineRule="exact"/>
    </w:pPr>
    <w:rPr>
      <w:i/>
      <w:iCs/>
      <w:noProof/>
      <w:lang w:val="en-GB" w:eastAsia="en-US"/>
    </w:rPr>
  </w:style>
  <w:style w:type="paragraph" w:customStyle="1" w:styleId="Els-Author">
    <w:name w:val="Els-Author"/>
    <w:next w:val="Els-Affiliation"/>
    <w:uiPriority w:val="99"/>
    <w:rsid w:val="00BE3AA6"/>
    <w:pPr>
      <w:keepNext/>
      <w:suppressAutoHyphens/>
      <w:spacing w:after="454" w:line="310" w:lineRule="exact"/>
    </w:pPr>
    <w:rPr>
      <w:noProof/>
      <w:sz w:val="22"/>
      <w:szCs w:val="22"/>
      <w:lang w:val="en-GB" w:eastAsia="en-US"/>
    </w:rPr>
  </w:style>
  <w:style w:type="paragraph" w:customStyle="1" w:styleId="Els-reference-head">
    <w:name w:val="Els-reference-head"/>
    <w:basedOn w:val="Els-body-text"/>
    <w:next w:val="Normal"/>
    <w:uiPriority w:val="99"/>
    <w:rsid w:val="00BE3AA6"/>
    <w:pPr>
      <w:keepNext/>
      <w:spacing w:before="240" w:after="240"/>
    </w:pPr>
    <w:rPr>
      <w:b/>
      <w:bCs/>
    </w:rPr>
  </w:style>
  <w:style w:type="paragraph" w:customStyle="1" w:styleId="Els-Title">
    <w:name w:val="Els-Title"/>
    <w:next w:val="Els-Author"/>
    <w:uiPriority w:val="99"/>
    <w:rsid w:val="00BE3AA6"/>
    <w:pPr>
      <w:suppressAutoHyphens/>
      <w:spacing w:before="227" w:after="360" w:line="360" w:lineRule="exact"/>
    </w:pPr>
    <w:rPr>
      <w:b/>
      <w:bCs/>
      <w:sz w:val="32"/>
      <w:szCs w:val="32"/>
      <w:lang w:val="en-US" w:eastAsia="en-US"/>
    </w:rPr>
  </w:style>
  <w:style w:type="paragraph" w:customStyle="1" w:styleId="Els-Chapterno">
    <w:name w:val="Els-Chapter no"/>
    <w:uiPriority w:val="99"/>
    <w:rsid w:val="00BE3AA6"/>
    <w:pPr>
      <w:numPr>
        <w:numId w:val="3"/>
      </w:numPr>
      <w:spacing w:before="907" w:line="260" w:lineRule="exact"/>
    </w:pPr>
    <w:rPr>
      <w:sz w:val="24"/>
      <w:szCs w:val="24"/>
      <w:lang w:val="en-US" w:eastAsia="en-US"/>
    </w:rPr>
  </w:style>
  <w:style w:type="paragraph" w:styleId="Textoindependiente">
    <w:name w:val="Body Text"/>
    <w:basedOn w:val="Normal"/>
    <w:link w:val="TextoindependienteCar"/>
    <w:uiPriority w:val="99"/>
    <w:rsid w:val="00BE3AA6"/>
    <w:pPr>
      <w:spacing w:line="480" w:lineRule="auto"/>
      <w:jc w:val="both"/>
    </w:pPr>
    <w:rPr>
      <w:lang w:val="es-ES_tradnl" w:eastAsia="es-ES"/>
    </w:rPr>
  </w:style>
  <w:style w:type="character" w:customStyle="1" w:styleId="TextoindependienteCar">
    <w:name w:val="Texto independiente Car"/>
    <w:basedOn w:val="Fuentedeprrafopredeter"/>
    <w:link w:val="Textoindependiente"/>
    <w:uiPriority w:val="99"/>
    <w:semiHidden/>
    <w:rsid w:val="00834220"/>
    <w:rPr>
      <w:sz w:val="24"/>
      <w:szCs w:val="24"/>
      <w:lang w:val="es-ES" w:eastAsia="ko-KR"/>
    </w:rPr>
  </w:style>
  <w:style w:type="paragraph" w:styleId="Sangra2detindependiente">
    <w:name w:val="Body Text Indent 2"/>
    <w:basedOn w:val="Normal"/>
    <w:link w:val="Sangra2detindependienteCar"/>
    <w:uiPriority w:val="99"/>
    <w:rsid w:val="0024242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34220"/>
    <w:rPr>
      <w:sz w:val="24"/>
      <w:szCs w:val="24"/>
      <w:lang w:val="es-ES" w:eastAsia="ko-KR"/>
    </w:rPr>
  </w:style>
  <w:style w:type="paragraph" w:styleId="Encabezado">
    <w:name w:val="header"/>
    <w:basedOn w:val="Normal"/>
    <w:link w:val="EncabezadoCar"/>
    <w:uiPriority w:val="99"/>
    <w:rsid w:val="000230F7"/>
    <w:pPr>
      <w:tabs>
        <w:tab w:val="center" w:pos="4252"/>
        <w:tab w:val="right" w:pos="8504"/>
      </w:tabs>
    </w:pPr>
  </w:style>
  <w:style w:type="character" w:customStyle="1" w:styleId="EncabezadoCar">
    <w:name w:val="Encabezado Car"/>
    <w:basedOn w:val="Fuentedeprrafopredeter"/>
    <w:link w:val="Encabezado"/>
    <w:uiPriority w:val="99"/>
    <w:semiHidden/>
    <w:rsid w:val="00834220"/>
    <w:rPr>
      <w:sz w:val="24"/>
      <w:szCs w:val="24"/>
      <w:lang w:val="es-ES" w:eastAsia="ko-KR"/>
    </w:rPr>
  </w:style>
  <w:style w:type="paragraph" w:styleId="Piedepgina">
    <w:name w:val="footer"/>
    <w:basedOn w:val="Normal"/>
    <w:link w:val="PiedepginaCar"/>
    <w:uiPriority w:val="99"/>
    <w:rsid w:val="000230F7"/>
    <w:pPr>
      <w:tabs>
        <w:tab w:val="center" w:pos="4252"/>
        <w:tab w:val="right" w:pos="8504"/>
      </w:tabs>
    </w:pPr>
  </w:style>
  <w:style w:type="character" w:customStyle="1" w:styleId="PiedepginaCar">
    <w:name w:val="Pie de página Car"/>
    <w:basedOn w:val="Fuentedeprrafopredeter"/>
    <w:link w:val="Piedepgina"/>
    <w:uiPriority w:val="99"/>
    <w:rsid w:val="00A47BE3"/>
    <w:rPr>
      <w:sz w:val="24"/>
      <w:szCs w:val="24"/>
      <w:lang w:val="x-none" w:eastAsia="ko-KR"/>
    </w:rPr>
  </w:style>
  <w:style w:type="paragraph" w:styleId="Textosinformato">
    <w:name w:val="Plain Text"/>
    <w:basedOn w:val="Normal"/>
    <w:link w:val="TextosinformatoCar"/>
    <w:uiPriority w:val="99"/>
    <w:rsid w:val="000230F7"/>
    <w:rPr>
      <w:rFonts w:ascii="Courier New" w:hAnsi="Courier New" w:cs="Courier New"/>
      <w:sz w:val="20"/>
      <w:szCs w:val="20"/>
      <w:lang w:val="en-US" w:eastAsia="es-ES"/>
    </w:rPr>
  </w:style>
  <w:style w:type="character" w:customStyle="1" w:styleId="TextosinformatoCar">
    <w:name w:val="Texto sin formato Car"/>
    <w:basedOn w:val="Fuentedeprrafopredeter"/>
    <w:link w:val="Textosinformato"/>
    <w:uiPriority w:val="99"/>
    <w:semiHidden/>
    <w:rsid w:val="00834220"/>
    <w:rPr>
      <w:rFonts w:ascii="Courier New" w:hAnsi="Courier New" w:cs="Courier New"/>
      <w:sz w:val="20"/>
      <w:szCs w:val="20"/>
      <w:lang w:val="es-ES" w:eastAsia="ko-KR"/>
    </w:rPr>
  </w:style>
  <w:style w:type="character" w:styleId="Hipervnculo">
    <w:name w:val="Hyperlink"/>
    <w:basedOn w:val="Fuentedeprrafopredeter"/>
    <w:uiPriority w:val="99"/>
    <w:rsid w:val="00B36E1B"/>
    <w:rPr>
      <w:color w:val="0000FF"/>
      <w:u w:val="single"/>
    </w:rPr>
  </w:style>
  <w:style w:type="character" w:styleId="Nmerodelnea">
    <w:name w:val="line number"/>
    <w:basedOn w:val="Fuentedeprrafopredeter"/>
    <w:uiPriority w:val="99"/>
    <w:rsid w:val="00B4557F"/>
  </w:style>
  <w:style w:type="character" w:styleId="Refdecomentario">
    <w:name w:val="annotation reference"/>
    <w:basedOn w:val="Fuentedeprrafopredeter"/>
    <w:uiPriority w:val="99"/>
    <w:semiHidden/>
    <w:rsid w:val="007D0149"/>
    <w:rPr>
      <w:sz w:val="16"/>
      <w:szCs w:val="16"/>
    </w:rPr>
  </w:style>
  <w:style w:type="paragraph" w:styleId="Textocomentario">
    <w:name w:val="annotation text"/>
    <w:basedOn w:val="Normal"/>
    <w:link w:val="TextocomentarioCar"/>
    <w:uiPriority w:val="99"/>
    <w:semiHidden/>
    <w:rsid w:val="007D0149"/>
    <w:rPr>
      <w:sz w:val="20"/>
      <w:szCs w:val="20"/>
    </w:rPr>
  </w:style>
  <w:style w:type="character" w:customStyle="1" w:styleId="TextocomentarioCar">
    <w:name w:val="Texto comentario Car"/>
    <w:basedOn w:val="Fuentedeprrafopredeter"/>
    <w:link w:val="Textocomentario"/>
    <w:uiPriority w:val="99"/>
    <w:semiHidden/>
    <w:rsid w:val="00834220"/>
    <w:rPr>
      <w:sz w:val="20"/>
      <w:szCs w:val="20"/>
      <w:lang w:val="es-ES" w:eastAsia="ko-KR"/>
    </w:rPr>
  </w:style>
  <w:style w:type="paragraph" w:styleId="Asuntodelcomentario">
    <w:name w:val="annotation subject"/>
    <w:basedOn w:val="Textocomentario"/>
    <w:next w:val="Textocomentario"/>
    <w:link w:val="AsuntodelcomentarioCar"/>
    <w:uiPriority w:val="99"/>
    <w:semiHidden/>
    <w:rsid w:val="007D0149"/>
    <w:rPr>
      <w:b/>
      <w:bCs/>
    </w:rPr>
  </w:style>
  <w:style w:type="character" w:customStyle="1" w:styleId="AsuntodelcomentarioCar">
    <w:name w:val="Asunto del comentario Car"/>
    <w:basedOn w:val="TextocomentarioCar"/>
    <w:link w:val="Asuntodelcomentario"/>
    <w:uiPriority w:val="99"/>
    <w:semiHidden/>
    <w:rsid w:val="00834220"/>
    <w:rPr>
      <w:b/>
      <w:bCs/>
      <w:sz w:val="20"/>
      <w:szCs w:val="20"/>
      <w:lang w:val="es-ES" w:eastAsia="ko-KR"/>
    </w:rPr>
  </w:style>
  <w:style w:type="paragraph" w:styleId="Textodeglobo">
    <w:name w:val="Balloon Text"/>
    <w:basedOn w:val="Normal"/>
    <w:link w:val="TextodegloboCar"/>
    <w:uiPriority w:val="99"/>
    <w:semiHidden/>
    <w:rsid w:val="007D0149"/>
    <w:rPr>
      <w:rFonts w:ascii="Tahoma" w:hAnsi="Tahoma" w:cs="Tahoma"/>
      <w:sz w:val="16"/>
      <w:szCs w:val="16"/>
    </w:rPr>
  </w:style>
  <w:style w:type="character" w:customStyle="1" w:styleId="TextodegloboCar">
    <w:name w:val="Texto de globo Car"/>
    <w:basedOn w:val="Fuentedeprrafopredeter"/>
    <w:link w:val="Textodeglobo"/>
    <w:uiPriority w:val="99"/>
    <w:semiHidden/>
    <w:rsid w:val="00834220"/>
    <w:rPr>
      <w:sz w:val="0"/>
      <w:szCs w:val="0"/>
      <w:lang w:val="es-ES" w:eastAsia="ko-KR"/>
    </w:rPr>
  </w:style>
  <w:style w:type="paragraph" w:styleId="Textoindependiente2">
    <w:name w:val="Body Text 2"/>
    <w:basedOn w:val="Normal"/>
    <w:link w:val="Textoindependiente2Car"/>
    <w:uiPriority w:val="99"/>
    <w:rsid w:val="009A0767"/>
    <w:pPr>
      <w:spacing w:after="120" w:line="480" w:lineRule="auto"/>
    </w:pPr>
  </w:style>
  <w:style w:type="character" w:customStyle="1" w:styleId="Textoindependiente2Car">
    <w:name w:val="Texto independiente 2 Car"/>
    <w:basedOn w:val="Fuentedeprrafopredeter"/>
    <w:link w:val="Textoindependiente2"/>
    <w:uiPriority w:val="99"/>
    <w:semiHidden/>
    <w:rsid w:val="00834220"/>
    <w:rPr>
      <w:sz w:val="24"/>
      <w:szCs w:val="24"/>
      <w:lang w:val="es-ES" w:eastAsia="ko-KR"/>
    </w:rPr>
  </w:style>
  <w:style w:type="paragraph" w:styleId="Ttulo">
    <w:name w:val="Title"/>
    <w:basedOn w:val="Normal"/>
    <w:link w:val="TtuloCar"/>
    <w:uiPriority w:val="99"/>
    <w:qFormat/>
    <w:rsid w:val="009A0767"/>
    <w:pPr>
      <w:spacing w:line="480" w:lineRule="auto"/>
      <w:jc w:val="center"/>
    </w:pPr>
    <w:rPr>
      <w:rFonts w:ascii="Arial" w:hAnsi="Arial" w:cs="Arial"/>
      <w:b/>
      <w:bCs/>
      <w:sz w:val="48"/>
      <w:szCs w:val="48"/>
      <w:lang w:val="en-US" w:eastAsia="es-ES"/>
    </w:rPr>
  </w:style>
  <w:style w:type="character" w:customStyle="1" w:styleId="TtuloCar">
    <w:name w:val="Título Car"/>
    <w:basedOn w:val="Fuentedeprrafopredeter"/>
    <w:link w:val="Ttulo"/>
    <w:uiPriority w:val="10"/>
    <w:rsid w:val="00834220"/>
    <w:rPr>
      <w:rFonts w:ascii="Cambria" w:eastAsia="Times New Roman" w:hAnsi="Cambria" w:cs="Times New Roman"/>
      <w:b/>
      <w:bCs/>
      <w:kern w:val="28"/>
      <w:sz w:val="32"/>
      <w:szCs w:val="32"/>
      <w:lang w:val="es-ES" w:eastAsia="ko-KR"/>
    </w:rPr>
  </w:style>
  <w:style w:type="paragraph" w:styleId="Subttulo">
    <w:name w:val="Subtitle"/>
    <w:basedOn w:val="Normal"/>
    <w:link w:val="SubttuloCar"/>
    <w:uiPriority w:val="99"/>
    <w:qFormat/>
    <w:rsid w:val="009A0767"/>
    <w:rPr>
      <w:b/>
      <w:bCs/>
      <w:lang w:val="en-US" w:eastAsia="es-ES"/>
    </w:rPr>
  </w:style>
  <w:style w:type="character" w:customStyle="1" w:styleId="SubttuloCar">
    <w:name w:val="Subtítulo Car"/>
    <w:basedOn w:val="Fuentedeprrafopredeter"/>
    <w:link w:val="Subttulo"/>
    <w:uiPriority w:val="11"/>
    <w:rsid w:val="00834220"/>
    <w:rPr>
      <w:rFonts w:ascii="Cambria" w:eastAsia="Times New Roman" w:hAnsi="Cambria" w:cs="Times New Roman"/>
      <w:sz w:val="24"/>
      <w:szCs w:val="24"/>
      <w:lang w:val="es-ES" w:eastAsia="ko-KR"/>
    </w:rPr>
  </w:style>
  <w:style w:type="table" w:styleId="Tablaelegante">
    <w:name w:val="Table Elegant"/>
    <w:basedOn w:val="Tablanormal"/>
    <w:uiPriority w:val="99"/>
    <w:rsid w:val="009A07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customStyle="1" w:styleId="MTDisplayEquation">
    <w:name w:val="MTDisplayEquation"/>
    <w:basedOn w:val="Normal"/>
    <w:uiPriority w:val="99"/>
    <w:rsid w:val="00AD6AB8"/>
    <w:pPr>
      <w:spacing w:line="360" w:lineRule="auto"/>
      <w:jc w:val="both"/>
    </w:pPr>
    <w:rPr>
      <w:lang w:val="en-US" w:eastAsia="en-US"/>
    </w:rPr>
  </w:style>
  <w:style w:type="table" w:styleId="Tablaclsica1">
    <w:name w:val="Table Classic 1"/>
    <w:basedOn w:val="Tablanormal"/>
    <w:uiPriority w:val="99"/>
    <w:rsid w:val="00573617"/>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rsid w:val="00573617"/>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rsid w:val="002813F3"/>
    <w:rPr>
      <w:sz w:val="20"/>
      <w:szCs w:val="20"/>
      <w:lang w:eastAsia="es-ES"/>
    </w:rPr>
  </w:style>
  <w:style w:type="character" w:customStyle="1" w:styleId="TextonotapieCar">
    <w:name w:val="Texto nota pie Car"/>
    <w:basedOn w:val="Fuentedeprrafopredeter"/>
    <w:link w:val="Textonotapie"/>
    <w:uiPriority w:val="99"/>
    <w:rsid w:val="002813F3"/>
    <w:rPr>
      <w:rFonts w:eastAsia="Times New Roman"/>
      <w:lang w:val="es-ES" w:eastAsia="es-ES"/>
    </w:rPr>
  </w:style>
  <w:style w:type="table" w:styleId="Tablaconcuadrcula">
    <w:name w:val="Table Grid"/>
    <w:basedOn w:val="Tablanormal"/>
    <w:uiPriority w:val="39"/>
    <w:rsid w:val="00281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99"/>
    <w:qFormat/>
    <w:rsid w:val="002813F3"/>
    <w:rPr>
      <w:b/>
      <w:bCs/>
    </w:rPr>
  </w:style>
  <w:style w:type="character" w:styleId="Nmerodepgina">
    <w:name w:val="page number"/>
    <w:basedOn w:val="Fuentedeprrafopredeter"/>
    <w:uiPriority w:val="99"/>
    <w:rsid w:val="00A47BE3"/>
  </w:style>
  <w:style w:type="paragraph" w:customStyle="1" w:styleId="VAFigureCaption">
    <w:name w:val="VA_Figure_Caption"/>
    <w:basedOn w:val="Normal"/>
    <w:next w:val="Normal"/>
    <w:uiPriority w:val="99"/>
    <w:rsid w:val="00A47BE3"/>
    <w:pPr>
      <w:spacing w:before="240" w:line="200" w:lineRule="exact"/>
      <w:jc w:val="both"/>
    </w:pPr>
    <w:rPr>
      <w:rFonts w:ascii="Times" w:hAnsi="Times" w:cs="Times"/>
      <w:sz w:val="18"/>
      <w:szCs w:val="18"/>
      <w:lang w:val="en-US" w:eastAsia="es-ES"/>
    </w:rPr>
  </w:style>
  <w:style w:type="paragraph" w:customStyle="1" w:styleId="BCAuthorAddress">
    <w:name w:val="BC_Author_Address"/>
    <w:basedOn w:val="Normal"/>
    <w:next w:val="Normal"/>
    <w:uiPriority w:val="99"/>
    <w:rsid w:val="000C1EB8"/>
    <w:pPr>
      <w:spacing w:after="120" w:line="240" w:lineRule="exact"/>
      <w:ind w:right="3024"/>
    </w:pPr>
    <w:rPr>
      <w:rFonts w:ascii="Times" w:hAnsi="Times" w:cs="Times"/>
      <w:i/>
      <w:iCs/>
      <w:sz w:val="20"/>
      <w:szCs w:val="20"/>
      <w:lang w:val="en-US" w:eastAsia="es-ES"/>
    </w:rPr>
  </w:style>
  <w:style w:type="numbering" w:customStyle="1" w:styleId="Estilo1">
    <w:name w:val="Estilo1"/>
    <w:rsid w:val="00834220"/>
    <w:pPr>
      <w:numPr>
        <w:numId w:val="1"/>
      </w:numPr>
    </w:pPr>
  </w:style>
  <w:style w:type="character" w:styleId="Mencinsinresolver">
    <w:name w:val="Unresolved Mention"/>
    <w:basedOn w:val="Fuentedeprrafopredeter"/>
    <w:uiPriority w:val="99"/>
    <w:semiHidden/>
    <w:unhideWhenUsed/>
    <w:rsid w:val="00BB1F10"/>
    <w:rPr>
      <w:color w:val="605E5C"/>
      <w:shd w:val="clear" w:color="auto" w:fill="E1DFDD"/>
    </w:rPr>
  </w:style>
  <w:style w:type="paragraph" w:customStyle="1" w:styleId="Parrafo1Texto">
    <w:name w:val="Parrafo 1 Texto"/>
    <w:basedOn w:val="Normal"/>
    <w:next w:val="Normal"/>
    <w:link w:val="Parrafo1TextoCarCar"/>
    <w:rsid w:val="00BD4ABC"/>
    <w:pPr>
      <w:jc w:val="both"/>
    </w:pPr>
    <w:rPr>
      <w:rFonts w:ascii="Times" w:eastAsia="Times New Roman" w:hAnsi="Times"/>
      <w:sz w:val="20"/>
      <w:szCs w:val="20"/>
      <w:lang w:val="en-US" w:eastAsia="de-DE"/>
    </w:rPr>
  </w:style>
  <w:style w:type="character" w:customStyle="1" w:styleId="Parrafo1TextoCarCar">
    <w:name w:val="Parrafo 1 Texto Car Car"/>
    <w:link w:val="Parrafo1Texto"/>
    <w:rsid w:val="00BD4ABC"/>
    <w:rPr>
      <w:rFonts w:ascii="Times" w:eastAsia="Times New Roman" w:hAnsi="Times"/>
      <w:lang w:val="en-US" w:eastAsia="de-DE"/>
    </w:rPr>
  </w:style>
  <w:style w:type="paragraph" w:styleId="Descripcin">
    <w:name w:val="caption"/>
    <w:basedOn w:val="Normal"/>
    <w:next w:val="Normal"/>
    <w:qFormat/>
    <w:rsid w:val="00BD4ABC"/>
    <w:pPr>
      <w:spacing w:after="200"/>
      <w:ind w:firstLine="227"/>
      <w:jc w:val="both"/>
    </w:pPr>
    <w:rPr>
      <w:rFonts w:ascii="Times" w:eastAsia="Times New Roman" w:hAnsi="Times"/>
      <w:i/>
      <w:iCs/>
      <w:color w:val="1F497D" w:themeColor="text2"/>
      <w:sz w:val="18"/>
      <w:szCs w:val="18"/>
      <w:lang w:val="en-US" w:eastAsia="de-DE"/>
    </w:rPr>
  </w:style>
  <w:style w:type="paragraph" w:customStyle="1" w:styleId="author">
    <w:name w:val="author"/>
    <w:basedOn w:val="Normal"/>
    <w:next w:val="Normal"/>
    <w:rsid w:val="00881AD9"/>
    <w:pPr>
      <w:spacing w:after="220"/>
      <w:ind w:firstLine="227"/>
      <w:jc w:val="center"/>
    </w:pPr>
    <w:rPr>
      <w:rFonts w:ascii="Times" w:eastAsia="Times New Roman" w:hAnsi="Times"/>
      <w:sz w:val="20"/>
      <w:szCs w:val="20"/>
      <w:lang w:val="en-US" w:eastAsia="de-DE"/>
    </w:rPr>
  </w:style>
  <w:style w:type="paragraph" w:customStyle="1" w:styleId="Encabezado1">
    <w:name w:val="Encabezado 1"/>
    <w:basedOn w:val="Normal"/>
    <w:next w:val="Parrafo1Texto"/>
    <w:rsid w:val="00881AD9"/>
    <w:pPr>
      <w:keepNext/>
      <w:keepLines/>
      <w:tabs>
        <w:tab w:val="left" w:pos="400"/>
      </w:tabs>
      <w:suppressAutoHyphens/>
      <w:spacing w:before="520" w:after="280"/>
      <w:jc w:val="both"/>
    </w:pPr>
    <w:rPr>
      <w:rFonts w:ascii="Times" w:eastAsia="Times New Roman" w:hAnsi="Times"/>
      <w:b/>
      <w:szCs w:val="20"/>
      <w:lang w:val="en-US" w:eastAsia="de-DE"/>
    </w:rPr>
  </w:style>
  <w:style w:type="paragraph" w:customStyle="1" w:styleId="reference">
    <w:name w:val="reference"/>
    <w:basedOn w:val="Normal"/>
    <w:rsid w:val="00D3651D"/>
    <w:pPr>
      <w:ind w:left="227" w:hanging="227"/>
      <w:jc w:val="both"/>
    </w:pPr>
    <w:rPr>
      <w:rFonts w:ascii="Times" w:eastAsia="Times New Roman" w:hAnsi="Times"/>
      <w:sz w:val="18"/>
      <w:szCs w:val="20"/>
      <w:lang w:val="en-US" w:eastAsia="de-DE"/>
    </w:rPr>
  </w:style>
  <w:style w:type="table" w:customStyle="1" w:styleId="TableGrid">
    <w:name w:val="TableGrid"/>
    <w:rsid w:val="00E7205D"/>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09083">
      <w:bodyDiv w:val="1"/>
      <w:marLeft w:val="0"/>
      <w:marRight w:val="0"/>
      <w:marTop w:val="0"/>
      <w:marBottom w:val="0"/>
      <w:divBdr>
        <w:top w:val="none" w:sz="0" w:space="0" w:color="auto"/>
        <w:left w:val="none" w:sz="0" w:space="0" w:color="auto"/>
        <w:bottom w:val="none" w:sz="0" w:space="0" w:color="auto"/>
        <w:right w:val="none" w:sz="0" w:space="0" w:color="auto"/>
      </w:divBdr>
    </w:div>
    <w:div w:id="1127359545">
      <w:bodyDiv w:val="1"/>
      <w:marLeft w:val="0"/>
      <w:marRight w:val="0"/>
      <w:marTop w:val="0"/>
      <w:marBottom w:val="0"/>
      <w:divBdr>
        <w:top w:val="none" w:sz="0" w:space="0" w:color="auto"/>
        <w:left w:val="none" w:sz="0" w:space="0" w:color="auto"/>
        <w:bottom w:val="none" w:sz="0" w:space="0" w:color="auto"/>
        <w:right w:val="none" w:sz="0" w:space="0" w:color="auto"/>
      </w:divBdr>
    </w:div>
    <w:div w:id="1327398901">
      <w:bodyDiv w:val="1"/>
      <w:marLeft w:val="0"/>
      <w:marRight w:val="0"/>
      <w:marTop w:val="0"/>
      <w:marBottom w:val="0"/>
      <w:divBdr>
        <w:top w:val="none" w:sz="0" w:space="0" w:color="auto"/>
        <w:left w:val="none" w:sz="0" w:space="0" w:color="auto"/>
        <w:bottom w:val="none" w:sz="0" w:space="0" w:color="auto"/>
        <w:right w:val="none" w:sz="0" w:space="0" w:color="auto"/>
      </w:divBdr>
      <w:divsChild>
        <w:div w:id="73501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usability.gov/what-and-why/interaction-design.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Ben06</b:Tag>
    <b:SourceType>JournalArticle</b:SourceType>
    <b:Guid>{85691B05-8C12-48EC-8E4D-BEA6A7C495A8}</b:Guid>
    <b:Title>Strategies for Evaluating Information Visualization Tools:Multi-dimensional In-depth Long-term Case Studies</b:Title>
    <b:Year>2006</b:Year>
    <b:Publisher>ACM</b:Publisher>
    <b:Author>
      <b:Author>
        <b:NameList>
          <b:Person>
            <b:Last>Ben Shneiderman</b:Last>
            <b:First>Catherine</b:First>
            <b:Middle>Plaisant</b:Middle>
          </b:Person>
        </b:NameList>
      </b:Author>
    </b:Author>
    <b:RefOrder>1</b:RefOrder>
  </b:Source>
</b:Sources>
</file>

<file path=customXml/itemProps1.xml><?xml version="1.0" encoding="utf-8"?>
<ds:datastoreItem xmlns:ds="http://schemas.openxmlformats.org/officeDocument/2006/customXml" ds:itemID="{D3ADC37D-FDB4-4687-83A6-D88DF219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11</Pages>
  <Words>4307</Words>
  <Characters>23691</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 preparing your abstracts, please follow the next layout requirements:</vt:lpstr>
      <vt:lpstr>For preparing your abstracts, please follow the next layout requirements:</vt:lpstr>
    </vt:vector>
  </TitlesOfParts>
  <Company>CARLOGS</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preparing your abstracts, please follow the next layout requirements:</dc:title>
  <dc:subject/>
  <dc:creator>J. CARLOS CARDENAS GUERRA</dc:creator>
  <cp:keywords/>
  <dc:description/>
  <cp:lastModifiedBy>Yessica Zamudio Sangabriel</cp:lastModifiedBy>
  <cp:revision>8</cp:revision>
  <cp:lastPrinted>2019-06-30T19:41:00Z</cp:lastPrinted>
  <dcterms:created xsi:type="dcterms:W3CDTF">2019-08-04T19:14:00Z</dcterms:created>
  <dcterms:modified xsi:type="dcterms:W3CDTF">2019-08-22T18:52:00Z</dcterms:modified>
</cp:coreProperties>
</file>